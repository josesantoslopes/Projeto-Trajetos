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2A0" w:rsidRPr="000D62A0" w:rsidRDefault="009862FE" w:rsidP="009862FE">
      <w:pPr>
        <w:spacing w:after="0" w:line="360" w:lineRule="auto"/>
        <w:jc w:val="center"/>
        <w:rPr>
          <w:rFonts w:ascii="Times New Roman" w:eastAsia="Times New Roman" w:hAnsi="Times New Roman" w:cs="Times New Roman"/>
          <w:sz w:val="24"/>
          <w:szCs w:val="24"/>
          <w:lang w:eastAsia="pt-BR"/>
        </w:rPr>
      </w:pPr>
      <w:r w:rsidRPr="009862FE">
        <w:rPr>
          <w:rFonts w:ascii="Times New Roman" w:eastAsia="Times New Roman" w:hAnsi="Times New Roman" w:cs="Times New Roman"/>
          <w:color w:val="000000"/>
          <w:sz w:val="24"/>
          <w:szCs w:val="24"/>
          <w:lang w:eastAsia="pt-BR"/>
        </w:rPr>
        <w:t>ANGÉLICA DE SOUSA PINTO</w:t>
      </w:r>
    </w:p>
    <w:p w:rsidR="009862FE" w:rsidRDefault="009862FE" w:rsidP="009862FE">
      <w:pPr>
        <w:spacing w:after="240" w:line="360" w:lineRule="auto"/>
        <w:rPr>
          <w:rFonts w:ascii="Times New Roman" w:eastAsia="Times New Roman" w:hAnsi="Times New Roman" w:cs="Times New Roman"/>
          <w:sz w:val="24"/>
          <w:szCs w:val="24"/>
          <w:lang w:eastAsia="pt-BR"/>
        </w:rPr>
      </w:pPr>
    </w:p>
    <w:p w:rsidR="009862FE" w:rsidRDefault="009862FE" w:rsidP="009862FE">
      <w:pPr>
        <w:spacing w:after="240" w:line="360" w:lineRule="auto"/>
        <w:rPr>
          <w:rFonts w:ascii="Times New Roman" w:eastAsia="Times New Roman" w:hAnsi="Times New Roman" w:cs="Times New Roman"/>
          <w:sz w:val="24"/>
          <w:szCs w:val="24"/>
          <w:lang w:eastAsia="pt-BR"/>
        </w:rPr>
      </w:pPr>
    </w:p>
    <w:p w:rsidR="000D62A0" w:rsidRPr="000D62A0" w:rsidRDefault="009862FE" w:rsidP="009862FE">
      <w:pPr>
        <w:spacing w:after="240" w:line="360" w:lineRule="auto"/>
        <w:rPr>
          <w:rFonts w:ascii="Times New Roman" w:eastAsia="Times New Roman" w:hAnsi="Times New Roman" w:cs="Times New Roman"/>
          <w:sz w:val="24"/>
          <w:szCs w:val="24"/>
          <w:lang w:eastAsia="pt-BR"/>
        </w:rPr>
      </w:pPr>
      <w:r w:rsidRPr="009862FE">
        <w:rPr>
          <w:rFonts w:ascii="Times New Roman" w:eastAsia="Times New Roman" w:hAnsi="Times New Roman" w:cs="Times New Roman"/>
          <w:sz w:val="24"/>
          <w:szCs w:val="24"/>
          <w:lang w:eastAsia="pt-BR"/>
        </w:rPr>
        <w:br/>
      </w:r>
      <w:r w:rsidRPr="009862FE">
        <w:rPr>
          <w:rFonts w:ascii="Times New Roman" w:eastAsia="Times New Roman" w:hAnsi="Times New Roman" w:cs="Times New Roman"/>
          <w:sz w:val="24"/>
          <w:szCs w:val="24"/>
          <w:lang w:eastAsia="pt-BR"/>
        </w:rPr>
        <w:br/>
      </w:r>
    </w:p>
    <w:p w:rsidR="000D62A0" w:rsidRPr="000D62A0" w:rsidRDefault="009862FE" w:rsidP="009862FE">
      <w:pPr>
        <w:spacing w:after="0" w:line="360" w:lineRule="auto"/>
        <w:jc w:val="center"/>
        <w:rPr>
          <w:rFonts w:ascii="Times New Roman" w:eastAsia="Times New Roman" w:hAnsi="Times New Roman" w:cs="Times New Roman"/>
          <w:sz w:val="24"/>
          <w:szCs w:val="24"/>
          <w:lang w:eastAsia="pt-BR"/>
        </w:rPr>
      </w:pPr>
      <w:r w:rsidRPr="009862FE">
        <w:rPr>
          <w:rFonts w:ascii="Times New Roman" w:eastAsia="Times New Roman" w:hAnsi="Times New Roman" w:cs="Times New Roman"/>
          <w:smallCaps/>
          <w:color w:val="000000"/>
          <w:sz w:val="24"/>
          <w:szCs w:val="24"/>
          <w:lang w:eastAsia="pt-BR"/>
        </w:rPr>
        <w:t xml:space="preserve">UM SISTEMA PARA PREDIÇÃO DE TEMPO DE PERCURSO DE ROTA </w:t>
      </w:r>
    </w:p>
    <w:p w:rsidR="009862FE" w:rsidRDefault="000D62A0" w:rsidP="009862FE">
      <w:pPr>
        <w:spacing w:after="240" w:line="360" w:lineRule="auto"/>
        <w:rPr>
          <w:rFonts w:ascii="Times New Roman" w:eastAsia="Times New Roman" w:hAnsi="Times New Roman" w:cs="Times New Roman"/>
          <w:sz w:val="24"/>
          <w:szCs w:val="24"/>
          <w:lang w:eastAsia="pt-BR"/>
        </w:rPr>
      </w:pPr>
      <w:r w:rsidRPr="000D62A0">
        <w:rPr>
          <w:rFonts w:ascii="Times New Roman" w:eastAsia="Times New Roman" w:hAnsi="Times New Roman" w:cs="Times New Roman"/>
          <w:sz w:val="24"/>
          <w:szCs w:val="24"/>
          <w:lang w:eastAsia="pt-BR"/>
        </w:rPr>
        <w:br/>
      </w:r>
      <w:r w:rsidRPr="000D62A0">
        <w:rPr>
          <w:rFonts w:ascii="Times New Roman" w:eastAsia="Times New Roman" w:hAnsi="Times New Roman" w:cs="Times New Roman"/>
          <w:sz w:val="24"/>
          <w:szCs w:val="24"/>
          <w:lang w:eastAsia="pt-BR"/>
        </w:rPr>
        <w:br/>
      </w:r>
    </w:p>
    <w:p w:rsidR="009862FE" w:rsidRDefault="009862FE" w:rsidP="009862FE">
      <w:pPr>
        <w:spacing w:after="240" w:line="360" w:lineRule="auto"/>
        <w:rPr>
          <w:rFonts w:ascii="Times New Roman" w:eastAsia="Times New Roman" w:hAnsi="Times New Roman" w:cs="Times New Roman"/>
          <w:sz w:val="24"/>
          <w:szCs w:val="24"/>
          <w:lang w:eastAsia="pt-BR"/>
        </w:rPr>
      </w:pPr>
    </w:p>
    <w:p w:rsidR="009862FE" w:rsidRPr="000D62A0" w:rsidRDefault="009862FE" w:rsidP="009862FE">
      <w:pPr>
        <w:spacing w:after="240" w:line="360" w:lineRule="auto"/>
        <w:rPr>
          <w:rFonts w:ascii="Times New Roman" w:eastAsia="Times New Roman" w:hAnsi="Times New Roman" w:cs="Times New Roman"/>
          <w:sz w:val="24"/>
          <w:szCs w:val="24"/>
          <w:lang w:eastAsia="pt-BR"/>
        </w:rPr>
      </w:pPr>
    </w:p>
    <w:p w:rsidR="000D62A0" w:rsidRPr="000D62A0" w:rsidRDefault="000D62A0" w:rsidP="009862FE">
      <w:pPr>
        <w:spacing w:after="0" w:line="360" w:lineRule="auto"/>
        <w:ind w:left="4536"/>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sz w:val="24"/>
          <w:szCs w:val="24"/>
          <w:lang w:eastAsia="pt-BR"/>
        </w:rPr>
        <w:t xml:space="preserve">Proposta de Dissertação apresentada ao Programa de Pós-Graduação em Computação da Universidade Federal Fluminense, como requisito parcial para obtenção do título de Mestre em Engenharia de Produção e Sistemas Computacionais. Área de Concentração: Sistemas Computacionais. </w:t>
      </w:r>
    </w:p>
    <w:p w:rsidR="000D62A0" w:rsidRPr="000D62A0" w:rsidRDefault="000D62A0" w:rsidP="009862FE">
      <w:pPr>
        <w:spacing w:after="240" w:line="360" w:lineRule="auto"/>
        <w:rPr>
          <w:rFonts w:ascii="Times New Roman" w:eastAsia="Times New Roman" w:hAnsi="Times New Roman" w:cs="Times New Roman"/>
          <w:sz w:val="24"/>
          <w:szCs w:val="24"/>
          <w:lang w:eastAsia="pt-BR"/>
        </w:rPr>
      </w:pPr>
      <w:r w:rsidRPr="000D62A0">
        <w:rPr>
          <w:rFonts w:ascii="Times New Roman" w:eastAsia="Times New Roman" w:hAnsi="Times New Roman" w:cs="Times New Roman"/>
          <w:sz w:val="24"/>
          <w:szCs w:val="24"/>
          <w:lang w:eastAsia="pt-BR"/>
        </w:rPr>
        <w:br/>
      </w:r>
      <w:r w:rsidRPr="000D62A0">
        <w:rPr>
          <w:rFonts w:ascii="Times New Roman" w:eastAsia="Times New Roman" w:hAnsi="Times New Roman" w:cs="Times New Roman"/>
          <w:sz w:val="24"/>
          <w:szCs w:val="24"/>
          <w:lang w:eastAsia="pt-BR"/>
        </w:rPr>
        <w:br/>
      </w:r>
    </w:p>
    <w:p w:rsidR="000D62A0" w:rsidRPr="000D62A0" w:rsidRDefault="000D62A0" w:rsidP="009862FE">
      <w:pPr>
        <w:spacing w:after="0" w:line="360" w:lineRule="auto"/>
        <w:jc w:val="center"/>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Orientador: Prof. Dra. Flávia Bernardini</w:t>
      </w:r>
    </w:p>
    <w:p w:rsidR="000D62A0" w:rsidRPr="000D62A0" w:rsidRDefault="000D62A0" w:rsidP="009862FE">
      <w:pPr>
        <w:spacing w:after="0" w:line="360" w:lineRule="auto"/>
        <w:jc w:val="center"/>
        <w:rPr>
          <w:rFonts w:ascii="Times New Roman" w:eastAsia="Times New Roman" w:hAnsi="Times New Roman" w:cs="Times New Roman"/>
          <w:sz w:val="24"/>
          <w:szCs w:val="24"/>
          <w:lang w:eastAsia="pt-BR"/>
        </w:rPr>
      </w:pPr>
      <w:proofErr w:type="spellStart"/>
      <w:r w:rsidRPr="000D62A0">
        <w:rPr>
          <w:rFonts w:ascii="Times New Roman" w:eastAsia="Times New Roman" w:hAnsi="Times New Roman" w:cs="Times New Roman"/>
          <w:color w:val="000000"/>
          <w:sz w:val="24"/>
          <w:szCs w:val="24"/>
          <w:lang w:eastAsia="pt-BR"/>
        </w:rPr>
        <w:t>Coorientador</w:t>
      </w:r>
      <w:proofErr w:type="spellEnd"/>
      <w:r w:rsidRPr="000D62A0">
        <w:rPr>
          <w:rFonts w:ascii="Times New Roman" w:eastAsia="Times New Roman" w:hAnsi="Times New Roman" w:cs="Times New Roman"/>
          <w:color w:val="000000"/>
          <w:sz w:val="24"/>
          <w:szCs w:val="24"/>
          <w:lang w:eastAsia="pt-BR"/>
        </w:rPr>
        <w:t xml:space="preserve">: Prof. Dr. Patrick Barbosa </w:t>
      </w:r>
      <w:proofErr w:type="spellStart"/>
      <w:r w:rsidRPr="000D62A0">
        <w:rPr>
          <w:rFonts w:ascii="Times New Roman" w:eastAsia="Times New Roman" w:hAnsi="Times New Roman" w:cs="Times New Roman"/>
          <w:color w:val="000000"/>
          <w:sz w:val="24"/>
          <w:szCs w:val="24"/>
          <w:lang w:eastAsia="pt-BR"/>
        </w:rPr>
        <w:t>Moratori</w:t>
      </w:r>
      <w:proofErr w:type="spellEnd"/>
    </w:p>
    <w:p w:rsidR="009862FE" w:rsidRDefault="000D62A0" w:rsidP="009862FE">
      <w:pPr>
        <w:spacing w:after="240" w:line="360" w:lineRule="auto"/>
        <w:rPr>
          <w:rFonts w:ascii="Times New Roman" w:eastAsia="Times New Roman" w:hAnsi="Times New Roman" w:cs="Times New Roman"/>
          <w:sz w:val="24"/>
          <w:szCs w:val="24"/>
          <w:lang w:eastAsia="pt-BR"/>
        </w:rPr>
      </w:pPr>
      <w:r w:rsidRPr="000D62A0">
        <w:rPr>
          <w:rFonts w:ascii="Times New Roman" w:eastAsia="Times New Roman" w:hAnsi="Times New Roman" w:cs="Times New Roman"/>
          <w:sz w:val="24"/>
          <w:szCs w:val="24"/>
          <w:lang w:eastAsia="pt-BR"/>
        </w:rPr>
        <w:br/>
      </w:r>
      <w:r w:rsidRPr="000D62A0">
        <w:rPr>
          <w:rFonts w:ascii="Times New Roman" w:eastAsia="Times New Roman" w:hAnsi="Times New Roman" w:cs="Times New Roman"/>
          <w:sz w:val="24"/>
          <w:szCs w:val="24"/>
          <w:lang w:eastAsia="pt-BR"/>
        </w:rPr>
        <w:br/>
      </w:r>
    </w:p>
    <w:p w:rsidR="000D62A0" w:rsidRPr="000D62A0" w:rsidRDefault="000D62A0" w:rsidP="009862FE">
      <w:pPr>
        <w:spacing w:after="0" w:line="360" w:lineRule="auto"/>
        <w:jc w:val="center"/>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 xml:space="preserve">RIO DAS OSTRAS, </w:t>
      </w:r>
      <w:proofErr w:type="gramStart"/>
      <w:r w:rsidRPr="000D62A0">
        <w:rPr>
          <w:rFonts w:ascii="Times New Roman" w:eastAsia="Times New Roman" w:hAnsi="Times New Roman" w:cs="Times New Roman"/>
          <w:color w:val="000000"/>
          <w:sz w:val="24"/>
          <w:szCs w:val="24"/>
          <w:lang w:eastAsia="pt-BR"/>
        </w:rPr>
        <w:t>RJ</w:t>
      </w:r>
      <w:proofErr w:type="gramEnd"/>
    </w:p>
    <w:p w:rsidR="009862FE" w:rsidRDefault="000D62A0" w:rsidP="009862FE">
      <w:pPr>
        <w:spacing w:after="0" w:line="360" w:lineRule="auto"/>
        <w:jc w:val="center"/>
        <w:rPr>
          <w:rFonts w:ascii="Times New Roman" w:eastAsia="Times New Roman" w:hAnsi="Times New Roman" w:cs="Times New Roman"/>
          <w:color w:val="000000"/>
          <w:sz w:val="24"/>
          <w:szCs w:val="24"/>
          <w:lang w:eastAsia="pt-BR"/>
        </w:rPr>
      </w:pPr>
      <w:r w:rsidRPr="000D62A0">
        <w:rPr>
          <w:rFonts w:ascii="Times New Roman" w:eastAsia="Times New Roman" w:hAnsi="Times New Roman" w:cs="Times New Roman"/>
          <w:color w:val="000000"/>
          <w:sz w:val="24"/>
          <w:szCs w:val="24"/>
          <w:lang w:eastAsia="pt-BR"/>
        </w:rPr>
        <w:t>2016</w:t>
      </w:r>
    </w:p>
    <w:p w:rsidR="000D62A0" w:rsidRDefault="009862FE" w:rsidP="009862FE">
      <w:pPr>
        <w:spacing w:after="0" w:line="360" w:lineRule="auto"/>
        <w:jc w:val="center"/>
        <w:rPr>
          <w:rFonts w:ascii="Times New Roman" w:eastAsia="Times New Roman" w:hAnsi="Times New Roman" w:cs="Times New Roman"/>
          <w:b/>
          <w:bCs/>
          <w:smallCaps/>
          <w:color w:val="000000"/>
          <w:sz w:val="24"/>
          <w:szCs w:val="24"/>
          <w:lang w:eastAsia="pt-BR"/>
        </w:rPr>
      </w:pPr>
      <w:r w:rsidRPr="009862FE">
        <w:rPr>
          <w:rFonts w:ascii="Times New Roman" w:eastAsia="Times New Roman" w:hAnsi="Times New Roman" w:cs="Times New Roman"/>
          <w:b/>
          <w:bCs/>
          <w:smallCaps/>
          <w:color w:val="000000"/>
          <w:sz w:val="24"/>
          <w:szCs w:val="24"/>
          <w:lang w:eastAsia="pt-BR"/>
        </w:rPr>
        <w:lastRenderedPageBreak/>
        <w:t>R</w:t>
      </w:r>
      <w:r w:rsidR="000D62A0" w:rsidRPr="000D62A0">
        <w:rPr>
          <w:rFonts w:ascii="Times New Roman" w:eastAsia="Times New Roman" w:hAnsi="Times New Roman" w:cs="Times New Roman"/>
          <w:b/>
          <w:bCs/>
          <w:smallCaps/>
          <w:color w:val="000000"/>
          <w:sz w:val="24"/>
          <w:szCs w:val="24"/>
          <w:lang w:eastAsia="pt-BR"/>
        </w:rPr>
        <w:t>ESUMO</w:t>
      </w:r>
    </w:p>
    <w:p w:rsidR="004843BE" w:rsidRDefault="004843BE" w:rsidP="009862FE">
      <w:pPr>
        <w:spacing w:after="0" w:line="360" w:lineRule="auto"/>
        <w:jc w:val="center"/>
        <w:rPr>
          <w:rFonts w:ascii="Times New Roman" w:eastAsia="Times New Roman" w:hAnsi="Times New Roman" w:cs="Times New Roman"/>
          <w:b/>
          <w:bCs/>
          <w:smallCaps/>
          <w:color w:val="000000"/>
          <w:sz w:val="24"/>
          <w:szCs w:val="24"/>
          <w:lang w:eastAsia="pt-BR"/>
        </w:rPr>
      </w:pPr>
    </w:p>
    <w:p w:rsidR="006A6815" w:rsidRDefault="00937FEA" w:rsidP="00233229">
      <w:pPr>
        <w:spacing w:after="0" w:line="36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O tempo de viagem de uma cidade</w:t>
      </w:r>
      <w:r w:rsidR="001D5E67">
        <w:rPr>
          <w:rFonts w:ascii="Times New Roman" w:eastAsia="Times New Roman" w:hAnsi="Times New Roman" w:cs="Times New Roman"/>
          <w:color w:val="000000"/>
          <w:sz w:val="24"/>
          <w:szCs w:val="24"/>
          <w:lang w:eastAsia="pt-BR"/>
        </w:rPr>
        <w:t xml:space="preserve"> de origem </w:t>
      </w:r>
      <w:r>
        <w:rPr>
          <w:rFonts w:ascii="Times New Roman" w:eastAsia="Times New Roman" w:hAnsi="Times New Roman" w:cs="Times New Roman"/>
          <w:color w:val="000000"/>
          <w:sz w:val="24"/>
          <w:szCs w:val="24"/>
          <w:lang w:eastAsia="pt-BR"/>
        </w:rPr>
        <w:t xml:space="preserve">para </w:t>
      </w:r>
      <w:r w:rsidR="001D5E67">
        <w:rPr>
          <w:rFonts w:ascii="Times New Roman" w:eastAsia="Times New Roman" w:hAnsi="Times New Roman" w:cs="Times New Roman"/>
          <w:color w:val="000000"/>
          <w:sz w:val="24"/>
          <w:szCs w:val="24"/>
          <w:lang w:eastAsia="pt-BR"/>
        </w:rPr>
        <w:t>o destino</w:t>
      </w:r>
      <w:r>
        <w:rPr>
          <w:rFonts w:ascii="Times New Roman" w:eastAsia="Times New Roman" w:hAnsi="Times New Roman" w:cs="Times New Roman"/>
          <w:color w:val="000000"/>
          <w:sz w:val="24"/>
          <w:szCs w:val="24"/>
          <w:lang w:eastAsia="pt-BR"/>
        </w:rPr>
        <w:t xml:space="preserve"> não é um fator constante. Variáveis</w:t>
      </w:r>
      <w:r w:rsidR="00BD47C6">
        <w:rPr>
          <w:rFonts w:ascii="Times New Roman" w:eastAsia="Times New Roman" w:hAnsi="Times New Roman" w:cs="Times New Roman"/>
          <w:color w:val="000000"/>
          <w:sz w:val="24"/>
          <w:szCs w:val="24"/>
          <w:lang w:eastAsia="pt-BR"/>
        </w:rPr>
        <w:t xml:space="preserve"> como </w:t>
      </w:r>
      <w:r w:rsidR="001D5E67">
        <w:rPr>
          <w:rFonts w:ascii="Times New Roman" w:eastAsia="Times New Roman" w:hAnsi="Times New Roman" w:cs="Times New Roman"/>
          <w:color w:val="000000"/>
          <w:sz w:val="24"/>
          <w:szCs w:val="24"/>
          <w:lang w:eastAsia="pt-BR"/>
        </w:rPr>
        <w:t>condições climáticas</w:t>
      </w:r>
      <w:r w:rsidR="00BD47C6">
        <w:rPr>
          <w:rFonts w:ascii="Times New Roman" w:eastAsia="Times New Roman" w:hAnsi="Times New Roman" w:cs="Times New Roman"/>
          <w:color w:val="000000"/>
          <w:sz w:val="24"/>
          <w:szCs w:val="24"/>
          <w:lang w:eastAsia="pt-BR"/>
        </w:rPr>
        <w:t xml:space="preserve">, dia da semana e horário influenciam no bom andamento do fluxo de </w:t>
      </w:r>
      <w:r w:rsidR="001D5E67">
        <w:rPr>
          <w:rFonts w:ascii="Times New Roman" w:eastAsia="Times New Roman" w:hAnsi="Times New Roman" w:cs="Times New Roman"/>
          <w:color w:val="000000"/>
          <w:sz w:val="24"/>
          <w:szCs w:val="24"/>
          <w:lang w:eastAsia="pt-BR"/>
        </w:rPr>
        <w:t>transportes</w:t>
      </w:r>
      <w:r>
        <w:rPr>
          <w:rFonts w:ascii="Times New Roman" w:eastAsia="Times New Roman" w:hAnsi="Times New Roman" w:cs="Times New Roman"/>
          <w:color w:val="000000"/>
          <w:sz w:val="24"/>
          <w:szCs w:val="24"/>
          <w:lang w:eastAsia="pt-BR"/>
        </w:rPr>
        <w:t xml:space="preserve"> e consequentemente</w:t>
      </w:r>
      <w:r w:rsidR="001D5E67">
        <w:rPr>
          <w:rFonts w:ascii="Times New Roman" w:eastAsia="Times New Roman" w:hAnsi="Times New Roman" w:cs="Times New Roman"/>
          <w:color w:val="000000"/>
          <w:sz w:val="24"/>
          <w:szCs w:val="24"/>
          <w:lang w:eastAsia="pt-BR"/>
        </w:rPr>
        <w:t xml:space="preserve"> na hora da</w:t>
      </w:r>
      <w:r>
        <w:rPr>
          <w:rFonts w:ascii="Times New Roman" w:eastAsia="Times New Roman" w:hAnsi="Times New Roman" w:cs="Times New Roman"/>
          <w:color w:val="000000"/>
          <w:sz w:val="24"/>
          <w:szCs w:val="24"/>
          <w:lang w:eastAsia="pt-BR"/>
        </w:rPr>
        <w:t xml:space="preserve"> chegada do destino desejado. </w:t>
      </w:r>
      <w:r w:rsidR="009149C9">
        <w:rPr>
          <w:rFonts w:ascii="Times New Roman" w:eastAsia="Times New Roman" w:hAnsi="Times New Roman" w:cs="Times New Roman"/>
          <w:color w:val="000000"/>
          <w:sz w:val="24"/>
          <w:szCs w:val="24"/>
          <w:lang w:eastAsia="pt-BR"/>
        </w:rPr>
        <w:t xml:space="preserve">O </w:t>
      </w:r>
      <w:r>
        <w:rPr>
          <w:rFonts w:ascii="Times New Roman" w:eastAsia="Times New Roman" w:hAnsi="Times New Roman" w:cs="Times New Roman"/>
          <w:color w:val="000000"/>
          <w:sz w:val="24"/>
          <w:szCs w:val="24"/>
          <w:lang w:eastAsia="pt-BR"/>
        </w:rPr>
        <w:t>congestionamento</w:t>
      </w:r>
      <w:r w:rsidR="00570E58">
        <w:rPr>
          <w:rFonts w:ascii="Times New Roman" w:eastAsia="Times New Roman" w:hAnsi="Times New Roman" w:cs="Times New Roman"/>
          <w:color w:val="000000"/>
          <w:sz w:val="24"/>
          <w:szCs w:val="24"/>
          <w:lang w:eastAsia="pt-BR"/>
        </w:rPr>
        <w:t xml:space="preserve"> </w:t>
      </w:r>
      <w:r w:rsidR="001D5E67">
        <w:rPr>
          <w:rFonts w:ascii="Times New Roman" w:eastAsia="Times New Roman" w:hAnsi="Times New Roman" w:cs="Times New Roman"/>
          <w:color w:val="000000"/>
          <w:sz w:val="24"/>
          <w:szCs w:val="24"/>
          <w:lang w:eastAsia="pt-BR"/>
        </w:rPr>
        <w:t xml:space="preserve">causa </w:t>
      </w:r>
      <w:r w:rsidR="009149C9">
        <w:rPr>
          <w:rFonts w:ascii="Times New Roman" w:eastAsia="Times New Roman" w:hAnsi="Times New Roman" w:cs="Times New Roman"/>
          <w:color w:val="000000"/>
          <w:sz w:val="24"/>
          <w:szCs w:val="24"/>
          <w:lang w:eastAsia="pt-BR"/>
        </w:rPr>
        <w:t>perda de</w:t>
      </w:r>
      <w:r w:rsidR="00570E58">
        <w:rPr>
          <w:rFonts w:ascii="Times New Roman" w:eastAsia="Times New Roman" w:hAnsi="Times New Roman" w:cs="Times New Roman"/>
          <w:color w:val="000000"/>
          <w:sz w:val="24"/>
          <w:szCs w:val="24"/>
          <w:lang w:eastAsia="pt-BR"/>
        </w:rPr>
        <w:t xml:space="preserve"> tempo</w:t>
      </w:r>
      <w:r w:rsidR="00BE6BEA">
        <w:rPr>
          <w:rFonts w:ascii="Times New Roman" w:eastAsia="Times New Roman" w:hAnsi="Times New Roman" w:cs="Times New Roman"/>
          <w:color w:val="000000"/>
          <w:sz w:val="24"/>
          <w:szCs w:val="24"/>
          <w:lang w:eastAsia="pt-BR"/>
        </w:rPr>
        <w:t>, prejudica a saúde e</w:t>
      </w:r>
      <w:r w:rsidR="001D5E67">
        <w:rPr>
          <w:rFonts w:ascii="Times New Roman" w:eastAsia="Times New Roman" w:hAnsi="Times New Roman" w:cs="Times New Roman"/>
          <w:color w:val="000000"/>
          <w:sz w:val="24"/>
          <w:szCs w:val="24"/>
          <w:lang w:eastAsia="pt-BR"/>
        </w:rPr>
        <w:t xml:space="preserve"> atrapalha o crescimento do país</w:t>
      </w:r>
      <w:r w:rsidR="00570E58">
        <w:rPr>
          <w:rFonts w:ascii="Times New Roman" w:eastAsia="Times New Roman" w:hAnsi="Times New Roman" w:cs="Times New Roman"/>
          <w:color w:val="000000"/>
          <w:sz w:val="24"/>
          <w:szCs w:val="24"/>
          <w:lang w:eastAsia="pt-BR"/>
        </w:rPr>
        <w:t xml:space="preserve">. Conseguir prever o tempo que </w:t>
      </w:r>
      <w:r w:rsidR="00BE6BEA">
        <w:rPr>
          <w:rFonts w:ascii="Times New Roman" w:eastAsia="Times New Roman" w:hAnsi="Times New Roman" w:cs="Times New Roman"/>
          <w:color w:val="000000"/>
          <w:sz w:val="24"/>
          <w:szCs w:val="24"/>
          <w:lang w:eastAsia="pt-BR"/>
        </w:rPr>
        <w:t>é gasto</w:t>
      </w:r>
      <w:r w:rsidR="00570E58">
        <w:rPr>
          <w:rFonts w:ascii="Times New Roman" w:eastAsia="Times New Roman" w:hAnsi="Times New Roman" w:cs="Times New Roman"/>
          <w:color w:val="000000"/>
          <w:sz w:val="24"/>
          <w:szCs w:val="24"/>
          <w:lang w:eastAsia="pt-BR"/>
        </w:rPr>
        <w:t xml:space="preserve"> em uma viagem,</w:t>
      </w:r>
      <w:r w:rsidR="009149C9">
        <w:rPr>
          <w:rFonts w:ascii="Times New Roman" w:eastAsia="Times New Roman" w:hAnsi="Times New Roman" w:cs="Times New Roman"/>
          <w:color w:val="000000"/>
          <w:sz w:val="24"/>
          <w:szCs w:val="24"/>
          <w:lang w:eastAsia="pt-BR"/>
        </w:rPr>
        <w:t xml:space="preserve"> em diferentes dias da semana, no feria</w:t>
      </w:r>
      <w:r w:rsidR="00B46D59">
        <w:rPr>
          <w:rFonts w:ascii="Times New Roman" w:eastAsia="Times New Roman" w:hAnsi="Times New Roman" w:cs="Times New Roman"/>
          <w:color w:val="000000"/>
          <w:sz w:val="24"/>
          <w:szCs w:val="24"/>
          <w:lang w:eastAsia="pt-BR"/>
        </w:rPr>
        <w:t>do, véspera de feriado</w:t>
      </w:r>
      <w:r w:rsidR="00570E58">
        <w:rPr>
          <w:rFonts w:ascii="Times New Roman" w:eastAsia="Times New Roman" w:hAnsi="Times New Roman" w:cs="Times New Roman"/>
          <w:color w:val="000000"/>
          <w:sz w:val="24"/>
          <w:szCs w:val="24"/>
          <w:lang w:eastAsia="pt-BR"/>
        </w:rPr>
        <w:t xml:space="preserve"> calculando o tempo necessário gastando o mínimo de tempo possível, aumenta a qualidade de vida</w:t>
      </w:r>
      <w:r w:rsidR="00673D49">
        <w:rPr>
          <w:rFonts w:ascii="Times New Roman" w:eastAsia="Times New Roman" w:hAnsi="Times New Roman" w:cs="Times New Roman"/>
          <w:color w:val="000000"/>
          <w:sz w:val="24"/>
          <w:szCs w:val="24"/>
          <w:lang w:eastAsia="pt-BR"/>
        </w:rPr>
        <w:t xml:space="preserve"> </w:t>
      </w:r>
      <w:r w:rsidR="00B46D59">
        <w:rPr>
          <w:rFonts w:ascii="Times New Roman" w:eastAsia="Times New Roman" w:hAnsi="Times New Roman" w:cs="Times New Roman"/>
          <w:color w:val="000000"/>
          <w:sz w:val="24"/>
          <w:szCs w:val="24"/>
          <w:lang w:eastAsia="pt-BR"/>
        </w:rPr>
        <w:t xml:space="preserve">das pessoas </w:t>
      </w:r>
      <w:r w:rsidR="00673D49">
        <w:rPr>
          <w:rFonts w:ascii="Times New Roman" w:eastAsia="Times New Roman" w:hAnsi="Times New Roman" w:cs="Times New Roman"/>
          <w:color w:val="000000"/>
          <w:sz w:val="24"/>
          <w:szCs w:val="24"/>
          <w:lang w:eastAsia="pt-BR"/>
        </w:rPr>
        <w:t>tornando o tempo mais útil</w:t>
      </w:r>
      <w:r w:rsidR="00570E58">
        <w:rPr>
          <w:rFonts w:ascii="Times New Roman" w:eastAsia="Times New Roman" w:hAnsi="Times New Roman" w:cs="Times New Roman"/>
          <w:color w:val="000000"/>
          <w:sz w:val="24"/>
          <w:szCs w:val="24"/>
          <w:lang w:eastAsia="pt-BR"/>
        </w:rPr>
        <w:t xml:space="preserve">. As tecnologias existentes não </w:t>
      </w:r>
      <w:r w:rsidR="00BE6BEA">
        <w:rPr>
          <w:rFonts w:ascii="Times New Roman" w:eastAsia="Times New Roman" w:hAnsi="Times New Roman" w:cs="Times New Roman"/>
          <w:color w:val="000000"/>
          <w:sz w:val="24"/>
          <w:szCs w:val="24"/>
          <w:lang w:eastAsia="pt-BR"/>
        </w:rPr>
        <w:t>apresentam</w:t>
      </w:r>
      <w:r w:rsidR="00570E58">
        <w:rPr>
          <w:rFonts w:ascii="Times New Roman" w:eastAsia="Times New Roman" w:hAnsi="Times New Roman" w:cs="Times New Roman"/>
          <w:color w:val="000000"/>
          <w:sz w:val="24"/>
          <w:szCs w:val="24"/>
          <w:lang w:eastAsia="pt-BR"/>
        </w:rPr>
        <w:t xml:space="preserve"> funcionalidade que faça a previsão do tempo gasto em uma viagem</w:t>
      </w:r>
      <w:r w:rsidR="00BE6BEA">
        <w:rPr>
          <w:rFonts w:ascii="Times New Roman" w:eastAsia="Times New Roman" w:hAnsi="Times New Roman" w:cs="Times New Roman"/>
          <w:color w:val="000000"/>
          <w:sz w:val="24"/>
          <w:szCs w:val="24"/>
          <w:lang w:eastAsia="pt-BR"/>
        </w:rPr>
        <w:t xml:space="preserve"> baseado em dados coletados da própria estrada</w:t>
      </w:r>
      <w:r w:rsidR="005C1C0B">
        <w:rPr>
          <w:rFonts w:ascii="Times New Roman" w:eastAsia="Times New Roman" w:hAnsi="Times New Roman" w:cs="Times New Roman"/>
          <w:color w:val="000000"/>
          <w:sz w:val="24"/>
          <w:szCs w:val="24"/>
          <w:lang w:eastAsia="pt-BR"/>
        </w:rPr>
        <w:t>. Com</w:t>
      </w:r>
      <w:r w:rsidR="00570E58">
        <w:rPr>
          <w:rFonts w:ascii="Times New Roman" w:eastAsia="Times New Roman" w:hAnsi="Times New Roman" w:cs="Times New Roman"/>
          <w:color w:val="000000"/>
          <w:sz w:val="24"/>
          <w:szCs w:val="24"/>
          <w:lang w:eastAsia="pt-BR"/>
        </w:rPr>
        <w:t xml:space="preserve"> algoritmos online, é possível </w:t>
      </w:r>
      <w:r w:rsidR="00544E02">
        <w:rPr>
          <w:rFonts w:ascii="Times New Roman" w:eastAsia="Times New Roman" w:hAnsi="Times New Roman" w:cs="Times New Roman"/>
          <w:color w:val="000000"/>
          <w:sz w:val="24"/>
          <w:szCs w:val="24"/>
          <w:lang w:eastAsia="pt-BR"/>
        </w:rPr>
        <w:t>aplicado em uma base de dados coletados</w:t>
      </w:r>
      <w:r w:rsidR="00673D49">
        <w:rPr>
          <w:rFonts w:ascii="Times New Roman" w:eastAsia="Times New Roman" w:hAnsi="Times New Roman" w:cs="Times New Roman"/>
          <w:color w:val="000000"/>
          <w:sz w:val="24"/>
          <w:szCs w:val="24"/>
          <w:lang w:eastAsia="pt-BR"/>
        </w:rPr>
        <w:t xml:space="preserve"> de vários pontos d</w:t>
      </w:r>
      <w:r w:rsidR="00233229">
        <w:rPr>
          <w:rFonts w:ascii="Times New Roman" w:eastAsia="Times New Roman" w:hAnsi="Times New Roman" w:cs="Times New Roman"/>
          <w:color w:val="000000"/>
          <w:sz w:val="24"/>
          <w:szCs w:val="24"/>
          <w:lang w:eastAsia="pt-BR"/>
        </w:rPr>
        <w:t>a</w:t>
      </w:r>
      <w:r w:rsidR="00673D49">
        <w:rPr>
          <w:rFonts w:ascii="Times New Roman" w:eastAsia="Times New Roman" w:hAnsi="Times New Roman" w:cs="Times New Roman"/>
          <w:color w:val="000000"/>
          <w:sz w:val="24"/>
          <w:szCs w:val="24"/>
          <w:lang w:eastAsia="pt-BR"/>
        </w:rPr>
        <w:t xml:space="preserve"> estrada, </w:t>
      </w:r>
      <w:r w:rsidR="00570E58">
        <w:rPr>
          <w:rFonts w:ascii="Times New Roman" w:eastAsia="Times New Roman" w:hAnsi="Times New Roman" w:cs="Times New Roman"/>
          <w:color w:val="000000"/>
          <w:sz w:val="24"/>
          <w:szCs w:val="24"/>
          <w:lang w:eastAsia="pt-BR"/>
        </w:rPr>
        <w:t xml:space="preserve">fazer uma predição do tempo gasto de uma viagem. </w:t>
      </w:r>
      <w:r w:rsidR="00544E02">
        <w:rPr>
          <w:rFonts w:ascii="Times New Roman" w:eastAsia="Times New Roman" w:hAnsi="Times New Roman" w:cs="Times New Roman"/>
          <w:color w:val="000000"/>
          <w:sz w:val="24"/>
          <w:szCs w:val="24"/>
          <w:lang w:eastAsia="pt-BR"/>
        </w:rPr>
        <w:t>A</w:t>
      </w:r>
      <w:r w:rsidR="003534D8">
        <w:rPr>
          <w:rFonts w:ascii="Times New Roman" w:eastAsia="Times New Roman" w:hAnsi="Times New Roman" w:cs="Times New Roman"/>
          <w:color w:val="000000"/>
          <w:sz w:val="24"/>
          <w:szCs w:val="24"/>
          <w:lang w:eastAsia="pt-BR"/>
        </w:rPr>
        <w:t xml:space="preserve">lgoritmos de regressão online são aplicados </w:t>
      </w:r>
      <w:r w:rsidR="00233229">
        <w:rPr>
          <w:rFonts w:ascii="Times New Roman" w:eastAsia="Times New Roman" w:hAnsi="Times New Roman" w:cs="Times New Roman"/>
          <w:color w:val="000000"/>
          <w:sz w:val="24"/>
          <w:szCs w:val="24"/>
          <w:lang w:eastAsia="pt-BR"/>
        </w:rPr>
        <w:t>na base de dados</w:t>
      </w:r>
      <w:r w:rsidR="003836A4">
        <w:rPr>
          <w:rFonts w:ascii="Times New Roman" w:eastAsia="Times New Roman" w:hAnsi="Times New Roman" w:cs="Times New Roman"/>
          <w:color w:val="000000"/>
          <w:sz w:val="24"/>
          <w:szCs w:val="24"/>
          <w:lang w:eastAsia="pt-BR"/>
        </w:rPr>
        <w:t xml:space="preserve"> e</w:t>
      </w:r>
      <w:r w:rsidR="00233229">
        <w:rPr>
          <w:rFonts w:ascii="Times New Roman" w:eastAsia="Times New Roman" w:hAnsi="Times New Roman" w:cs="Times New Roman"/>
          <w:color w:val="000000"/>
          <w:sz w:val="24"/>
          <w:szCs w:val="24"/>
          <w:lang w:eastAsia="pt-BR"/>
        </w:rPr>
        <w:t xml:space="preserve"> </w:t>
      </w:r>
      <w:r w:rsidR="006A6815">
        <w:rPr>
          <w:rFonts w:ascii="Times New Roman" w:eastAsia="Times New Roman" w:hAnsi="Times New Roman" w:cs="Times New Roman"/>
          <w:color w:val="000000"/>
          <w:sz w:val="24"/>
          <w:szCs w:val="24"/>
          <w:lang w:eastAsia="pt-BR"/>
        </w:rPr>
        <w:t xml:space="preserve">os resultados avaliados </w:t>
      </w:r>
      <w:r w:rsidR="00654F29">
        <w:rPr>
          <w:rFonts w:ascii="Times New Roman" w:eastAsia="Times New Roman" w:hAnsi="Times New Roman" w:cs="Times New Roman"/>
          <w:color w:val="000000"/>
          <w:sz w:val="24"/>
          <w:szCs w:val="24"/>
          <w:lang w:eastAsia="pt-BR"/>
        </w:rPr>
        <w:t>para descobrir o mais adequado para o problema proposto.</w:t>
      </w:r>
    </w:p>
    <w:p w:rsidR="009862FE" w:rsidRPr="009862FE" w:rsidRDefault="009862FE" w:rsidP="000D62A0">
      <w:pPr>
        <w:spacing w:after="360" w:line="240" w:lineRule="auto"/>
        <w:jc w:val="center"/>
        <w:rPr>
          <w:rFonts w:ascii="Times New Roman" w:eastAsia="Times New Roman" w:hAnsi="Times New Roman" w:cs="Times New Roman"/>
          <w:b/>
          <w:bCs/>
          <w:smallCaps/>
          <w:color w:val="000000"/>
          <w:sz w:val="24"/>
          <w:szCs w:val="24"/>
          <w:lang w:eastAsia="pt-BR"/>
        </w:rPr>
      </w:pPr>
    </w:p>
    <w:p w:rsidR="009862FE" w:rsidRPr="009862FE" w:rsidRDefault="009862FE" w:rsidP="000D62A0">
      <w:pPr>
        <w:spacing w:after="360" w:line="240" w:lineRule="auto"/>
        <w:jc w:val="center"/>
        <w:rPr>
          <w:rFonts w:ascii="Times New Roman" w:eastAsia="Times New Roman" w:hAnsi="Times New Roman" w:cs="Times New Roman"/>
          <w:b/>
          <w:bCs/>
          <w:smallCaps/>
          <w:color w:val="000000"/>
          <w:sz w:val="24"/>
          <w:szCs w:val="24"/>
          <w:lang w:eastAsia="pt-BR"/>
        </w:rPr>
      </w:pPr>
    </w:p>
    <w:p w:rsidR="009862FE" w:rsidRDefault="009862FE" w:rsidP="000D62A0">
      <w:pPr>
        <w:spacing w:after="360" w:line="240" w:lineRule="auto"/>
        <w:jc w:val="center"/>
        <w:rPr>
          <w:rFonts w:ascii="Times New Roman" w:eastAsia="Times New Roman" w:hAnsi="Times New Roman" w:cs="Times New Roman"/>
          <w:b/>
          <w:bCs/>
          <w:smallCaps/>
          <w:color w:val="000000"/>
          <w:sz w:val="28"/>
          <w:szCs w:val="28"/>
          <w:lang w:eastAsia="pt-BR"/>
        </w:rPr>
      </w:pPr>
    </w:p>
    <w:p w:rsidR="009862FE" w:rsidRDefault="009862FE" w:rsidP="000D62A0">
      <w:pPr>
        <w:spacing w:after="360" w:line="240" w:lineRule="auto"/>
        <w:jc w:val="center"/>
        <w:rPr>
          <w:rFonts w:ascii="Times New Roman" w:eastAsia="Times New Roman" w:hAnsi="Times New Roman" w:cs="Times New Roman"/>
          <w:b/>
          <w:bCs/>
          <w:smallCaps/>
          <w:color w:val="000000"/>
          <w:sz w:val="28"/>
          <w:szCs w:val="28"/>
          <w:lang w:eastAsia="pt-BR"/>
        </w:rPr>
      </w:pPr>
    </w:p>
    <w:p w:rsidR="009862FE" w:rsidRDefault="009862FE" w:rsidP="000D62A0">
      <w:pPr>
        <w:spacing w:after="360" w:line="240" w:lineRule="auto"/>
        <w:jc w:val="center"/>
        <w:rPr>
          <w:rFonts w:ascii="Times New Roman" w:eastAsia="Times New Roman" w:hAnsi="Times New Roman" w:cs="Times New Roman"/>
          <w:b/>
          <w:bCs/>
          <w:smallCaps/>
          <w:color w:val="000000"/>
          <w:sz w:val="28"/>
          <w:szCs w:val="28"/>
          <w:lang w:eastAsia="pt-BR"/>
        </w:rPr>
      </w:pPr>
    </w:p>
    <w:p w:rsidR="009862FE" w:rsidRDefault="009862FE" w:rsidP="000D62A0">
      <w:pPr>
        <w:spacing w:after="360" w:line="240" w:lineRule="auto"/>
        <w:jc w:val="center"/>
        <w:rPr>
          <w:rFonts w:ascii="Times New Roman" w:eastAsia="Times New Roman" w:hAnsi="Times New Roman" w:cs="Times New Roman"/>
          <w:b/>
          <w:bCs/>
          <w:smallCaps/>
          <w:color w:val="000000"/>
          <w:sz w:val="28"/>
          <w:szCs w:val="28"/>
          <w:lang w:eastAsia="pt-BR"/>
        </w:rPr>
      </w:pPr>
    </w:p>
    <w:p w:rsidR="009862FE" w:rsidRDefault="009862FE" w:rsidP="000D62A0">
      <w:pPr>
        <w:spacing w:after="360" w:line="240" w:lineRule="auto"/>
        <w:jc w:val="center"/>
        <w:rPr>
          <w:rFonts w:ascii="Times New Roman" w:eastAsia="Times New Roman" w:hAnsi="Times New Roman" w:cs="Times New Roman"/>
          <w:b/>
          <w:bCs/>
          <w:smallCaps/>
          <w:color w:val="000000"/>
          <w:sz w:val="28"/>
          <w:szCs w:val="28"/>
          <w:lang w:eastAsia="pt-BR"/>
        </w:rPr>
      </w:pPr>
    </w:p>
    <w:p w:rsidR="009862FE" w:rsidRDefault="009862FE" w:rsidP="000D62A0">
      <w:pPr>
        <w:spacing w:after="360" w:line="240" w:lineRule="auto"/>
        <w:jc w:val="center"/>
        <w:rPr>
          <w:rFonts w:ascii="Times New Roman" w:eastAsia="Times New Roman" w:hAnsi="Times New Roman" w:cs="Times New Roman"/>
          <w:b/>
          <w:bCs/>
          <w:smallCaps/>
          <w:color w:val="000000"/>
          <w:sz w:val="28"/>
          <w:szCs w:val="28"/>
          <w:lang w:eastAsia="pt-BR"/>
        </w:rPr>
      </w:pPr>
    </w:p>
    <w:p w:rsidR="009862FE" w:rsidRDefault="009862FE" w:rsidP="000D62A0">
      <w:pPr>
        <w:spacing w:after="360" w:line="240" w:lineRule="auto"/>
        <w:jc w:val="center"/>
        <w:rPr>
          <w:rFonts w:ascii="Times New Roman" w:eastAsia="Times New Roman" w:hAnsi="Times New Roman" w:cs="Times New Roman"/>
          <w:b/>
          <w:bCs/>
          <w:smallCaps/>
          <w:color w:val="000000"/>
          <w:sz w:val="28"/>
          <w:szCs w:val="28"/>
          <w:lang w:eastAsia="pt-BR"/>
        </w:rPr>
      </w:pPr>
    </w:p>
    <w:p w:rsidR="009862FE" w:rsidRDefault="009862FE" w:rsidP="000D62A0">
      <w:pPr>
        <w:spacing w:after="360" w:line="240" w:lineRule="auto"/>
        <w:jc w:val="center"/>
        <w:rPr>
          <w:rFonts w:ascii="Times New Roman" w:eastAsia="Times New Roman" w:hAnsi="Times New Roman" w:cs="Times New Roman"/>
          <w:b/>
          <w:bCs/>
          <w:smallCaps/>
          <w:color w:val="000000"/>
          <w:sz w:val="28"/>
          <w:szCs w:val="28"/>
          <w:lang w:eastAsia="pt-BR"/>
        </w:rPr>
      </w:pPr>
    </w:p>
    <w:p w:rsidR="00654F29" w:rsidRDefault="00654F29" w:rsidP="00C91674">
      <w:pPr>
        <w:spacing w:after="0" w:line="240" w:lineRule="auto"/>
        <w:jc w:val="center"/>
        <w:rPr>
          <w:rFonts w:ascii="Times New Roman" w:eastAsia="Times New Roman" w:hAnsi="Times New Roman" w:cs="Times New Roman"/>
          <w:b/>
          <w:bCs/>
          <w:smallCaps/>
          <w:color w:val="000000"/>
          <w:sz w:val="24"/>
          <w:szCs w:val="24"/>
          <w:lang w:eastAsia="pt-BR"/>
        </w:rPr>
      </w:pPr>
    </w:p>
    <w:p w:rsidR="00654F29" w:rsidRDefault="00654F29" w:rsidP="00C91674">
      <w:pPr>
        <w:spacing w:after="0" w:line="240" w:lineRule="auto"/>
        <w:jc w:val="center"/>
        <w:rPr>
          <w:rFonts w:ascii="Times New Roman" w:eastAsia="Times New Roman" w:hAnsi="Times New Roman" w:cs="Times New Roman"/>
          <w:b/>
          <w:bCs/>
          <w:smallCaps/>
          <w:color w:val="000000"/>
          <w:sz w:val="24"/>
          <w:szCs w:val="24"/>
          <w:lang w:eastAsia="pt-BR"/>
        </w:rPr>
      </w:pPr>
    </w:p>
    <w:p w:rsidR="00654F29" w:rsidRDefault="00654F29" w:rsidP="00C91674">
      <w:pPr>
        <w:spacing w:after="0" w:line="240" w:lineRule="auto"/>
        <w:jc w:val="center"/>
        <w:rPr>
          <w:rFonts w:ascii="Times New Roman" w:eastAsia="Times New Roman" w:hAnsi="Times New Roman" w:cs="Times New Roman"/>
          <w:b/>
          <w:bCs/>
          <w:smallCaps/>
          <w:color w:val="000000"/>
          <w:sz w:val="24"/>
          <w:szCs w:val="24"/>
          <w:lang w:eastAsia="pt-BR"/>
        </w:rPr>
      </w:pPr>
    </w:p>
    <w:p w:rsidR="00654F29" w:rsidRDefault="00654F29" w:rsidP="00C91674">
      <w:pPr>
        <w:spacing w:after="0" w:line="240" w:lineRule="auto"/>
        <w:jc w:val="center"/>
        <w:rPr>
          <w:rFonts w:ascii="Times New Roman" w:eastAsia="Times New Roman" w:hAnsi="Times New Roman" w:cs="Times New Roman"/>
          <w:b/>
          <w:bCs/>
          <w:smallCaps/>
          <w:color w:val="000000"/>
          <w:sz w:val="24"/>
          <w:szCs w:val="24"/>
          <w:lang w:eastAsia="pt-BR"/>
        </w:rPr>
      </w:pPr>
    </w:p>
    <w:p w:rsidR="00654F29" w:rsidRDefault="00654F29" w:rsidP="00C91674">
      <w:pPr>
        <w:spacing w:after="0" w:line="240" w:lineRule="auto"/>
        <w:jc w:val="center"/>
        <w:rPr>
          <w:rFonts w:ascii="Times New Roman" w:eastAsia="Times New Roman" w:hAnsi="Times New Roman" w:cs="Times New Roman"/>
          <w:b/>
          <w:bCs/>
          <w:smallCaps/>
          <w:color w:val="000000"/>
          <w:sz w:val="24"/>
          <w:szCs w:val="24"/>
          <w:lang w:eastAsia="pt-BR"/>
        </w:rPr>
      </w:pPr>
    </w:p>
    <w:p w:rsidR="000D62A0" w:rsidRPr="000D62A0" w:rsidRDefault="009862FE" w:rsidP="00C91674">
      <w:pPr>
        <w:spacing w:after="0" w:line="240" w:lineRule="auto"/>
        <w:jc w:val="center"/>
        <w:rPr>
          <w:rFonts w:ascii="Times New Roman" w:eastAsia="Times New Roman" w:hAnsi="Times New Roman" w:cs="Times New Roman"/>
          <w:sz w:val="24"/>
          <w:szCs w:val="24"/>
          <w:lang w:eastAsia="pt-BR"/>
        </w:rPr>
      </w:pPr>
      <w:r w:rsidRPr="009862FE">
        <w:rPr>
          <w:rFonts w:ascii="Times New Roman" w:eastAsia="Times New Roman" w:hAnsi="Times New Roman" w:cs="Times New Roman"/>
          <w:b/>
          <w:bCs/>
          <w:smallCaps/>
          <w:color w:val="000000"/>
          <w:sz w:val="24"/>
          <w:szCs w:val="24"/>
          <w:lang w:eastAsia="pt-BR"/>
        </w:rPr>
        <w:lastRenderedPageBreak/>
        <w:t>S</w:t>
      </w:r>
      <w:r w:rsidRPr="000D62A0">
        <w:rPr>
          <w:rFonts w:ascii="Times New Roman" w:eastAsia="Times New Roman" w:hAnsi="Times New Roman" w:cs="Times New Roman"/>
          <w:b/>
          <w:bCs/>
          <w:smallCaps/>
          <w:color w:val="000000"/>
          <w:sz w:val="24"/>
          <w:szCs w:val="24"/>
          <w:lang w:eastAsia="pt-BR"/>
        </w:rPr>
        <w:t>UMÁRIO</w:t>
      </w:r>
    </w:p>
    <w:sdt>
      <w:sdtPr>
        <w:rPr>
          <w:rFonts w:asciiTheme="minorHAnsi" w:eastAsiaTheme="minorHAnsi" w:hAnsiTheme="minorHAnsi" w:cstheme="minorBidi"/>
          <w:b w:val="0"/>
          <w:bCs w:val="0"/>
          <w:color w:val="auto"/>
          <w:sz w:val="22"/>
          <w:szCs w:val="22"/>
          <w:lang w:eastAsia="en-US"/>
        </w:rPr>
        <w:id w:val="-1544812588"/>
        <w:docPartObj>
          <w:docPartGallery w:val="Table of Contents"/>
          <w:docPartUnique/>
        </w:docPartObj>
      </w:sdtPr>
      <w:sdtContent>
        <w:p w:rsidR="00FB2485" w:rsidRDefault="00FB2485">
          <w:pPr>
            <w:pStyle w:val="CabealhodoSumrio"/>
          </w:pPr>
          <w:r>
            <w:t>Sumário</w:t>
          </w:r>
        </w:p>
        <w:p w:rsidR="00ED2597" w:rsidRDefault="00FB2485">
          <w:pPr>
            <w:pStyle w:val="Sumrio1"/>
            <w:tabs>
              <w:tab w:val="left" w:pos="440"/>
              <w:tab w:val="right" w:leader="dot" w:pos="9061"/>
            </w:tabs>
            <w:rPr>
              <w:rFonts w:eastAsiaTheme="minorEastAsia"/>
              <w:noProof/>
              <w:lang w:eastAsia="pt-BR"/>
            </w:rPr>
          </w:pPr>
          <w:r>
            <w:fldChar w:fldCharType="begin"/>
          </w:r>
          <w:r>
            <w:instrText xml:space="preserve"> TOC \o "1-3" \h \z \u </w:instrText>
          </w:r>
          <w:r>
            <w:fldChar w:fldCharType="separate"/>
          </w:r>
          <w:hyperlink w:anchor="_Toc458254202" w:history="1">
            <w:r w:rsidR="00ED2597" w:rsidRPr="00AC196F">
              <w:rPr>
                <w:rStyle w:val="Hyperlink"/>
                <w:rFonts w:ascii="Times New Roman" w:eastAsia="Times New Roman" w:hAnsi="Times New Roman" w:cs="Times New Roman"/>
                <w:b/>
                <w:bCs/>
                <w:smallCaps/>
                <w:noProof/>
                <w:kern w:val="36"/>
                <w:lang w:eastAsia="pt-BR"/>
              </w:rPr>
              <w:t>1</w:t>
            </w:r>
            <w:r w:rsidR="00ED2597">
              <w:rPr>
                <w:rFonts w:eastAsiaTheme="minorEastAsia"/>
                <w:noProof/>
                <w:lang w:eastAsia="pt-BR"/>
              </w:rPr>
              <w:tab/>
            </w:r>
            <w:r w:rsidR="00ED2597" w:rsidRPr="00AC196F">
              <w:rPr>
                <w:rStyle w:val="Hyperlink"/>
                <w:rFonts w:ascii="Times New Roman" w:eastAsia="Times New Roman" w:hAnsi="Times New Roman" w:cs="Times New Roman"/>
                <w:b/>
                <w:bCs/>
                <w:smallCaps/>
                <w:noProof/>
                <w:kern w:val="36"/>
                <w:lang w:eastAsia="pt-BR"/>
              </w:rPr>
              <w:t>INTRODUÇÃO</w:t>
            </w:r>
            <w:r w:rsidR="00ED2597">
              <w:rPr>
                <w:noProof/>
                <w:webHidden/>
              </w:rPr>
              <w:tab/>
            </w:r>
            <w:r w:rsidR="00ED2597" w:rsidRPr="00ED2597">
              <w:rPr>
                <w:rFonts w:ascii="Times New Roman" w:hAnsi="Times New Roman" w:cs="Times New Roman"/>
                <w:noProof/>
                <w:webHidden/>
              </w:rPr>
              <w:fldChar w:fldCharType="begin"/>
            </w:r>
            <w:r w:rsidR="00ED2597" w:rsidRPr="00ED2597">
              <w:rPr>
                <w:rFonts w:ascii="Times New Roman" w:hAnsi="Times New Roman" w:cs="Times New Roman"/>
                <w:noProof/>
                <w:webHidden/>
              </w:rPr>
              <w:instrText xml:space="preserve"> PAGEREF _Toc458254202 \h </w:instrText>
            </w:r>
            <w:r w:rsidR="00ED2597" w:rsidRPr="00ED2597">
              <w:rPr>
                <w:rFonts w:ascii="Times New Roman" w:hAnsi="Times New Roman" w:cs="Times New Roman"/>
                <w:noProof/>
                <w:webHidden/>
              </w:rPr>
            </w:r>
            <w:r w:rsidR="00ED2597" w:rsidRPr="00ED2597">
              <w:rPr>
                <w:rFonts w:ascii="Times New Roman" w:hAnsi="Times New Roman" w:cs="Times New Roman"/>
                <w:noProof/>
                <w:webHidden/>
              </w:rPr>
              <w:fldChar w:fldCharType="separate"/>
            </w:r>
            <w:r w:rsidR="00866A28">
              <w:rPr>
                <w:rFonts w:ascii="Times New Roman" w:hAnsi="Times New Roman" w:cs="Times New Roman"/>
                <w:noProof/>
                <w:webHidden/>
              </w:rPr>
              <w:t>3</w:t>
            </w:r>
            <w:r w:rsidR="00ED2597" w:rsidRPr="00ED2597">
              <w:rPr>
                <w:rFonts w:ascii="Times New Roman" w:hAnsi="Times New Roman" w:cs="Times New Roman"/>
                <w:noProof/>
                <w:webHidden/>
              </w:rPr>
              <w:fldChar w:fldCharType="end"/>
            </w:r>
          </w:hyperlink>
        </w:p>
        <w:p w:rsidR="00ED2597" w:rsidRDefault="002E0635">
          <w:pPr>
            <w:pStyle w:val="Sumrio1"/>
            <w:tabs>
              <w:tab w:val="left" w:pos="660"/>
              <w:tab w:val="right" w:leader="dot" w:pos="9061"/>
            </w:tabs>
            <w:rPr>
              <w:rFonts w:eastAsiaTheme="minorEastAsia"/>
              <w:noProof/>
              <w:lang w:eastAsia="pt-BR"/>
            </w:rPr>
          </w:pPr>
          <w:hyperlink w:anchor="_Toc458254203" w:history="1">
            <w:r w:rsidR="00ED2597" w:rsidRPr="00ED2597">
              <w:rPr>
                <w:rStyle w:val="Hyperlink"/>
                <w:rFonts w:ascii="Times New Roman" w:hAnsi="Times New Roman" w:cs="Times New Roman"/>
                <w:smallCaps/>
                <w:noProof/>
              </w:rPr>
              <w:t>1.1</w:t>
            </w:r>
            <w:r w:rsidR="00ED2597">
              <w:rPr>
                <w:rFonts w:eastAsiaTheme="minorEastAsia"/>
                <w:noProof/>
                <w:lang w:eastAsia="pt-BR"/>
              </w:rPr>
              <w:tab/>
            </w:r>
            <w:r w:rsidR="00ED2597" w:rsidRPr="00ED2597">
              <w:rPr>
                <w:rStyle w:val="Hyperlink"/>
                <w:rFonts w:ascii="Times New Roman" w:hAnsi="Times New Roman" w:cs="Times New Roman"/>
                <w:smallCaps/>
                <w:noProof/>
              </w:rPr>
              <w:t>OBJETIVOS</w:t>
            </w:r>
            <w:r w:rsidR="00ED2597">
              <w:rPr>
                <w:noProof/>
                <w:webHidden/>
              </w:rPr>
              <w:tab/>
            </w:r>
            <w:r w:rsidR="00ED2597" w:rsidRPr="00ED2597">
              <w:rPr>
                <w:rFonts w:ascii="Times New Roman" w:hAnsi="Times New Roman" w:cs="Times New Roman"/>
                <w:noProof/>
                <w:webHidden/>
              </w:rPr>
              <w:fldChar w:fldCharType="begin"/>
            </w:r>
            <w:r w:rsidR="00ED2597" w:rsidRPr="00ED2597">
              <w:rPr>
                <w:rFonts w:ascii="Times New Roman" w:hAnsi="Times New Roman" w:cs="Times New Roman"/>
                <w:noProof/>
                <w:webHidden/>
              </w:rPr>
              <w:instrText xml:space="preserve"> PAGEREF _Toc458254203 \h </w:instrText>
            </w:r>
            <w:r w:rsidR="00ED2597" w:rsidRPr="00ED2597">
              <w:rPr>
                <w:rFonts w:ascii="Times New Roman" w:hAnsi="Times New Roman" w:cs="Times New Roman"/>
                <w:noProof/>
                <w:webHidden/>
              </w:rPr>
            </w:r>
            <w:r w:rsidR="00ED2597" w:rsidRPr="00ED2597">
              <w:rPr>
                <w:rFonts w:ascii="Times New Roman" w:hAnsi="Times New Roman" w:cs="Times New Roman"/>
                <w:noProof/>
                <w:webHidden/>
              </w:rPr>
              <w:fldChar w:fldCharType="separate"/>
            </w:r>
            <w:r w:rsidR="00866A28">
              <w:rPr>
                <w:rFonts w:ascii="Times New Roman" w:hAnsi="Times New Roman" w:cs="Times New Roman"/>
                <w:noProof/>
                <w:webHidden/>
              </w:rPr>
              <w:t>3</w:t>
            </w:r>
            <w:r w:rsidR="00ED2597" w:rsidRPr="00ED2597">
              <w:rPr>
                <w:rFonts w:ascii="Times New Roman" w:hAnsi="Times New Roman" w:cs="Times New Roman"/>
                <w:noProof/>
                <w:webHidden/>
              </w:rPr>
              <w:fldChar w:fldCharType="end"/>
            </w:r>
          </w:hyperlink>
        </w:p>
        <w:p w:rsidR="00ED2597" w:rsidRDefault="002E0635">
          <w:pPr>
            <w:pStyle w:val="Sumrio1"/>
            <w:tabs>
              <w:tab w:val="left" w:pos="660"/>
              <w:tab w:val="right" w:leader="dot" w:pos="9061"/>
            </w:tabs>
            <w:rPr>
              <w:rFonts w:eastAsiaTheme="minorEastAsia"/>
              <w:noProof/>
              <w:lang w:eastAsia="pt-BR"/>
            </w:rPr>
          </w:pPr>
          <w:hyperlink w:anchor="_Toc458254204" w:history="1">
            <w:r w:rsidR="00ED2597" w:rsidRPr="00ED2597">
              <w:rPr>
                <w:rStyle w:val="Hyperlink"/>
                <w:rFonts w:ascii="Times New Roman" w:hAnsi="Times New Roman" w:cs="Times New Roman"/>
                <w:smallCaps/>
                <w:noProof/>
              </w:rPr>
              <w:t>1.2</w:t>
            </w:r>
            <w:r w:rsidR="00ED2597">
              <w:rPr>
                <w:rFonts w:eastAsiaTheme="minorEastAsia"/>
                <w:noProof/>
                <w:lang w:eastAsia="pt-BR"/>
              </w:rPr>
              <w:tab/>
            </w:r>
            <w:r w:rsidR="00ED2597" w:rsidRPr="00ED2597">
              <w:rPr>
                <w:rStyle w:val="Hyperlink"/>
                <w:rFonts w:ascii="Times New Roman" w:hAnsi="Times New Roman" w:cs="Times New Roman"/>
                <w:smallCaps/>
                <w:noProof/>
              </w:rPr>
              <w:t>ORGANIZAÇÃO DA PROPOSTA</w:t>
            </w:r>
            <w:r w:rsidR="00ED2597">
              <w:rPr>
                <w:noProof/>
                <w:webHidden/>
              </w:rPr>
              <w:tab/>
            </w:r>
            <w:r w:rsidR="00ED2597" w:rsidRPr="00ED2597">
              <w:rPr>
                <w:rFonts w:ascii="Times New Roman" w:hAnsi="Times New Roman" w:cs="Times New Roman"/>
                <w:noProof/>
                <w:webHidden/>
              </w:rPr>
              <w:fldChar w:fldCharType="begin"/>
            </w:r>
            <w:r w:rsidR="00ED2597" w:rsidRPr="00ED2597">
              <w:rPr>
                <w:rFonts w:ascii="Times New Roman" w:hAnsi="Times New Roman" w:cs="Times New Roman"/>
                <w:noProof/>
                <w:webHidden/>
              </w:rPr>
              <w:instrText xml:space="preserve"> PAGEREF _Toc458254204 \h </w:instrText>
            </w:r>
            <w:r w:rsidR="00ED2597" w:rsidRPr="00ED2597">
              <w:rPr>
                <w:rFonts w:ascii="Times New Roman" w:hAnsi="Times New Roman" w:cs="Times New Roman"/>
                <w:noProof/>
                <w:webHidden/>
              </w:rPr>
            </w:r>
            <w:r w:rsidR="00ED2597" w:rsidRPr="00ED2597">
              <w:rPr>
                <w:rFonts w:ascii="Times New Roman" w:hAnsi="Times New Roman" w:cs="Times New Roman"/>
                <w:noProof/>
                <w:webHidden/>
              </w:rPr>
              <w:fldChar w:fldCharType="separate"/>
            </w:r>
            <w:r w:rsidR="00866A28">
              <w:rPr>
                <w:rFonts w:ascii="Times New Roman" w:hAnsi="Times New Roman" w:cs="Times New Roman"/>
                <w:noProof/>
                <w:webHidden/>
              </w:rPr>
              <w:t>3</w:t>
            </w:r>
            <w:r w:rsidR="00ED2597" w:rsidRPr="00ED2597">
              <w:rPr>
                <w:rFonts w:ascii="Times New Roman" w:hAnsi="Times New Roman" w:cs="Times New Roman"/>
                <w:noProof/>
                <w:webHidden/>
              </w:rPr>
              <w:fldChar w:fldCharType="end"/>
            </w:r>
          </w:hyperlink>
        </w:p>
        <w:p w:rsidR="00ED2597" w:rsidRDefault="002E0635">
          <w:pPr>
            <w:pStyle w:val="Sumrio1"/>
            <w:tabs>
              <w:tab w:val="left" w:pos="440"/>
              <w:tab w:val="right" w:leader="dot" w:pos="9061"/>
            </w:tabs>
            <w:rPr>
              <w:rFonts w:eastAsiaTheme="minorEastAsia"/>
              <w:noProof/>
              <w:lang w:eastAsia="pt-BR"/>
            </w:rPr>
          </w:pPr>
          <w:hyperlink w:anchor="_Toc458254205" w:history="1">
            <w:r w:rsidR="00ED2597" w:rsidRPr="00AC196F">
              <w:rPr>
                <w:rStyle w:val="Hyperlink"/>
                <w:rFonts w:ascii="Times New Roman" w:eastAsia="Times New Roman" w:hAnsi="Times New Roman" w:cs="Times New Roman"/>
                <w:b/>
                <w:bCs/>
                <w:smallCaps/>
                <w:noProof/>
                <w:kern w:val="36"/>
                <w:lang w:eastAsia="pt-BR"/>
              </w:rPr>
              <w:t>2</w:t>
            </w:r>
            <w:r w:rsidR="00ED2597">
              <w:rPr>
                <w:rFonts w:eastAsiaTheme="minorEastAsia"/>
                <w:noProof/>
                <w:lang w:eastAsia="pt-BR"/>
              </w:rPr>
              <w:tab/>
            </w:r>
            <w:r w:rsidR="00ED2597" w:rsidRPr="00AC196F">
              <w:rPr>
                <w:rStyle w:val="Hyperlink"/>
                <w:rFonts w:ascii="Times New Roman" w:eastAsia="Times New Roman" w:hAnsi="Times New Roman" w:cs="Times New Roman"/>
                <w:b/>
                <w:bCs/>
                <w:smallCaps/>
                <w:noProof/>
                <w:kern w:val="36"/>
                <w:lang w:eastAsia="pt-BR"/>
              </w:rPr>
              <w:t>ALGORITMOS DE APRENDIZADO DE MÁQUINA ONLINE PARA PROBLEMAS DE REGRESSÃO</w:t>
            </w:r>
            <w:r w:rsidR="00ED2597">
              <w:rPr>
                <w:noProof/>
                <w:webHidden/>
              </w:rPr>
              <w:tab/>
            </w:r>
            <w:r w:rsidR="00ED2597" w:rsidRPr="00ED2597">
              <w:rPr>
                <w:rFonts w:ascii="Times New Roman" w:hAnsi="Times New Roman" w:cs="Times New Roman"/>
                <w:noProof/>
                <w:webHidden/>
              </w:rPr>
              <w:fldChar w:fldCharType="begin"/>
            </w:r>
            <w:r w:rsidR="00ED2597" w:rsidRPr="00ED2597">
              <w:rPr>
                <w:rFonts w:ascii="Times New Roman" w:hAnsi="Times New Roman" w:cs="Times New Roman"/>
                <w:noProof/>
                <w:webHidden/>
              </w:rPr>
              <w:instrText xml:space="preserve"> PAGEREF _Toc458254205 \h </w:instrText>
            </w:r>
            <w:r w:rsidR="00ED2597" w:rsidRPr="00ED2597">
              <w:rPr>
                <w:rFonts w:ascii="Times New Roman" w:hAnsi="Times New Roman" w:cs="Times New Roman"/>
                <w:noProof/>
                <w:webHidden/>
              </w:rPr>
            </w:r>
            <w:r w:rsidR="00ED2597" w:rsidRPr="00ED2597">
              <w:rPr>
                <w:rFonts w:ascii="Times New Roman" w:hAnsi="Times New Roman" w:cs="Times New Roman"/>
                <w:noProof/>
                <w:webHidden/>
              </w:rPr>
              <w:fldChar w:fldCharType="separate"/>
            </w:r>
            <w:r w:rsidR="00866A28">
              <w:rPr>
                <w:rFonts w:ascii="Times New Roman" w:hAnsi="Times New Roman" w:cs="Times New Roman"/>
                <w:noProof/>
                <w:webHidden/>
              </w:rPr>
              <w:t>4</w:t>
            </w:r>
            <w:r w:rsidR="00ED2597" w:rsidRPr="00ED2597">
              <w:rPr>
                <w:rFonts w:ascii="Times New Roman" w:hAnsi="Times New Roman" w:cs="Times New Roman"/>
                <w:noProof/>
                <w:webHidden/>
              </w:rPr>
              <w:fldChar w:fldCharType="end"/>
            </w:r>
          </w:hyperlink>
        </w:p>
        <w:p w:rsidR="00ED2597" w:rsidRDefault="002E0635">
          <w:pPr>
            <w:pStyle w:val="Sumrio1"/>
            <w:tabs>
              <w:tab w:val="left" w:pos="660"/>
              <w:tab w:val="right" w:leader="dot" w:pos="9061"/>
            </w:tabs>
            <w:rPr>
              <w:rFonts w:eastAsiaTheme="minorEastAsia"/>
              <w:noProof/>
              <w:lang w:eastAsia="pt-BR"/>
            </w:rPr>
          </w:pPr>
          <w:hyperlink w:anchor="_Toc458254206" w:history="1">
            <w:r w:rsidR="00ED2597" w:rsidRPr="00ED2597">
              <w:rPr>
                <w:rStyle w:val="Hyperlink"/>
                <w:rFonts w:ascii="Times New Roman" w:hAnsi="Times New Roman" w:cs="Times New Roman"/>
                <w:smallCaps/>
                <w:noProof/>
              </w:rPr>
              <w:t>2.1</w:t>
            </w:r>
            <w:r w:rsidR="00ED2597">
              <w:rPr>
                <w:rFonts w:eastAsiaTheme="minorEastAsia"/>
                <w:noProof/>
                <w:lang w:eastAsia="pt-BR"/>
              </w:rPr>
              <w:tab/>
            </w:r>
            <w:r w:rsidR="00ED2597" w:rsidRPr="00ED2597">
              <w:rPr>
                <w:rStyle w:val="Hyperlink"/>
                <w:rFonts w:ascii="Times New Roman" w:hAnsi="Times New Roman" w:cs="Times New Roman"/>
                <w:smallCaps/>
                <w:noProof/>
              </w:rPr>
              <w:t xml:space="preserve">REGRESSÃO LINEAR </w:t>
            </w:r>
            <w:r w:rsidR="00ED2597" w:rsidRPr="00ED2597">
              <w:rPr>
                <w:rStyle w:val="Hyperlink"/>
                <w:rFonts w:ascii="Times New Roman" w:hAnsi="Times New Roman" w:cs="Times New Roman"/>
                <w:smallCaps/>
                <w:noProof/>
                <w:sz w:val="28"/>
                <w:szCs w:val="28"/>
              </w:rPr>
              <w:t>online</w:t>
            </w:r>
            <w:r w:rsidR="00ED2597">
              <w:rPr>
                <w:noProof/>
                <w:webHidden/>
              </w:rPr>
              <w:tab/>
            </w:r>
            <w:r w:rsidR="00ED2597" w:rsidRPr="00B765D7">
              <w:rPr>
                <w:rFonts w:ascii="Times New Roman" w:hAnsi="Times New Roman" w:cs="Times New Roman"/>
                <w:noProof/>
                <w:webHidden/>
              </w:rPr>
              <w:fldChar w:fldCharType="begin"/>
            </w:r>
            <w:r w:rsidR="00ED2597" w:rsidRPr="00B765D7">
              <w:rPr>
                <w:rFonts w:ascii="Times New Roman" w:hAnsi="Times New Roman" w:cs="Times New Roman"/>
                <w:noProof/>
                <w:webHidden/>
              </w:rPr>
              <w:instrText xml:space="preserve"> PAGEREF _Toc458254206 \h </w:instrText>
            </w:r>
            <w:r w:rsidR="00ED2597" w:rsidRPr="00B765D7">
              <w:rPr>
                <w:rFonts w:ascii="Times New Roman" w:hAnsi="Times New Roman" w:cs="Times New Roman"/>
                <w:noProof/>
                <w:webHidden/>
              </w:rPr>
            </w:r>
            <w:r w:rsidR="00ED2597" w:rsidRPr="00B765D7">
              <w:rPr>
                <w:rFonts w:ascii="Times New Roman" w:hAnsi="Times New Roman" w:cs="Times New Roman"/>
                <w:noProof/>
                <w:webHidden/>
              </w:rPr>
              <w:fldChar w:fldCharType="separate"/>
            </w:r>
            <w:r w:rsidR="00866A28">
              <w:rPr>
                <w:rFonts w:ascii="Times New Roman" w:hAnsi="Times New Roman" w:cs="Times New Roman"/>
                <w:noProof/>
                <w:webHidden/>
              </w:rPr>
              <w:t>5</w:t>
            </w:r>
            <w:r w:rsidR="00ED2597" w:rsidRPr="00B765D7">
              <w:rPr>
                <w:rFonts w:ascii="Times New Roman" w:hAnsi="Times New Roman" w:cs="Times New Roman"/>
                <w:noProof/>
                <w:webHidden/>
              </w:rPr>
              <w:fldChar w:fldCharType="end"/>
            </w:r>
          </w:hyperlink>
        </w:p>
        <w:p w:rsidR="00ED2597" w:rsidRDefault="002E0635" w:rsidP="00CC1BB4">
          <w:pPr>
            <w:pStyle w:val="Sumrio1"/>
            <w:tabs>
              <w:tab w:val="left" w:pos="660"/>
              <w:tab w:val="right" w:leader="dot" w:pos="9061"/>
            </w:tabs>
            <w:rPr>
              <w:rFonts w:eastAsiaTheme="minorEastAsia"/>
              <w:noProof/>
              <w:lang w:eastAsia="pt-BR"/>
            </w:rPr>
          </w:pPr>
          <w:hyperlink w:anchor="_Toc458254207" w:history="1">
            <w:r w:rsidR="00ED2597" w:rsidRPr="00ED2597">
              <w:rPr>
                <w:rStyle w:val="Hyperlink"/>
                <w:rFonts w:ascii="Times New Roman" w:hAnsi="Times New Roman" w:cs="Times New Roman"/>
                <w:smallCaps/>
                <w:noProof/>
              </w:rPr>
              <w:t>2.2</w:t>
            </w:r>
            <w:r w:rsidR="00ED2597">
              <w:rPr>
                <w:rFonts w:eastAsiaTheme="minorEastAsia"/>
                <w:noProof/>
                <w:lang w:eastAsia="pt-BR"/>
              </w:rPr>
              <w:tab/>
            </w:r>
            <w:r w:rsidR="00ED2597" w:rsidRPr="00ED2597">
              <w:rPr>
                <w:rStyle w:val="Hyperlink"/>
                <w:rFonts w:ascii="Times New Roman" w:hAnsi="Times New Roman" w:cs="Times New Roman"/>
                <w:smallCaps/>
                <w:noProof/>
              </w:rPr>
              <w:t>R</w:t>
            </w:r>
            <w:r w:rsidR="00ED2597" w:rsidRPr="00ED2597">
              <w:rPr>
                <w:rStyle w:val="Hyperlink"/>
                <w:rFonts w:ascii="Times New Roman" w:hAnsi="Times New Roman" w:cs="Times New Roman"/>
                <w:smallCaps/>
                <w:noProof/>
                <w:sz w:val="28"/>
                <w:szCs w:val="28"/>
              </w:rPr>
              <w:t>ede</w:t>
            </w:r>
            <w:r w:rsidR="00ED2597" w:rsidRPr="00ED2597">
              <w:rPr>
                <w:rStyle w:val="Hyperlink"/>
                <w:rFonts w:ascii="Times New Roman" w:hAnsi="Times New Roman" w:cs="Times New Roman"/>
                <w:smallCaps/>
                <w:noProof/>
              </w:rPr>
              <w:t xml:space="preserve"> N</w:t>
            </w:r>
            <w:r w:rsidR="00ED2597" w:rsidRPr="00ED2597">
              <w:rPr>
                <w:rStyle w:val="Hyperlink"/>
                <w:rFonts w:ascii="Times New Roman" w:hAnsi="Times New Roman" w:cs="Times New Roman"/>
                <w:smallCaps/>
                <w:noProof/>
                <w:sz w:val="28"/>
                <w:szCs w:val="28"/>
              </w:rPr>
              <w:t>eural</w:t>
            </w:r>
            <w:r w:rsidR="00ED2597" w:rsidRPr="00ED2597">
              <w:rPr>
                <w:rStyle w:val="Hyperlink"/>
                <w:rFonts w:ascii="Times New Roman" w:hAnsi="Times New Roman" w:cs="Times New Roman"/>
                <w:smallCaps/>
                <w:noProof/>
              </w:rPr>
              <w:t xml:space="preserve"> A</w:t>
            </w:r>
            <w:r w:rsidR="00ED2597" w:rsidRPr="00ED2597">
              <w:rPr>
                <w:rStyle w:val="Hyperlink"/>
                <w:rFonts w:ascii="Times New Roman" w:hAnsi="Times New Roman" w:cs="Times New Roman"/>
                <w:smallCaps/>
                <w:noProof/>
                <w:sz w:val="28"/>
                <w:szCs w:val="28"/>
              </w:rPr>
              <w:t>rtificial</w:t>
            </w:r>
            <w:r w:rsidR="00ED2597" w:rsidRPr="00ED2597">
              <w:rPr>
                <w:rStyle w:val="Hyperlink"/>
                <w:rFonts w:ascii="Times New Roman" w:hAnsi="Times New Roman" w:cs="Times New Roman"/>
                <w:smallCaps/>
                <w:noProof/>
              </w:rPr>
              <w:t xml:space="preserve"> ONLINE</w:t>
            </w:r>
            <w:r w:rsidR="00ED2597">
              <w:rPr>
                <w:noProof/>
                <w:webHidden/>
              </w:rPr>
              <w:tab/>
            </w:r>
            <w:r w:rsidR="00ED2597" w:rsidRPr="00B765D7">
              <w:rPr>
                <w:rFonts w:ascii="Times New Roman" w:hAnsi="Times New Roman" w:cs="Times New Roman"/>
                <w:noProof/>
                <w:webHidden/>
              </w:rPr>
              <w:fldChar w:fldCharType="begin"/>
            </w:r>
            <w:r w:rsidR="00ED2597" w:rsidRPr="00B765D7">
              <w:rPr>
                <w:rFonts w:ascii="Times New Roman" w:hAnsi="Times New Roman" w:cs="Times New Roman"/>
                <w:noProof/>
                <w:webHidden/>
              </w:rPr>
              <w:instrText xml:space="preserve"> PAGEREF _Toc458254207 \h </w:instrText>
            </w:r>
            <w:r w:rsidR="00ED2597" w:rsidRPr="00B765D7">
              <w:rPr>
                <w:rFonts w:ascii="Times New Roman" w:hAnsi="Times New Roman" w:cs="Times New Roman"/>
                <w:noProof/>
                <w:webHidden/>
              </w:rPr>
            </w:r>
            <w:r w:rsidR="00ED2597" w:rsidRPr="00B765D7">
              <w:rPr>
                <w:rFonts w:ascii="Times New Roman" w:hAnsi="Times New Roman" w:cs="Times New Roman"/>
                <w:noProof/>
                <w:webHidden/>
              </w:rPr>
              <w:fldChar w:fldCharType="separate"/>
            </w:r>
            <w:r w:rsidR="00866A28">
              <w:rPr>
                <w:rFonts w:ascii="Times New Roman" w:hAnsi="Times New Roman" w:cs="Times New Roman"/>
                <w:noProof/>
                <w:webHidden/>
              </w:rPr>
              <w:t>6</w:t>
            </w:r>
            <w:r w:rsidR="00ED2597" w:rsidRPr="00B765D7">
              <w:rPr>
                <w:rFonts w:ascii="Times New Roman" w:hAnsi="Times New Roman" w:cs="Times New Roman"/>
                <w:noProof/>
                <w:webHidden/>
              </w:rPr>
              <w:fldChar w:fldCharType="end"/>
            </w:r>
          </w:hyperlink>
        </w:p>
        <w:p w:rsidR="00ED2597" w:rsidRDefault="002E0635">
          <w:pPr>
            <w:pStyle w:val="Sumrio1"/>
            <w:tabs>
              <w:tab w:val="left" w:pos="440"/>
              <w:tab w:val="right" w:leader="dot" w:pos="9061"/>
            </w:tabs>
            <w:rPr>
              <w:rFonts w:eastAsiaTheme="minorEastAsia"/>
              <w:noProof/>
              <w:lang w:eastAsia="pt-BR"/>
            </w:rPr>
          </w:pPr>
          <w:hyperlink w:anchor="_Toc458254210" w:history="1">
            <w:r w:rsidR="00ED2597" w:rsidRPr="00AC196F">
              <w:rPr>
                <w:rStyle w:val="Hyperlink"/>
                <w:rFonts w:ascii="Times New Roman" w:eastAsia="Times New Roman" w:hAnsi="Times New Roman" w:cs="Times New Roman"/>
                <w:b/>
                <w:bCs/>
                <w:smallCaps/>
                <w:noProof/>
                <w:kern w:val="36"/>
                <w:lang w:eastAsia="pt-BR"/>
              </w:rPr>
              <w:t>3</w:t>
            </w:r>
            <w:r w:rsidR="00ED2597">
              <w:rPr>
                <w:rFonts w:eastAsiaTheme="minorEastAsia"/>
                <w:noProof/>
                <w:lang w:eastAsia="pt-BR"/>
              </w:rPr>
              <w:tab/>
            </w:r>
            <w:r w:rsidR="00ED2597" w:rsidRPr="00AC196F">
              <w:rPr>
                <w:rStyle w:val="Hyperlink"/>
                <w:rFonts w:ascii="Times New Roman" w:eastAsia="Times New Roman" w:hAnsi="Times New Roman" w:cs="Times New Roman"/>
                <w:b/>
                <w:bCs/>
                <w:smallCaps/>
                <w:noProof/>
                <w:kern w:val="36"/>
                <w:lang w:eastAsia="pt-BR"/>
              </w:rPr>
              <w:t>TECNOLOGIAS E TRABALHOS RELACIONADOS</w:t>
            </w:r>
            <w:r w:rsidR="00ED2597">
              <w:rPr>
                <w:noProof/>
                <w:webHidden/>
              </w:rPr>
              <w:tab/>
            </w:r>
            <w:r w:rsidR="00ED2597" w:rsidRPr="006A7B03">
              <w:rPr>
                <w:rFonts w:ascii="Times New Roman" w:hAnsi="Times New Roman" w:cs="Times New Roman"/>
                <w:noProof/>
                <w:webHidden/>
              </w:rPr>
              <w:fldChar w:fldCharType="begin"/>
            </w:r>
            <w:r w:rsidR="00ED2597" w:rsidRPr="006A7B03">
              <w:rPr>
                <w:rFonts w:ascii="Times New Roman" w:hAnsi="Times New Roman" w:cs="Times New Roman"/>
                <w:noProof/>
                <w:webHidden/>
              </w:rPr>
              <w:instrText xml:space="preserve"> PAGEREF _Toc458254210 \h </w:instrText>
            </w:r>
            <w:r w:rsidR="00ED2597" w:rsidRPr="006A7B03">
              <w:rPr>
                <w:rFonts w:ascii="Times New Roman" w:hAnsi="Times New Roman" w:cs="Times New Roman"/>
                <w:noProof/>
                <w:webHidden/>
              </w:rPr>
            </w:r>
            <w:r w:rsidR="00ED2597" w:rsidRPr="006A7B03">
              <w:rPr>
                <w:rFonts w:ascii="Times New Roman" w:hAnsi="Times New Roman" w:cs="Times New Roman"/>
                <w:noProof/>
                <w:webHidden/>
              </w:rPr>
              <w:fldChar w:fldCharType="separate"/>
            </w:r>
            <w:r w:rsidR="00866A28">
              <w:rPr>
                <w:rFonts w:ascii="Times New Roman" w:hAnsi="Times New Roman" w:cs="Times New Roman"/>
                <w:noProof/>
                <w:webHidden/>
              </w:rPr>
              <w:t>1</w:t>
            </w:r>
            <w:r w:rsidR="00ED2597" w:rsidRPr="006A7B03">
              <w:rPr>
                <w:rFonts w:ascii="Times New Roman" w:hAnsi="Times New Roman" w:cs="Times New Roman"/>
                <w:noProof/>
                <w:webHidden/>
              </w:rPr>
              <w:fldChar w:fldCharType="end"/>
            </w:r>
          </w:hyperlink>
          <w:r w:rsidR="000B11D1">
            <w:rPr>
              <w:rFonts w:ascii="Times New Roman" w:hAnsi="Times New Roman" w:cs="Times New Roman"/>
              <w:noProof/>
            </w:rPr>
            <w:t>1</w:t>
          </w:r>
        </w:p>
        <w:p w:rsidR="00ED2597" w:rsidRDefault="002E0635">
          <w:pPr>
            <w:pStyle w:val="Sumrio1"/>
            <w:tabs>
              <w:tab w:val="left" w:pos="660"/>
              <w:tab w:val="right" w:leader="dot" w:pos="9061"/>
            </w:tabs>
            <w:rPr>
              <w:rFonts w:eastAsiaTheme="minorEastAsia"/>
              <w:noProof/>
              <w:lang w:eastAsia="pt-BR"/>
            </w:rPr>
          </w:pPr>
          <w:hyperlink w:anchor="_Toc458254211" w:history="1">
            <w:r w:rsidR="00ED2597" w:rsidRPr="006A7B03">
              <w:rPr>
                <w:rStyle w:val="Hyperlink"/>
                <w:rFonts w:ascii="Times New Roman" w:hAnsi="Times New Roman" w:cs="Times New Roman"/>
                <w:smallCaps/>
                <w:noProof/>
              </w:rPr>
              <w:t>3.1</w:t>
            </w:r>
            <w:r w:rsidR="00ED2597">
              <w:rPr>
                <w:rFonts w:eastAsiaTheme="minorEastAsia"/>
                <w:noProof/>
                <w:lang w:eastAsia="pt-BR"/>
              </w:rPr>
              <w:tab/>
            </w:r>
            <w:r w:rsidR="00ED2597" w:rsidRPr="006A7B03">
              <w:rPr>
                <w:rStyle w:val="Hyperlink"/>
                <w:rFonts w:ascii="Times New Roman" w:hAnsi="Times New Roman" w:cs="Times New Roman"/>
                <w:smallCaps/>
                <w:noProof/>
              </w:rPr>
              <w:t>TECNOLOGIAS EXISTENTES</w:t>
            </w:r>
            <w:r w:rsidR="00ED2597">
              <w:rPr>
                <w:noProof/>
                <w:webHidden/>
              </w:rPr>
              <w:tab/>
            </w:r>
            <w:r w:rsidR="00ED2597" w:rsidRPr="006A7B03">
              <w:rPr>
                <w:rFonts w:ascii="Times New Roman" w:hAnsi="Times New Roman" w:cs="Times New Roman"/>
                <w:noProof/>
                <w:webHidden/>
              </w:rPr>
              <w:fldChar w:fldCharType="begin"/>
            </w:r>
            <w:r w:rsidR="00ED2597" w:rsidRPr="006A7B03">
              <w:rPr>
                <w:rFonts w:ascii="Times New Roman" w:hAnsi="Times New Roman" w:cs="Times New Roman"/>
                <w:noProof/>
                <w:webHidden/>
              </w:rPr>
              <w:instrText xml:space="preserve"> PAGEREF _Toc458254211 \h </w:instrText>
            </w:r>
            <w:r w:rsidR="00ED2597" w:rsidRPr="006A7B03">
              <w:rPr>
                <w:rFonts w:ascii="Times New Roman" w:hAnsi="Times New Roman" w:cs="Times New Roman"/>
                <w:noProof/>
                <w:webHidden/>
              </w:rPr>
            </w:r>
            <w:r w:rsidR="00ED2597" w:rsidRPr="006A7B03">
              <w:rPr>
                <w:rFonts w:ascii="Times New Roman" w:hAnsi="Times New Roman" w:cs="Times New Roman"/>
                <w:noProof/>
                <w:webHidden/>
              </w:rPr>
              <w:fldChar w:fldCharType="separate"/>
            </w:r>
            <w:r w:rsidR="00866A28">
              <w:rPr>
                <w:rFonts w:ascii="Times New Roman" w:hAnsi="Times New Roman" w:cs="Times New Roman"/>
                <w:noProof/>
                <w:webHidden/>
              </w:rPr>
              <w:t>1</w:t>
            </w:r>
            <w:r w:rsidR="00ED2597" w:rsidRPr="006A7B03">
              <w:rPr>
                <w:rFonts w:ascii="Times New Roman" w:hAnsi="Times New Roman" w:cs="Times New Roman"/>
                <w:noProof/>
                <w:webHidden/>
              </w:rPr>
              <w:fldChar w:fldCharType="end"/>
            </w:r>
          </w:hyperlink>
          <w:r w:rsidR="000B11D1">
            <w:rPr>
              <w:rFonts w:ascii="Times New Roman" w:hAnsi="Times New Roman" w:cs="Times New Roman"/>
              <w:noProof/>
            </w:rPr>
            <w:t>1</w:t>
          </w:r>
        </w:p>
        <w:p w:rsidR="00ED2597" w:rsidRDefault="002E0635">
          <w:pPr>
            <w:pStyle w:val="Sumrio1"/>
            <w:tabs>
              <w:tab w:val="left" w:pos="660"/>
              <w:tab w:val="right" w:leader="dot" w:pos="9061"/>
            </w:tabs>
            <w:rPr>
              <w:rFonts w:eastAsiaTheme="minorEastAsia"/>
              <w:noProof/>
              <w:lang w:eastAsia="pt-BR"/>
            </w:rPr>
          </w:pPr>
          <w:hyperlink w:anchor="_Toc458254212" w:history="1">
            <w:r w:rsidR="00C80F5C" w:rsidRPr="006A7B03">
              <w:rPr>
                <w:rStyle w:val="Hyperlink"/>
                <w:rFonts w:ascii="Times New Roman" w:hAnsi="Times New Roman" w:cs="Times New Roman"/>
                <w:smallCaps/>
                <w:noProof/>
              </w:rPr>
              <w:t>3.2</w:t>
            </w:r>
            <w:r w:rsidR="00ED2597">
              <w:rPr>
                <w:rFonts w:eastAsiaTheme="minorEastAsia"/>
                <w:noProof/>
                <w:lang w:eastAsia="pt-BR"/>
              </w:rPr>
              <w:tab/>
            </w:r>
            <w:r w:rsidR="00ED2597" w:rsidRPr="006A7B03">
              <w:rPr>
                <w:rStyle w:val="Hyperlink"/>
                <w:rFonts w:ascii="Times New Roman" w:hAnsi="Times New Roman" w:cs="Times New Roman"/>
                <w:smallCaps/>
                <w:noProof/>
              </w:rPr>
              <w:t>TRABALHOS RELACIONADOS</w:t>
            </w:r>
            <w:r w:rsidR="00ED2597">
              <w:rPr>
                <w:noProof/>
                <w:webHidden/>
              </w:rPr>
              <w:tab/>
            </w:r>
            <w:r w:rsidR="00ED2597" w:rsidRPr="006A7B03">
              <w:rPr>
                <w:rFonts w:ascii="Times New Roman" w:hAnsi="Times New Roman" w:cs="Times New Roman"/>
                <w:noProof/>
                <w:webHidden/>
              </w:rPr>
              <w:fldChar w:fldCharType="begin"/>
            </w:r>
            <w:r w:rsidR="00ED2597" w:rsidRPr="006A7B03">
              <w:rPr>
                <w:rFonts w:ascii="Times New Roman" w:hAnsi="Times New Roman" w:cs="Times New Roman"/>
                <w:noProof/>
                <w:webHidden/>
              </w:rPr>
              <w:instrText xml:space="preserve"> PAGEREF _Toc458254212 \h </w:instrText>
            </w:r>
            <w:r w:rsidR="00ED2597" w:rsidRPr="006A7B03">
              <w:rPr>
                <w:rFonts w:ascii="Times New Roman" w:hAnsi="Times New Roman" w:cs="Times New Roman"/>
                <w:noProof/>
                <w:webHidden/>
              </w:rPr>
            </w:r>
            <w:r w:rsidR="00ED2597" w:rsidRPr="006A7B03">
              <w:rPr>
                <w:rFonts w:ascii="Times New Roman" w:hAnsi="Times New Roman" w:cs="Times New Roman"/>
                <w:noProof/>
                <w:webHidden/>
              </w:rPr>
              <w:fldChar w:fldCharType="separate"/>
            </w:r>
            <w:r w:rsidR="00866A28">
              <w:rPr>
                <w:rFonts w:ascii="Times New Roman" w:hAnsi="Times New Roman" w:cs="Times New Roman"/>
                <w:noProof/>
                <w:webHidden/>
              </w:rPr>
              <w:t>1</w:t>
            </w:r>
            <w:r w:rsidR="00ED2597" w:rsidRPr="006A7B03">
              <w:rPr>
                <w:rFonts w:ascii="Times New Roman" w:hAnsi="Times New Roman" w:cs="Times New Roman"/>
                <w:noProof/>
                <w:webHidden/>
              </w:rPr>
              <w:fldChar w:fldCharType="end"/>
            </w:r>
          </w:hyperlink>
          <w:r w:rsidR="000459DA">
            <w:rPr>
              <w:rFonts w:ascii="Times New Roman" w:hAnsi="Times New Roman" w:cs="Times New Roman"/>
              <w:noProof/>
            </w:rPr>
            <w:t>3</w:t>
          </w:r>
        </w:p>
        <w:p w:rsidR="00ED2597" w:rsidRDefault="002E0635">
          <w:pPr>
            <w:pStyle w:val="Sumrio1"/>
            <w:tabs>
              <w:tab w:val="left" w:pos="440"/>
              <w:tab w:val="right" w:leader="dot" w:pos="9061"/>
            </w:tabs>
            <w:rPr>
              <w:rFonts w:eastAsiaTheme="minorEastAsia"/>
              <w:noProof/>
              <w:lang w:eastAsia="pt-BR"/>
            </w:rPr>
          </w:pPr>
          <w:hyperlink w:anchor="_Toc458254213" w:history="1">
            <w:r w:rsidR="00ED2597" w:rsidRPr="00AC196F">
              <w:rPr>
                <w:rStyle w:val="Hyperlink"/>
                <w:rFonts w:ascii="Times New Roman" w:eastAsia="Times New Roman" w:hAnsi="Times New Roman" w:cs="Times New Roman"/>
                <w:b/>
                <w:bCs/>
                <w:smallCaps/>
                <w:noProof/>
                <w:kern w:val="36"/>
                <w:lang w:eastAsia="pt-BR"/>
              </w:rPr>
              <w:t>4</w:t>
            </w:r>
            <w:r w:rsidR="00ED2597">
              <w:rPr>
                <w:rFonts w:eastAsiaTheme="minorEastAsia"/>
                <w:noProof/>
                <w:lang w:eastAsia="pt-BR"/>
              </w:rPr>
              <w:tab/>
            </w:r>
            <w:r w:rsidR="00ED2597" w:rsidRPr="00AC196F">
              <w:rPr>
                <w:rStyle w:val="Hyperlink"/>
                <w:rFonts w:ascii="Times New Roman" w:eastAsia="Times New Roman" w:hAnsi="Times New Roman" w:cs="Times New Roman"/>
                <w:b/>
                <w:bCs/>
                <w:smallCaps/>
                <w:noProof/>
                <w:kern w:val="36"/>
                <w:lang w:eastAsia="pt-BR"/>
              </w:rPr>
              <w:t>METODOLOGIA DA PESQUISA</w:t>
            </w:r>
            <w:r w:rsidR="00ED2597">
              <w:rPr>
                <w:noProof/>
                <w:webHidden/>
              </w:rPr>
              <w:tab/>
            </w:r>
            <w:r w:rsidR="00ED2597" w:rsidRPr="006A7B03">
              <w:rPr>
                <w:rFonts w:ascii="Times New Roman" w:hAnsi="Times New Roman" w:cs="Times New Roman"/>
                <w:noProof/>
                <w:webHidden/>
              </w:rPr>
              <w:fldChar w:fldCharType="begin"/>
            </w:r>
            <w:r w:rsidR="00ED2597" w:rsidRPr="006A7B03">
              <w:rPr>
                <w:rFonts w:ascii="Times New Roman" w:hAnsi="Times New Roman" w:cs="Times New Roman"/>
                <w:noProof/>
                <w:webHidden/>
              </w:rPr>
              <w:instrText xml:space="preserve"> PAGEREF _Toc458254213 \h </w:instrText>
            </w:r>
            <w:r w:rsidR="00ED2597" w:rsidRPr="006A7B03">
              <w:rPr>
                <w:rFonts w:ascii="Times New Roman" w:hAnsi="Times New Roman" w:cs="Times New Roman"/>
                <w:noProof/>
                <w:webHidden/>
              </w:rPr>
            </w:r>
            <w:r w:rsidR="00ED2597" w:rsidRPr="006A7B03">
              <w:rPr>
                <w:rFonts w:ascii="Times New Roman" w:hAnsi="Times New Roman" w:cs="Times New Roman"/>
                <w:noProof/>
                <w:webHidden/>
              </w:rPr>
              <w:fldChar w:fldCharType="separate"/>
            </w:r>
            <w:r w:rsidR="00866A28">
              <w:rPr>
                <w:rFonts w:ascii="Times New Roman" w:hAnsi="Times New Roman" w:cs="Times New Roman"/>
                <w:noProof/>
                <w:webHidden/>
              </w:rPr>
              <w:t>1</w:t>
            </w:r>
            <w:r w:rsidR="00ED2597" w:rsidRPr="006A7B03">
              <w:rPr>
                <w:rFonts w:ascii="Times New Roman" w:hAnsi="Times New Roman" w:cs="Times New Roman"/>
                <w:noProof/>
                <w:webHidden/>
              </w:rPr>
              <w:fldChar w:fldCharType="end"/>
            </w:r>
          </w:hyperlink>
          <w:r w:rsidR="000459DA">
            <w:rPr>
              <w:rFonts w:ascii="Times New Roman" w:hAnsi="Times New Roman" w:cs="Times New Roman"/>
              <w:noProof/>
            </w:rPr>
            <w:t>4</w:t>
          </w:r>
        </w:p>
        <w:p w:rsidR="00ED2597" w:rsidRDefault="002E0635">
          <w:pPr>
            <w:pStyle w:val="Sumrio1"/>
            <w:tabs>
              <w:tab w:val="left" w:pos="440"/>
              <w:tab w:val="right" w:leader="dot" w:pos="9061"/>
            </w:tabs>
            <w:rPr>
              <w:rFonts w:eastAsiaTheme="minorEastAsia"/>
              <w:noProof/>
              <w:lang w:eastAsia="pt-BR"/>
            </w:rPr>
          </w:pPr>
          <w:hyperlink w:anchor="_Toc458254214" w:history="1">
            <w:r w:rsidR="00ED2597" w:rsidRPr="00AC196F">
              <w:rPr>
                <w:rStyle w:val="Hyperlink"/>
                <w:rFonts w:ascii="Times New Roman" w:eastAsia="Times New Roman" w:hAnsi="Times New Roman" w:cs="Times New Roman"/>
                <w:b/>
                <w:noProof/>
                <w:lang w:eastAsia="pt-BR"/>
              </w:rPr>
              <w:t>5</w:t>
            </w:r>
            <w:r w:rsidR="00ED2597">
              <w:rPr>
                <w:rFonts w:eastAsiaTheme="minorEastAsia"/>
                <w:noProof/>
                <w:lang w:eastAsia="pt-BR"/>
              </w:rPr>
              <w:tab/>
            </w:r>
            <w:r w:rsidR="00ED2597" w:rsidRPr="00AC196F">
              <w:rPr>
                <w:rStyle w:val="Hyperlink"/>
                <w:rFonts w:ascii="Times New Roman" w:eastAsia="Times New Roman" w:hAnsi="Times New Roman" w:cs="Times New Roman"/>
                <w:b/>
                <w:bCs/>
                <w:smallCaps/>
                <w:noProof/>
                <w:kern w:val="36"/>
                <w:lang w:eastAsia="pt-BR"/>
              </w:rPr>
              <w:t>ATIVIDADES E CRONOGRAMA</w:t>
            </w:r>
            <w:r w:rsidR="00ED2597">
              <w:rPr>
                <w:noProof/>
                <w:webHidden/>
              </w:rPr>
              <w:tab/>
            </w:r>
            <w:r w:rsidR="00ED2597" w:rsidRPr="006A7B03">
              <w:rPr>
                <w:rFonts w:ascii="Times New Roman" w:hAnsi="Times New Roman" w:cs="Times New Roman"/>
                <w:noProof/>
                <w:webHidden/>
              </w:rPr>
              <w:fldChar w:fldCharType="begin"/>
            </w:r>
            <w:r w:rsidR="00ED2597" w:rsidRPr="006A7B03">
              <w:rPr>
                <w:rFonts w:ascii="Times New Roman" w:hAnsi="Times New Roman" w:cs="Times New Roman"/>
                <w:noProof/>
                <w:webHidden/>
              </w:rPr>
              <w:instrText xml:space="preserve"> PAGEREF _Toc458254214 \h </w:instrText>
            </w:r>
            <w:r w:rsidR="00ED2597" w:rsidRPr="006A7B03">
              <w:rPr>
                <w:rFonts w:ascii="Times New Roman" w:hAnsi="Times New Roman" w:cs="Times New Roman"/>
                <w:noProof/>
                <w:webHidden/>
              </w:rPr>
            </w:r>
            <w:r w:rsidR="00ED2597" w:rsidRPr="006A7B03">
              <w:rPr>
                <w:rFonts w:ascii="Times New Roman" w:hAnsi="Times New Roman" w:cs="Times New Roman"/>
                <w:noProof/>
                <w:webHidden/>
              </w:rPr>
              <w:fldChar w:fldCharType="separate"/>
            </w:r>
            <w:r w:rsidR="00866A28">
              <w:rPr>
                <w:rFonts w:ascii="Times New Roman" w:hAnsi="Times New Roman" w:cs="Times New Roman"/>
                <w:noProof/>
                <w:webHidden/>
              </w:rPr>
              <w:t>1</w:t>
            </w:r>
            <w:r w:rsidR="00ED2597" w:rsidRPr="006A7B03">
              <w:rPr>
                <w:rFonts w:ascii="Times New Roman" w:hAnsi="Times New Roman" w:cs="Times New Roman"/>
                <w:noProof/>
                <w:webHidden/>
              </w:rPr>
              <w:fldChar w:fldCharType="end"/>
            </w:r>
          </w:hyperlink>
          <w:r w:rsidR="000459DA">
            <w:rPr>
              <w:rFonts w:ascii="Times New Roman" w:hAnsi="Times New Roman" w:cs="Times New Roman"/>
              <w:noProof/>
            </w:rPr>
            <w:t>7</w:t>
          </w:r>
        </w:p>
        <w:p w:rsidR="00ED2597" w:rsidRDefault="002E0635">
          <w:pPr>
            <w:pStyle w:val="Sumrio1"/>
            <w:tabs>
              <w:tab w:val="left" w:pos="440"/>
              <w:tab w:val="right" w:leader="dot" w:pos="9061"/>
            </w:tabs>
            <w:rPr>
              <w:rFonts w:eastAsiaTheme="minorEastAsia"/>
              <w:noProof/>
              <w:lang w:eastAsia="pt-BR"/>
            </w:rPr>
          </w:pPr>
          <w:hyperlink w:anchor="_Toc458254215" w:history="1">
            <w:r w:rsidR="00ED2597" w:rsidRPr="00AC196F">
              <w:rPr>
                <w:rStyle w:val="Hyperlink"/>
                <w:rFonts w:ascii="Times New Roman" w:eastAsia="Times New Roman" w:hAnsi="Times New Roman" w:cs="Times New Roman"/>
                <w:b/>
                <w:noProof/>
                <w:lang w:eastAsia="pt-BR"/>
              </w:rPr>
              <w:t>6</w:t>
            </w:r>
            <w:r w:rsidR="00ED2597">
              <w:rPr>
                <w:rFonts w:eastAsiaTheme="minorEastAsia"/>
                <w:noProof/>
                <w:lang w:eastAsia="pt-BR"/>
              </w:rPr>
              <w:tab/>
            </w:r>
            <w:r w:rsidR="00ED2597" w:rsidRPr="006A7B03">
              <w:rPr>
                <w:rStyle w:val="Hyperlink"/>
                <w:rFonts w:ascii="Times New Roman" w:eastAsia="Times New Roman" w:hAnsi="Times New Roman" w:cs="Times New Roman"/>
                <w:b/>
                <w:bCs/>
                <w:smallCaps/>
                <w:noProof/>
                <w:kern w:val="36"/>
                <w:sz w:val="28"/>
                <w:szCs w:val="28"/>
                <w:lang w:eastAsia="pt-BR"/>
              </w:rPr>
              <w:t>considerações finais</w:t>
            </w:r>
            <w:r w:rsidR="00ED2597">
              <w:rPr>
                <w:noProof/>
                <w:webHidden/>
              </w:rPr>
              <w:tab/>
            </w:r>
          </w:hyperlink>
          <w:r w:rsidR="0014356D">
            <w:rPr>
              <w:rFonts w:ascii="Times New Roman" w:hAnsi="Times New Roman" w:cs="Times New Roman"/>
              <w:noProof/>
            </w:rPr>
            <w:t>18</w:t>
          </w:r>
        </w:p>
        <w:p w:rsidR="00ED2597" w:rsidRDefault="002E0635">
          <w:pPr>
            <w:pStyle w:val="Sumrio1"/>
            <w:tabs>
              <w:tab w:val="right" w:leader="dot" w:pos="9061"/>
            </w:tabs>
            <w:rPr>
              <w:rFonts w:eastAsiaTheme="minorEastAsia"/>
              <w:noProof/>
              <w:lang w:eastAsia="pt-BR"/>
            </w:rPr>
          </w:pPr>
          <w:hyperlink w:anchor="_Toc458254217" w:history="1">
            <w:r w:rsidR="00ED2597" w:rsidRPr="00BD66F6">
              <w:rPr>
                <w:rStyle w:val="Hyperlink"/>
                <w:rFonts w:ascii="Times New Roman" w:hAnsi="Times New Roman" w:cs="Times New Roman"/>
                <w:smallCaps/>
                <w:noProof/>
                <w:sz w:val="24"/>
                <w:szCs w:val="24"/>
              </w:rPr>
              <w:t>REFERÊNCIAS</w:t>
            </w:r>
            <w:r w:rsidR="00ED2597">
              <w:rPr>
                <w:noProof/>
                <w:webHidden/>
              </w:rPr>
              <w:tab/>
            </w:r>
            <w:r w:rsidR="00ED2597" w:rsidRPr="00BD66F6">
              <w:rPr>
                <w:rFonts w:ascii="Times New Roman" w:hAnsi="Times New Roman" w:cs="Times New Roman"/>
                <w:noProof/>
                <w:webHidden/>
              </w:rPr>
              <w:fldChar w:fldCharType="begin"/>
            </w:r>
            <w:r w:rsidR="00ED2597" w:rsidRPr="00BD66F6">
              <w:rPr>
                <w:rFonts w:ascii="Times New Roman" w:hAnsi="Times New Roman" w:cs="Times New Roman"/>
                <w:noProof/>
                <w:webHidden/>
              </w:rPr>
              <w:instrText xml:space="preserve"> PAGEREF _Toc458254217 \h </w:instrText>
            </w:r>
            <w:r w:rsidR="00ED2597" w:rsidRPr="00BD66F6">
              <w:rPr>
                <w:rFonts w:ascii="Times New Roman" w:hAnsi="Times New Roman" w:cs="Times New Roman"/>
                <w:noProof/>
                <w:webHidden/>
              </w:rPr>
            </w:r>
            <w:r w:rsidR="00ED2597" w:rsidRPr="00BD66F6">
              <w:rPr>
                <w:rFonts w:ascii="Times New Roman" w:hAnsi="Times New Roman" w:cs="Times New Roman"/>
                <w:noProof/>
                <w:webHidden/>
              </w:rPr>
              <w:fldChar w:fldCharType="separate"/>
            </w:r>
            <w:r w:rsidR="00866A28">
              <w:rPr>
                <w:rFonts w:ascii="Times New Roman" w:hAnsi="Times New Roman" w:cs="Times New Roman"/>
                <w:noProof/>
                <w:webHidden/>
              </w:rPr>
              <w:t>2</w:t>
            </w:r>
            <w:r w:rsidR="00ED2597" w:rsidRPr="00BD66F6">
              <w:rPr>
                <w:rFonts w:ascii="Times New Roman" w:hAnsi="Times New Roman" w:cs="Times New Roman"/>
                <w:noProof/>
                <w:webHidden/>
              </w:rPr>
              <w:fldChar w:fldCharType="end"/>
            </w:r>
          </w:hyperlink>
          <w:r w:rsidR="0014356D">
            <w:rPr>
              <w:rFonts w:ascii="Times New Roman" w:hAnsi="Times New Roman" w:cs="Times New Roman"/>
              <w:noProof/>
            </w:rPr>
            <w:t>18</w:t>
          </w:r>
        </w:p>
        <w:p w:rsidR="00FB2485" w:rsidRDefault="00FB2485">
          <w:r>
            <w:rPr>
              <w:b/>
              <w:bCs/>
            </w:rPr>
            <w:fldChar w:fldCharType="end"/>
          </w:r>
        </w:p>
      </w:sdtContent>
    </w:sdt>
    <w:p w:rsidR="00A20CEE" w:rsidRDefault="00A20CEE" w:rsidP="000D62A0">
      <w:pPr>
        <w:spacing w:after="100" w:line="240" w:lineRule="auto"/>
        <w:jc w:val="both"/>
        <w:rPr>
          <w:rFonts w:ascii="Times New Roman" w:eastAsia="Times New Roman" w:hAnsi="Times New Roman" w:cs="Times New Roman"/>
          <w:sz w:val="24"/>
          <w:szCs w:val="24"/>
          <w:lang w:eastAsia="pt-BR"/>
        </w:rPr>
        <w:sectPr w:rsidR="00A20CEE" w:rsidSect="009862FE">
          <w:pgSz w:w="11906" w:h="16838"/>
          <w:pgMar w:top="1701" w:right="1134" w:bottom="1134" w:left="1701" w:header="708" w:footer="708" w:gutter="0"/>
          <w:cols w:space="708"/>
          <w:docGrid w:linePitch="360"/>
        </w:sectPr>
      </w:pPr>
    </w:p>
    <w:p w:rsidR="000D62A0" w:rsidRPr="00BF33AD" w:rsidRDefault="00BF33AD" w:rsidP="00313356">
      <w:pPr>
        <w:pStyle w:val="PargrafodaLista"/>
        <w:numPr>
          <w:ilvl w:val="0"/>
          <w:numId w:val="9"/>
        </w:numPr>
        <w:spacing w:after="360" w:line="360" w:lineRule="auto"/>
        <w:ind w:left="714" w:hanging="357"/>
        <w:jc w:val="both"/>
        <w:textAlignment w:val="baseline"/>
        <w:outlineLvl w:val="0"/>
        <w:rPr>
          <w:rFonts w:ascii="Times New Roman" w:eastAsia="Times New Roman" w:hAnsi="Times New Roman" w:cs="Times New Roman"/>
          <w:b/>
          <w:bCs/>
          <w:smallCaps/>
          <w:color w:val="000000"/>
          <w:kern w:val="36"/>
          <w:sz w:val="24"/>
          <w:szCs w:val="24"/>
          <w:lang w:eastAsia="pt-BR"/>
        </w:rPr>
      </w:pPr>
      <w:bookmarkStart w:id="0" w:name="_Toc458254202"/>
      <w:r w:rsidRPr="00BF33AD">
        <w:rPr>
          <w:rFonts w:ascii="Times New Roman" w:eastAsia="Times New Roman" w:hAnsi="Times New Roman" w:cs="Times New Roman"/>
          <w:b/>
          <w:bCs/>
          <w:smallCaps/>
          <w:color w:val="000000"/>
          <w:kern w:val="36"/>
          <w:sz w:val="24"/>
          <w:szCs w:val="24"/>
          <w:lang w:eastAsia="pt-BR"/>
        </w:rPr>
        <w:lastRenderedPageBreak/>
        <w:t>INTRODUÇÃO</w:t>
      </w:r>
      <w:bookmarkEnd w:id="0"/>
    </w:p>
    <w:p w:rsidR="000D62A0" w:rsidRDefault="000D62A0" w:rsidP="000B244A">
      <w:pPr>
        <w:spacing w:after="0" w:line="360" w:lineRule="auto"/>
        <w:ind w:firstLine="709"/>
        <w:jc w:val="both"/>
        <w:rPr>
          <w:rFonts w:ascii="Times New Roman" w:eastAsia="Times New Roman" w:hAnsi="Times New Roman" w:cs="Times New Roman"/>
          <w:color w:val="000000"/>
          <w:sz w:val="24"/>
          <w:szCs w:val="24"/>
          <w:lang w:eastAsia="pt-BR"/>
        </w:rPr>
      </w:pPr>
      <w:r w:rsidRPr="00BF33AD">
        <w:rPr>
          <w:rFonts w:ascii="Times New Roman" w:eastAsia="Times New Roman" w:hAnsi="Times New Roman" w:cs="Times New Roman"/>
          <w:color w:val="000000"/>
          <w:sz w:val="24"/>
          <w:szCs w:val="24"/>
          <w:lang w:eastAsia="pt-BR"/>
        </w:rPr>
        <w:t>Um</w:t>
      </w:r>
      <w:r w:rsidR="00E03859">
        <w:rPr>
          <w:rFonts w:ascii="Times New Roman" w:eastAsia="Times New Roman" w:hAnsi="Times New Roman" w:cs="Times New Roman"/>
          <w:color w:val="000000"/>
          <w:sz w:val="24"/>
          <w:szCs w:val="24"/>
          <w:lang w:eastAsia="pt-BR"/>
        </w:rPr>
        <w:t xml:space="preserve"> sistema de unidades móveis est</w:t>
      </w:r>
      <w:r w:rsidR="00000A07">
        <w:rPr>
          <w:rFonts w:ascii="Times New Roman" w:eastAsia="Times New Roman" w:hAnsi="Times New Roman" w:cs="Times New Roman"/>
          <w:color w:val="000000"/>
          <w:sz w:val="24"/>
          <w:szCs w:val="24"/>
          <w:lang w:eastAsia="pt-BR"/>
        </w:rPr>
        <w:t>á</w:t>
      </w:r>
      <w:r w:rsidRPr="00BF33AD">
        <w:rPr>
          <w:rFonts w:ascii="Times New Roman" w:eastAsia="Times New Roman" w:hAnsi="Times New Roman" w:cs="Times New Roman"/>
          <w:color w:val="000000"/>
          <w:sz w:val="24"/>
          <w:szCs w:val="24"/>
          <w:lang w:eastAsia="pt-BR"/>
        </w:rPr>
        <w:t xml:space="preserve"> instalado em vários veículos no tráfego. Estas unidades móveis incluem os dispositivos de comunicações sem fios e aparelhos que determina a localização de cada veículo. Monitorar a posição de um veículo, tal como uma função do tempo revela também a velocidade do veículo. Posição e informações de velocidade </w:t>
      </w:r>
      <w:r w:rsidR="00DB0B41">
        <w:rPr>
          <w:rFonts w:ascii="Times New Roman" w:eastAsia="Times New Roman" w:hAnsi="Times New Roman" w:cs="Times New Roman"/>
          <w:color w:val="000000"/>
          <w:sz w:val="24"/>
          <w:szCs w:val="24"/>
          <w:lang w:eastAsia="pt-BR"/>
        </w:rPr>
        <w:t>são</w:t>
      </w:r>
      <w:r w:rsidRPr="00BF33AD">
        <w:rPr>
          <w:rFonts w:ascii="Times New Roman" w:eastAsia="Times New Roman" w:hAnsi="Times New Roman" w:cs="Times New Roman"/>
          <w:color w:val="000000"/>
          <w:sz w:val="24"/>
          <w:szCs w:val="24"/>
          <w:lang w:eastAsia="pt-BR"/>
        </w:rPr>
        <w:t xml:space="preserve"> transmitid</w:t>
      </w:r>
      <w:r w:rsidR="00635A7D">
        <w:rPr>
          <w:rFonts w:ascii="Times New Roman" w:eastAsia="Times New Roman" w:hAnsi="Times New Roman" w:cs="Times New Roman"/>
          <w:color w:val="000000"/>
          <w:sz w:val="24"/>
          <w:szCs w:val="24"/>
          <w:lang w:eastAsia="pt-BR"/>
        </w:rPr>
        <w:t>a</w:t>
      </w:r>
      <w:r w:rsidRPr="00BF33AD">
        <w:rPr>
          <w:rFonts w:ascii="Times New Roman" w:eastAsia="Times New Roman" w:hAnsi="Times New Roman" w:cs="Times New Roman"/>
          <w:color w:val="000000"/>
          <w:sz w:val="24"/>
          <w:szCs w:val="24"/>
          <w:lang w:eastAsia="pt-BR"/>
        </w:rPr>
        <w:t xml:space="preserve">s </w:t>
      </w:r>
      <w:r w:rsidR="00DB0B41" w:rsidRPr="00BF33AD">
        <w:rPr>
          <w:rFonts w:ascii="Times New Roman" w:eastAsia="Times New Roman" w:hAnsi="Times New Roman" w:cs="Times New Roman"/>
          <w:color w:val="000000"/>
          <w:sz w:val="24"/>
          <w:szCs w:val="24"/>
          <w:lang w:eastAsia="pt-BR"/>
        </w:rPr>
        <w:t xml:space="preserve">periodicamente </w:t>
      </w:r>
      <w:r w:rsidRPr="00BF33AD">
        <w:rPr>
          <w:rFonts w:ascii="Times New Roman" w:eastAsia="Times New Roman" w:hAnsi="Times New Roman" w:cs="Times New Roman"/>
          <w:color w:val="000000"/>
          <w:sz w:val="24"/>
          <w:szCs w:val="24"/>
          <w:lang w:eastAsia="pt-BR"/>
        </w:rPr>
        <w:t>pelos veículos a uma estação de monitoramento central e aos veículos vizinhos. Na estação de monitoramento central, a entrada coletiva de um conjunto de veículos é processad</w:t>
      </w:r>
      <w:r w:rsidR="00E03859">
        <w:rPr>
          <w:rFonts w:ascii="Times New Roman" w:eastAsia="Times New Roman" w:hAnsi="Times New Roman" w:cs="Times New Roman"/>
          <w:color w:val="000000"/>
          <w:sz w:val="24"/>
          <w:szCs w:val="24"/>
          <w:lang w:eastAsia="pt-BR"/>
        </w:rPr>
        <w:t>a</w:t>
      </w:r>
      <w:r w:rsidRPr="00BF33AD">
        <w:rPr>
          <w:rFonts w:ascii="Times New Roman" w:eastAsia="Times New Roman" w:hAnsi="Times New Roman" w:cs="Times New Roman"/>
          <w:color w:val="000000"/>
          <w:sz w:val="24"/>
          <w:szCs w:val="24"/>
          <w:lang w:eastAsia="pt-BR"/>
        </w:rPr>
        <w:t xml:space="preserve"> para fornecer um gráfico instantâneo da</w:t>
      </w:r>
      <w:r w:rsidR="00BF33AD">
        <w:rPr>
          <w:rFonts w:ascii="Times New Roman" w:eastAsia="Times New Roman" w:hAnsi="Times New Roman" w:cs="Times New Roman"/>
          <w:color w:val="000000"/>
          <w:sz w:val="24"/>
          <w:szCs w:val="24"/>
          <w:lang w:eastAsia="pt-BR"/>
        </w:rPr>
        <w:t xml:space="preserve">s condições de tráfego na área. </w:t>
      </w:r>
      <w:r w:rsidRPr="00BF33AD">
        <w:rPr>
          <w:rFonts w:ascii="Times New Roman" w:eastAsia="Times New Roman" w:hAnsi="Times New Roman" w:cs="Times New Roman"/>
          <w:color w:val="000000"/>
          <w:sz w:val="24"/>
          <w:szCs w:val="24"/>
          <w:lang w:eastAsia="pt-BR"/>
        </w:rPr>
        <w:t xml:space="preserve">Avisos de atrasos ou atualizações sobre as condições de tráfego na estrada à frente são usados ​​como parte de um sistema de </w:t>
      </w:r>
      <w:r w:rsidRPr="002F7CEE">
        <w:rPr>
          <w:rFonts w:ascii="Times New Roman" w:eastAsia="Times New Roman" w:hAnsi="Times New Roman" w:cs="Times New Roman"/>
          <w:color w:val="000000" w:themeColor="text1"/>
          <w:sz w:val="24"/>
          <w:szCs w:val="24"/>
          <w:lang w:eastAsia="pt-BR"/>
        </w:rPr>
        <w:t xml:space="preserve">estrada </w:t>
      </w:r>
      <w:r w:rsidR="002F7CEE">
        <w:rPr>
          <w:rFonts w:ascii="Times New Roman" w:eastAsia="Times New Roman" w:hAnsi="Times New Roman" w:cs="Times New Roman"/>
          <w:color w:val="000000" w:themeColor="text1"/>
          <w:sz w:val="24"/>
          <w:szCs w:val="24"/>
          <w:lang w:eastAsia="pt-BR"/>
        </w:rPr>
        <w:t>para automóveis</w:t>
      </w:r>
      <w:r w:rsidRPr="002F7CEE">
        <w:rPr>
          <w:rFonts w:ascii="Times New Roman" w:eastAsia="Times New Roman" w:hAnsi="Times New Roman" w:cs="Times New Roman"/>
          <w:color w:val="000000" w:themeColor="text1"/>
          <w:sz w:val="24"/>
          <w:szCs w:val="24"/>
          <w:lang w:eastAsia="pt-BR"/>
        </w:rPr>
        <w:t xml:space="preserve"> inteligente</w:t>
      </w:r>
      <w:r w:rsidR="002F7CEE">
        <w:rPr>
          <w:rFonts w:ascii="Times New Roman" w:eastAsia="Times New Roman" w:hAnsi="Times New Roman" w:cs="Times New Roman"/>
          <w:color w:val="000000" w:themeColor="text1"/>
          <w:sz w:val="24"/>
          <w:szCs w:val="24"/>
          <w:lang w:eastAsia="pt-BR"/>
        </w:rPr>
        <w:t>s</w:t>
      </w:r>
      <w:r w:rsidRPr="00BF33AD">
        <w:rPr>
          <w:rFonts w:ascii="Times New Roman" w:eastAsia="Times New Roman" w:hAnsi="Times New Roman" w:cs="Times New Roman"/>
          <w:color w:val="000000"/>
          <w:sz w:val="24"/>
          <w:szCs w:val="24"/>
          <w:lang w:eastAsia="pt-BR"/>
        </w:rPr>
        <w:t>. Veículos dent</w:t>
      </w:r>
      <w:r w:rsidR="00C75AED">
        <w:rPr>
          <w:rFonts w:ascii="Times New Roman" w:eastAsia="Times New Roman" w:hAnsi="Times New Roman" w:cs="Times New Roman"/>
          <w:color w:val="000000"/>
          <w:sz w:val="24"/>
          <w:szCs w:val="24"/>
          <w:lang w:eastAsia="pt-BR"/>
        </w:rPr>
        <w:t>ro de uma região se comunicam com</w:t>
      </w:r>
      <w:r w:rsidRPr="00BF33AD">
        <w:rPr>
          <w:rFonts w:ascii="Times New Roman" w:eastAsia="Times New Roman" w:hAnsi="Times New Roman" w:cs="Times New Roman"/>
          <w:color w:val="000000"/>
          <w:sz w:val="24"/>
          <w:szCs w:val="24"/>
          <w:lang w:eastAsia="pt-BR"/>
        </w:rPr>
        <w:t xml:space="preserve"> outro</w:t>
      </w:r>
      <w:r w:rsidR="00C75AED">
        <w:rPr>
          <w:rFonts w:ascii="Times New Roman" w:eastAsia="Times New Roman" w:hAnsi="Times New Roman" w:cs="Times New Roman"/>
          <w:color w:val="000000"/>
          <w:sz w:val="24"/>
          <w:szCs w:val="24"/>
          <w:lang w:eastAsia="pt-BR"/>
        </w:rPr>
        <w:t>s</w:t>
      </w:r>
      <w:r w:rsidRPr="00BF33AD">
        <w:rPr>
          <w:rFonts w:ascii="Times New Roman" w:eastAsia="Times New Roman" w:hAnsi="Times New Roman" w:cs="Times New Roman"/>
          <w:color w:val="000000"/>
          <w:sz w:val="24"/>
          <w:szCs w:val="24"/>
          <w:lang w:eastAsia="pt-BR"/>
        </w:rPr>
        <w:t xml:space="preserve"> dentro de uma rede na </w:t>
      </w:r>
      <w:r w:rsidR="00CB072D">
        <w:rPr>
          <w:rFonts w:ascii="Times New Roman" w:eastAsia="Times New Roman" w:hAnsi="Times New Roman" w:cs="Times New Roman"/>
          <w:color w:val="000000"/>
          <w:sz w:val="24"/>
          <w:szCs w:val="24"/>
          <w:lang w:eastAsia="pt-BR"/>
        </w:rPr>
        <w:t>qual as informações de difusão são</w:t>
      </w:r>
      <w:r w:rsidRPr="00BF33AD">
        <w:rPr>
          <w:rFonts w:ascii="Times New Roman" w:eastAsia="Times New Roman" w:hAnsi="Times New Roman" w:cs="Times New Roman"/>
          <w:color w:val="000000"/>
          <w:sz w:val="24"/>
          <w:szCs w:val="24"/>
          <w:lang w:eastAsia="pt-BR"/>
        </w:rPr>
        <w:t xml:space="preserve"> processada</w:t>
      </w:r>
      <w:r w:rsidR="00CB072D">
        <w:rPr>
          <w:rFonts w:ascii="Times New Roman" w:eastAsia="Times New Roman" w:hAnsi="Times New Roman" w:cs="Times New Roman"/>
          <w:color w:val="000000"/>
          <w:sz w:val="24"/>
          <w:szCs w:val="24"/>
          <w:lang w:eastAsia="pt-BR"/>
        </w:rPr>
        <w:t>s</w:t>
      </w:r>
      <w:r w:rsidRPr="00BF33AD">
        <w:rPr>
          <w:rFonts w:ascii="Times New Roman" w:eastAsia="Times New Roman" w:hAnsi="Times New Roman" w:cs="Times New Roman"/>
          <w:color w:val="000000"/>
          <w:sz w:val="24"/>
          <w:szCs w:val="24"/>
          <w:lang w:eastAsia="pt-BR"/>
        </w:rPr>
        <w:t xml:space="preserve"> localmente nos respectivos veículos para estimar possíveis problemas com antecedência e considerar o cálculo de uma estrada alternativa e/ou verificar com a estação central de monitoramento para mais informações. Se fora do alcance da estação central de monitorament</w:t>
      </w:r>
      <w:r w:rsidR="00C75AED">
        <w:rPr>
          <w:rFonts w:ascii="Times New Roman" w:eastAsia="Times New Roman" w:hAnsi="Times New Roman" w:cs="Times New Roman"/>
          <w:color w:val="000000"/>
          <w:sz w:val="24"/>
          <w:szCs w:val="24"/>
          <w:lang w:eastAsia="pt-BR"/>
        </w:rPr>
        <w:t>o, os veículos formam</w:t>
      </w:r>
      <w:r w:rsidRPr="00BF33AD">
        <w:rPr>
          <w:rFonts w:ascii="Times New Roman" w:eastAsia="Times New Roman" w:hAnsi="Times New Roman" w:cs="Times New Roman"/>
          <w:color w:val="000000"/>
          <w:sz w:val="24"/>
          <w:szCs w:val="24"/>
          <w:lang w:eastAsia="pt-BR"/>
        </w:rPr>
        <w:t xml:space="preserve"> uma rede de área local para a troca e atualização de informações, e quando qualquer veículo da rede está dentro do alcance da estação central de monitoramento, </w:t>
      </w:r>
      <w:r w:rsidR="00CB072D">
        <w:rPr>
          <w:rFonts w:ascii="Times New Roman" w:eastAsia="Times New Roman" w:hAnsi="Times New Roman" w:cs="Times New Roman"/>
          <w:color w:val="000000"/>
          <w:sz w:val="24"/>
          <w:szCs w:val="24"/>
          <w:lang w:eastAsia="pt-BR"/>
        </w:rPr>
        <w:t xml:space="preserve">os dados de rede de área local são </w:t>
      </w:r>
      <w:r w:rsidRPr="00BF33AD">
        <w:rPr>
          <w:rFonts w:ascii="Times New Roman" w:eastAsia="Times New Roman" w:hAnsi="Times New Roman" w:cs="Times New Roman"/>
          <w:color w:val="000000"/>
          <w:sz w:val="24"/>
          <w:szCs w:val="24"/>
          <w:lang w:eastAsia="pt-BR"/>
        </w:rPr>
        <w:t>enviados para ajudar a atualizar as informações de tráfego em geral.</w:t>
      </w:r>
    </w:p>
    <w:p w:rsidR="001A1AB6" w:rsidRPr="00BF33AD" w:rsidRDefault="001A1AB6" w:rsidP="000B244A">
      <w:pPr>
        <w:spacing w:after="0" w:line="360" w:lineRule="auto"/>
        <w:ind w:firstLine="709"/>
        <w:jc w:val="both"/>
        <w:rPr>
          <w:rFonts w:ascii="Times New Roman" w:eastAsia="Times New Roman" w:hAnsi="Times New Roman" w:cs="Times New Roman"/>
          <w:color w:val="000000"/>
          <w:sz w:val="24"/>
          <w:szCs w:val="24"/>
          <w:lang w:eastAsia="pt-BR"/>
        </w:rPr>
      </w:pPr>
    </w:p>
    <w:p w:rsidR="001A1AB6" w:rsidRPr="000D62A0" w:rsidRDefault="001A1AB6" w:rsidP="000B244A">
      <w:pPr>
        <w:spacing w:after="0" w:line="360" w:lineRule="auto"/>
        <w:ind w:firstLine="709"/>
        <w:jc w:val="both"/>
        <w:rPr>
          <w:rFonts w:ascii="Times New Roman" w:eastAsia="Times New Roman" w:hAnsi="Times New Roman" w:cs="Times New Roman"/>
          <w:sz w:val="24"/>
          <w:szCs w:val="24"/>
          <w:lang w:eastAsia="pt-BR"/>
        </w:rPr>
      </w:pPr>
    </w:p>
    <w:p w:rsidR="000D62A0" w:rsidRPr="006202BB" w:rsidRDefault="00BF33AD" w:rsidP="006202BB">
      <w:pPr>
        <w:pStyle w:val="Ttulo1"/>
        <w:numPr>
          <w:ilvl w:val="1"/>
          <w:numId w:val="16"/>
        </w:numPr>
        <w:rPr>
          <w:b w:val="0"/>
          <w:bCs w:val="0"/>
          <w:smallCaps/>
          <w:color w:val="000000"/>
          <w:sz w:val="24"/>
          <w:szCs w:val="24"/>
        </w:rPr>
      </w:pPr>
      <w:bookmarkStart w:id="1" w:name="_Toc458254203"/>
      <w:r w:rsidRPr="006202BB">
        <w:rPr>
          <w:b w:val="0"/>
          <w:bCs w:val="0"/>
          <w:smallCaps/>
          <w:color w:val="000000"/>
          <w:sz w:val="24"/>
          <w:szCs w:val="24"/>
        </w:rPr>
        <w:t>OBJETIVOS</w:t>
      </w:r>
      <w:bookmarkEnd w:id="1"/>
    </w:p>
    <w:p w:rsidR="000D62A0" w:rsidRDefault="000D62A0" w:rsidP="000B244A">
      <w:pPr>
        <w:spacing w:after="0" w:line="360" w:lineRule="auto"/>
        <w:ind w:firstLine="709"/>
        <w:jc w:val="both"/>
        <w:rPr>
          <w:rFonts w:ascii="Times New Roman" w:eastAsia="Times New Roman" w:hAnsi="Times New Roman" w:cs="Times New Roman"/>
          <w:color w:val="000000"/>
          <w:sz w:val="24"/>
          <w:szCs w:val="24"/>
          <w:lang w:eastAsia="pt-BR"/>
        </w:rPr>
      </w:pPr>
      <w:r w:rsidRPr="000D62A0">
        <w:rPr>
          <w:rFonts w:ascii="Times New Roman" w:eastAsia="Times New Roman" w:hAnsi="Times New Roman" w:cs="Times New Roman"/>
          <w:color w:val="000000"/>
          <w:sz w:val="24"/>
          <w:szCs w:val="24"/>
          <w:lang w:eastAsia="pt-BR"/>
        </w:rPr>
        <w:t>O objetivo deste trabalho é investigar o uso de algoritmos de aprendizado de máquina online para proble</w:t>
      </w:r>
      <w:r w:rsidR="004579CB">
        <w:rPr>
          <w:rFonts w:ascii="Times New Roman" w:eastAsia="Times New Roman" w:hAnsi="Times New Roman" w:cs="Times New Roman"/>
          <w:color w:val="000000"/>
          <w:sz w:val="24"/>
          <w:szCs w:val="24"/>
          <w:lang w:eastAsia="pt-BR"/>
        </w:rPr>
        <w:t>mas de regressão, predizer o</w:t>
      </w:r>
      <w:r w:rsidRPr="000D62A0">
        <w:rPr>
          <w:rFonts w:ascii="Times New Roman" w:eastAsia="Times New Roman" w:hAnsi="Times New Roman" w:cs="Times New Roman"/>
          <w:color w:val="000000"/>
          <w:sz w:val="24"/>
          <w:szCs w:val="24"/>
          <w:lang w:eastAsia="pt-BR"/>
        </w:rPr>
        <w:t xml:space="preserve"> horário de partida de maneir</w:t>
      </w:r>
      <w:r w:rsidR="004579CB">
        <w:rPr>
          <w:rFonts w:ascii="Times New Roman" w:eastAsia="Times New Roman" w:hAnsi="Times New Roman" w:cs="Times New Roman"/>
          <w:color w:val="000000"/>
          <w:sz w:val="24"/>
          <w:szCs w:val="24"/>
          <w:lang w:eastAsia="pt-BR"/>
        </w:rPr>
        <w:t>a a minimizar o tempo de viagem,</w:t>
      </w:r>
      <w:r w:rsidRPr="000D62A0">
        <w:rPr>
          <w:rFonts w:ascii="Times New Roman" w:eastAsia="Times New Roman" w:hAnsi="Times New Roman" w:cs="Times New Roman"/>
          <w:color w:val="000000"/>
          <w:sz w:val="24"/>
          <w:szCs w:val="24"/>
          <w:lang w:eastAsia="pt-BR"/>
        </w:rPr>
        <w:t xml:space="preserve"> </w:t>
      </w:r>
      <w:r w:rsidR="004579CB">
        <w:rPr>
          <w:rFonts w:ascii="Times New Roman" w:eastAsia="Times New Roman" w:hAnsi="Times New Roman" w:cs="Times New Roman"/>
          <w:color w:val="000000"/>
          <w:sz w:val="24"/>
          <w:szCs w:val="24"/>
          <w:lang w:eastAsia="pt-BR"/>
        </w:rPr>
        <w:t>p</w:t>
      </w:r>
      <w:r w:rsidRPr="000D62A0">
        <w:rPr>
          <w:rFonts w:ascii="Times New Roman" w:eastAsia="Times New Roman" w:hAnsi="Times New Roman" w:cs="Times New Roman"/>
          <w:color w:val="000000"/>
          <w:sz w:val="24"/>
          <w:szCs w:val="24"/>
          <w:lang w:eastAsia="pt-BR"/>
        </w:rPr>
        <w:t xml:space="preserve">or exemplo, deseja-se obter o melhor horário de partida saindo de Rio das Ostras para o Rio </w:t>
      </w:r>
      <w:r w:rsidR="004579CB">
        <w:rPr>
          <w:rFonts w:ascii="Times New Roman" w:eastAsia="Times New Roman" w:hAnsi="Times New Roman" w:cs="Times New Roman"/>
          <w:color w:val="000000"/>
          <w:sz w:val="24"/>
          <w:szCs w:val="24"/>
          <w:lang w:eastAsia="pt-BR"/>
        </w:rPr>
        <w:t>de janeiro, passando o menor</w:t>
      </w:r>
      <w:r w:rsidRPr="000D62A0">
        <w:rPr>
          <w:rFonts w:ascii="Times New Roman" w:eastAsia="Times New Roman" w:hAnsi="Times New Roman" w:cs="Times New Roman"/>
          <w:color w:val="000000"/>
          <w:sz w:val="24"/>
          <w:szCs w:val="24"/>
          <w:lang w:eastAsia="pt-BR"/>
        </w:rPr>
        <w:t xml:space="preserve"> tempo possível </w:t>
      </w:r>
      <w:r w:rsidR="004579CB">
        <w:rPr>
          <w:rFonts w:ascii="Times New Roman" w:eastAsia="Times New Roman" w:hAnsi="Times New Roman" w:cs="Times New Roman"/>
          <w:color w:val="000000"/>
          <w:sz w:val="24"/>
          <w:szCs w:val="24"/>
          <w:lang w:eastAsia="pt-BR"/>
        </w:rPr>
        <w:t>viajando</w:t>
      </w:r>
      <w:r w:rsidRPr="000D62A0">
        <w:rPr>
          <w:rFonts w:ascii="Times New Roman" w:eastAsia="Times New Roman" w:hAnsi="Times New Roman" w:cs="Times New Roman"/>
          <w:color w:val="000000"/>
          <w:sz w:val="24"/>
          <w:szCs w:val="24"/>
          <w:lang w:eastAsia="pt-BR"/>
        </w:rPr>
        <w:t>. Os algoritmos a serem investigado</w:t>
      </w:r>
      <w:r w:rsidR="00BD58BD">
        <w:rPr>
          <w:rFonts w:ascii="Times New Roman" w:eastAsia="Times New Roman" w:hAnsi="Times New Roman" w:cs="Times New Roman"/>
          <w:color w:val="000000"/>
          <w:sz w:val="24"/>
          <w:szCs w:val="24"/>
          <w:lang w:eastAsia="pt-BR"/>
        </w:rPr>
        <w:t>s são regressão l</w:t>
      </w:r>
      <w:r w:rsidR="004579CB">
        <w:rPr>
          <w:rFonts w:ascii="Times New Roman" w:eastAsia="Times New Roman" w:hAnsi="Times New Roman" w:cs="Times New Roman"/>
          <w:color w:val="000000"/>
          <w:sz w:val="24"/>
          <w:szCs w:val="24"/>
          <w:lang w:eastAsia="pt-BR"/>
        </w:rPr>
        <w:t>inear online e rede neural artificial</w:t>
      </w:r>
      <w:r w:rsidR="000B708F">
        <w:rPr>
          <w:rFonts w:ascii="Times New Roman" w:eastAsia="Times New Roman" w:hAnsi="Times New Roman" w:cs="Times New Roman"/>
          <w:color w:val="000000"/>
          <w:sz w:val="24"/>
          <w:szCs w:val="24"/>
          <w:lang w:eastAsia="pt-BR"/>
        </w:rPr>
        <w:t xml:space="preserve"> (</w:t>
      </w:r>
      <w:proofErr w:type="spellStart"/>
      <w:r w:rsidR="000B708F">
        <w:rPr>
          <w:rFonts w:ascii="Times New Roman" w:eastAsia="Times New Roman" w:hAnsi="Times New Roman" w:cs="Times New Roman"/>
          <w:color w:val="000000"/>
          <w:sz w:val="24"/>
          <w:szCs w:val="24"/>
          <w:lang w:eastAsia="pt-BR"/>
        </w:rPr>
        <w:t>perceptron</w:t>
      </w:r>
      <w:proofErr w:type="spellEnd"/>
      <w:r w:rsidR="000B708F">
        <w:rPr>
          <w:rFonts w:ascii="Times New Roman" w:eastAsia="Times New Roman" w:hAnsi="Times New Roman" w:cs="Times New Roman"/>
          <w:color w:val="000000"/>
          <w:sz w:val="24"/>
          <w:szCs w:val="24"/>
          <w:lang w:eastAsia="pt-BR"/>
        </w:rPr>
        <w:t>) online</w:t>
      </w:r>
      <w:r w:rsidRPr="000D62A0">
        <w:rPr>
          <w:rFonts w:ascii="Times New Roman" w:eastAsia="Times New Roman" w:hAnsi="Times New Roman" w:cs="Times New Roman"/>
          <w:color w:val="000000"/>
          <w:sz w:val="24"/>
          <w:szCs w:val="24"/>
          <w:lang w:eastAsia="pt-BR"/>
        </w:rPr>
        <w:t>.</w:t>
      </w:r>
    </w:p>
    <w:p w:rsidR="001A1AB6" w:rsidRPr="000D62A0" w:rsidRDefault="001A1AB6" w:rsidP="000B244A">
      <w:pPr>
        <w:spacing w:after="0" w:line="360" w:lineRule="auto"/>
        <w:ind w:firstLine="709"/>
        <w:jc w:val="both"/>
        <w:rPr>
          <w:rFonts w:ascii="Times New Roman" w:eastAsia="Times New Roman" w:hAnsi="Times New Roman" w:cs="Times New Roman"/>
          <w:sz w:val="24"/>
          <w:szCs w:val="24"/>
          <w:lang w:eastAsia="pt-BR"/>
        </w:rPr>
      </w:pPr>
    </w:p>
    <w:p w:rsidR="000D62A0" w:rsidRPr="006202BB" w:rsidRDefault="00BF33AD" w:rsidP="006202BB">
      <w:pPr>
        <w:pStyle w:val="Ttulo1"/>
        <w:numPr>
          <w:ilvl w:val="1"/>
          <w:numId w:val="16"/>
        </w:numPr>
        <w:rPr>
          <w:b w:val="0"/>
          <w:bCs w:val="0"/>
          <w:smallCaps/>
          <w:color w:val="000000"/>
          <w:sz w:val="24"/>
          <w:szCs w:val="24"/>
        </w:rPr>
      </w:pPr>
      <w:bookmarkStart w:id="2" w:name="_Toc458254204"/>
      <w:r w:rsidRPr="006202BB">
        <w:rPr>
          <w:b w:val="0"/>
          <w:bCs w:val="0"/>
          <w:smallCaps/>
          <w:color w:val="000000"/>
          <w:sz w:val="24"/>
          <w:szCs w:val="24"/>
        </w:rPr>
        <w:t>ORGANIZAÇÃO DA PROPOSTA</w:t>
      </w:r>
      <w:bookmarkEnd w:id="2"/>
    </w:p>
    <w:p w:rsidR="000D62A0" w:rsidRPr="000D62A0" w:rsidRDefault="000D62A0" w:rsidP="000B244A">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No Capítulo 2 são descritos algoritmos de problemas de regressão online a serem utilizados neste trabalho.</w:t>
      </w:r>
    </w:p>
    <w:p w:rsidR="000D62A0" w:rsidRPr="000D62A0" w:rsidRDefault="000D62A0" w:rsidP="000B244A">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lastRenderedPageBreak/>
        <w:t>No Capítulo 3 é apresentada a metodologia de investigação a ser utilizada para o desenvolvimento da dissertação.</w:t>
      </w:r>
    </w:p>
    <w:p w:rsidR="000D62A0" w:rsidRPr="000D62A0" w:rsidRDefault="000D62A0" w:rsidP="000B244A">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No Capítulo 4 são apresentadas as atividades a serem desenvolvidas e um cronograma de trabalho.</w:t>
      </w:r>
    </w:p>
    <w:p w:rsidR="000D62A0" w:rsidRPr="000D62A0" w:rsidRDefault="000D62A0" w:rsidP="000B244A">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No Capítulo 5 são apresentadas as considerações finais.</w:t>
      </w:r>
    </w:p>
    <w:p w:rsidR="009862FE" w:rsidRDefault="009862FE" w:rsidP="007B3A7A">
      <w:pPr>
        <w:spacing w:after="240" w:line="240" w:lineRule="auto"/>
        <w:rPr>
          <w:rFonts w:ascii="Times New Roman" w:eastAsia="Times New Roman" w:hAnsi="Times New Roman" w:cs="Times New Roman"/>
          <w:b/>
          <w:bCs/>
          <w:smallCaps/>
          <w:color w:val="000000"/>
          <w:sz w:val="28"/>
          <w:szCs w:val="28"/>
          <w:lang w:eastAsia="pt-BR"/>
        </w:rPr>
      </w:pPr>
    </w:p>
    <w:p w:rsidR="000D62A0" w:rsidRPr="000B244A" w:rsidRDefault="000B244A" w:rsidP="006202BB">
      <w:pPr>
        <w:pStyle w:val="PargrafodaLista"/>
        <w:numPr>
          <w:ilvl w:val="0"/>
          <w:numId w:val="9"/>
        </w:numPr>
        <w:spacing w:after="360" w:line="360" w:lineRule="auto"/>
        <w:ind w:left="714" w:hanging="357"/>
        <w:jc w:val="both"/>
        <w:textAlignment w:val="baseline"/>
        <w:outlineLvl w:val="0"/>
        <w:rPr>
          <w:rFonts w:ascii="Times New Roman" w:eastAsia="Times New Roman" w:hAnsi="Times New Roman" w:cs="Times New Roman"/>
          <w:b/>
          <w:bCs/>
          <w:smallCaps/>
          <w:color w:val="000000"/>
          <w:kern w:val="36"/>
          <w:sz w:val="24"/>
          <w:szCs w:val="24"/>
          <w:lang w:eastAsia="pt-BR"/>
        </w:rPr>
      </w:pPr>
      <w:bookmarkStart w:id="3" w:name="_Toc458254205"/>
      <w:r w:rsidRPr="000B244A">
        <w:rPr>
          <w:rFonts w:ascii="Times New Roman" w:eastAsia="Times New Roman" w:hAnsi="Times New Roman" w:cs="Times New Roman"/>
          <w:b/>
          <w:bCs/>
          <w:smallCaps/>
          <w:color w:val="000000"/>
          <w:kern w:val="36"/>
          <w:sz w:val="24"/>
          <w:szCs w:val="24"/>
          <w:lang w:eastAsia="pt-BR"/>
        </w:rPr>
        <w:t>ALGORITMOS DE APRENDIZADO DE MÁQUINA ONLINE PARA PROBLEMAS DE REGRESSÃO</w:t>
      </w:r>
      <w:bookmarkEnd w:id="3"/>
    </w:p>
    <w:p w:rsidR="000D62A0" w:rsidRPr="000D62A0" w:rsidRDefault="000D62A0" w:rsidP="000B244A">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 xml:space="preserve">A Aprendizagem de Máquina é a ciência que faz com que os computadores exerçam seu papel de forma natural sem que pareçam explicitamente programados para tal </w:t>
      </w:r>
      <w:r w:rsidR="008901C6" w:rsidRPr="009B2FB0">
        <w:rPr>
          <w:rFonts w:ascii="Times New Roman" w:eastAsia="Times New Roman" w:hAnsi="Times New Roman" w:cs="Times New Roman"/>
          <w:color w:val="000000"/>
          <w:sz w:val="24"/>
          <w:szCs w:val="24"/>
          <w:lang w:eastAsia="pt-BR"/>
        </w:rPr>
        <w:t>(</w:t>
      </w:r>
      <w:r w:rsidR="008D0F7C" w:rsidRPr="009B2FB0">
        <w:rPr>
          <w:rFonts w:ascii="Times New Roman" w:eastAsia="Times New Roman" w:hAnsi="Times New Roman" w:cs="Times New Roman"/>
          <w:color w:val="000000"/>
          <w:sz w:val="24"/>
          <w:szCs w:val="24"/>
          <w:lang w:eastAsia="pt-BR"/>
        </w:rPr>
        <w:t>NG, A.</w:t>
      </w:r>
      <w:r w:rsidR="008901C6" w:rsidRPr="009B2FB0">
        <w:rPr>
          <w:rFonts w:ascii="Times New Roman" w:eastAsia="Times New Roman" w:hAnsi="Times New Roman" w:cs="Times New Roman"/>
          <w:color w:val="000000"/>
          <w:sz w:val="24"/>
          <w:szCs w:val="24"/>
          <w:lang w:eastAsia="pt-BR"/>
        </w:rPr>
        <w:t>, 2016)</w:t>
      </w:r>
      <w:r w:rsidRPr="009B2FB0">
        <w:rPr>
          <w:rFonts w:ascii="Times New Roman" w:eastAsia="Times New Roman" w:hAnsi="Times New Roman" w:cs="Times New Roman"/>
          <w:color w:val="000000"/>
          <w:sz w:val="24"/>
          <w:szCs w:val="24"/>
          <w:lang w:eastAsia="pt-BR"/>
        </w:rPr>
        <w:t>.</w:t>
      </w:r>
      <w:r w:rsidRPr="000D62A0">
        <w:rPr>
          <w:rFonts w:ascii="Times New Roman" w:eastAsia="Times New Roman" w:hAnsi="Times New Roman" w:cs="Times New Roman"/>
          <w:color w:val="000000"/>
          <w:sz w:val="24"/>
          <w:szCs w:val="24"/>
          <w:lang w:eastAsia="pt-BR"/>
        </w:rPr>
        <w:t xml:space="preserve"> Na última década, a aprendizagem de máquina foi responsável pelo surgimento dos carros automáticos, recursos de reconhecimento de fala, </w:t>
      </w:r>
      <w:proofErr w:type="gramStart"/>
      <w:r w:rsidRPr="000D62A0">
        <w:rPr>
          <w:rFonts w:ascii="Times New Roman" w:eastAsia="Times New Roman" w:hAnsi="Times New Roman" w:cs="Times New Roman"/>
          <w:color w:val="000000"/>
          <w:sz w:val="24"/>
          <w:szCs w:val="24"/>
          <w:lang w:eastAsia="pt-BR"/>
        </w:rPr>
        <w:t>otimizou</w:t>
      </w:r>
      <w:proofErr w:type="gramEnd"/>
      <w:r w:rsidRPr="000D62A0">
        <w:rPr>
          <w:rFonts w:ascii="Times New Roman" w:eastAsia="Times New Roman" w:hAnsi="Times New Roman" w:cs="Times New Roman"/>
          <w:color w:val="000000"/>
          <w:sz w:val="24"/>
          <w:szCs w:val="24"/>
          <w:lang w:eastAsia="pt-BR"/>
        </w:rPr>
        <w:t xml:space="preserve"> as buscas na web e possibilitou um avanço enorme na compreensão do genoma humano estando difundida com frequência na vida das pessoas. </w:t>
      </w:r>
    </w:p>
    <w:p w:rsidR="000D62A0" w:rsidRPr="000D62A0" w:rsidRDefault="000D62A0" w:rsidP="000B244A">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A forma de organizar os algoritmos de aprendizado de máquina é útil porque força a pensar sobre os papéis dos dados de entrada e o processo de preparação do modelo e seleciona o que é o mais adequado para o problema, a fim de obter o melhor resultado.</w:t>
      </w:r>
    </w:p>
    <w:p w:rsidR="000D62A0" w:rsidRPr="000D62A0" w:rsidRDefault="000D62A0" w:rsidP="000B244A">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Uma característica comum em sistemas de aprendizado de máquina é através de um grande volume de informações, identificar padrões para extrair conclusões e realizar uma tarefa e quanto mais tempo e informações absorvidas, melhores se tornam as respostas.</w:t>
      </w:r>
    </w:p>
    <w:p w:rsidR="000D62A0" w:rsidRDefault="000D62A0" w:rsidP="000B244A">
      <w:pPr>
        <w:spacing w:after="0" w:line="360" w:lineRule="auto"/>
        <w:ind w:firstLine="709"/>
        <w:jc w:val="both"/>
        <w:rPr>
          <w:rFonts w:ascii="Times New Roman" w:eastAsia="Times New Roman" w:hAnsi="Times New Roman" w:cs="Times New Roman"/>
          <w:color w:val="000000"/>
          <w:sz w:val="24"/>
          <w:szCs w:val="24"/>
          <w:lang w:eastAsia="pt-BR"/>
        </w:rPr>
      </w:pPr>
      <w:r w:rsidRPr="000D62A0">
        <w:rPr>
          <w:rFonts w:ascii="Times New Roman" w:eastAsia="Times New Roman" w:hAnsi="Times New Roman" w:cs="Times New Roman"/>
          <w:color w:val="000000"/>
          <w:sz w:val="24"/>
          <w:szCs w:val="24"/>
          <w:lang w:eastAsia="pt-BR"/>
        </w:rPr>
        <w:t xml:space="preserve">Nas últimas décadas, com a crescente complexidade dos problemas a serem tratados computacionalmente e do volume de dados gerados por diferentes setores, tornou-se clara a necessidade de ferramentas computacionais mais sofisticadas, que fossem mais autônomas, reduzindo a necessidade de intervenção humana e dependência de especialistas. Para isso, essas técnicas deveriam ser capazes de criar por si próprias, a partir da experiência passada, uma hipótese, ou função, capaz de resolver o problema que deseja tratar. Um exemplo simples é a descoberta de uma hipótese na forma de uma regra ou conjunto de regras para definir que clientes de um supermercado devem receber material de propaganda de um novo produto, utilizando para </w:t>
      </w:r>
      <w:proofErr w:type="gramStart"/>
      <w:r w:rsidRPr="000D62A0">
        <w:rPr>
          <w:rFonts w:ascii="Times New Roman" w:eastAsia="Times New Roman" w:hAnsi="Times New Roman" w:cs="Times New Roman"/>
          <w:color w:val="000000"/>
          <w:sz w:val="24"/>
          <w:szCs w:val="24"/>
          <w:lang w:eastAsia="pt-BR"/>
        </w:rPr>
        <w:t>isso dados de compras passados dos clientes cadastrados na base de dados do supermercado</w:t>
      </w:r>
      <w:proofErr w:type="gramEnd"/>
      <w:r w:rsidRPr="000D62A0">
        <w:rPr>
          <w:rFonts w:ascii="Times New Roman" w:eastAsia="Times New Roman" w:hAnsi="Times New Roman" w:cs="Times New Roman"/>
          <w:color w:val="000000"/>
          <w:sz w:val="24"/>
          <w:szCs w:val="24"/>
          <w:lang w:eastAsia="pt-BR"/>
        </w:rPr>
        <w:t>. A esse processo de indução de uma hipót</w:t>
      </w:r>
      <w:r w:rsidR="000B244A">
        <w:rPr>
          <w:rFonts w:ascii="Times New Roman" w:eastAsia="Times New Roman" w:hAnsi="Times New Roman" w:cs="Times New Roman"/>
          <w:color w:val="000000"/>
          <w:sz w:val="24"/>
          <w:szCs w:val="24"/>
          <w:lang w:eastAsia="pt-BR"/>
        </w:rPr>
        <w:t xml:space="preserve">ese (ou aproximação da função) </w:t>
      </w:r>
      <w:r w:rsidRPr="000D62A0">
        <w:rPr>
          <w:rFonts w:ascii="Times New Roman" w:eastAsia="Times New Roman" w:hAnsi="Times New Roman" w:cs="Times New Roman"/>
          <w:color w:val="000000"/>
          <w:sz w:val="24"/>
          <w:szCs w:val="24"/>
          <w:lang w:eastAsia="pt-BR"/>
        </w:rPr>
        <w:t xml:space="preserve">a partir da experiência passada dá-se o nome Aprendizado de Máquina (FACELI </w:t>
      </w:r>
      <w:proofErr w:type="gramStart"/>
      <w:r w:rsidRPr="000B244A">
        <w:rPr>
          <w:rFonts w:ascii="Times New Roman" w:eastAsia="Times New Roman" w:hAnsi="Times New Roman" w:cs="Times New Roman"/>
          <w:i/>
          <w:color w:val="000000"/>
          <w:sz w:val="24"/>
          <w:szCs w:val="24"/>
          <w:lang w:eastAsia="pt-BR"/>
        </w:rPr>
        <w:t>et</w:t>
      </w:r>
      <w:proofErr w:type="gramEnd"/>
      <w:r w:rsidRPr="000B244A">
        <w:rPr>
          <w:rFonts w:ascii="Times New Roman" w:eastAsia="Times New Roman" w:hAnsi="Times New Roman" w:cs="Times New Roman"/>
          <w:i/>
          <w:color w:val="000000"/>
          <w:sz w:val="24"/>
          <w:szCs w:val="24"/>
          <w:lang w:eastAsia="pt-BR"/>
        </w:rPr>
        <w:t xml:space="preserve"> al</w:t>
      </w:r>
      <w:r w:rsidRPr="000D62A0">
        <w:rPr>
          <w:rFonts w:ascii="Times New Roman" w:eastAsia="Times New Roman" w:hAnsi="Times New Roman" w:cs="Times New Roman"/>
          <w:color w:val="000000"/>
          <w:sz w:val="24"/>
          <w:szCs w:val="24"/>
          <w:lang w:eastAsia="pt-BR"/>
        </w:rPr>
        <w:t>., 2011).</w:t>
      </w:r>
    </w:p>
    <w:p w:rsidR="000D62A0" w:rsidRPr="000D62A0" w:rsidRDefault="000D62A0" w:rsidP="000B244A">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lastRenderedPageBreak/>
        <w:t>O modelo de Regressão pode conter uma ou dezenas de variáveis de entra</w:t>
      </w:r>
      <w:r w:rsidR="00CA2D70">
        <w:rPr>
          <w:rFonts w:ascii="Times New Roman" w:eastAsia="Times New Roman" w:hAnsi="Times New Roman" w:cs="Times New Roman"/>
          <w:color w:val="000000"/>
          <w:sz w:val="24"/>
          <w:szCs w:val="24"/>
          <w:lang w:eastAsia="pt-BR"/>
        </w:rPr>
        <w:t>da e uma variável de saída e têm</w:t>
      </w:r>
      <w:r w:rsidRPr="000D62A0">
        <w:rPr>
          <w:rFonts w:ascii="Times New Roman" w:eastAsia="Times New Roman" w:hAnsi="Times New Roman" w:cs="Times New Roman"/>
          <w:color w:val="000000"/>
          <w:sz w:val="24"/>
          <w:szCs w:val="24"/>
          <w:lang w:eastAsia="pt-BR"/>
        </w:rPr>
        <w:t xml:space="preserve"> o mesmo padrão geral. Há algum</w:t>
      </w:r>
      <w:r w:rsidR="00CA2D70">
        <w:rPr>
          <w:rFonts w:ascii="Times New Roman" w:eastAsia="Times New Roman" w:hAnsi="Times New Roman" w:cs="Times New Roman"/>
          <w:color w:val="000000"/>
          <w:sz w:val="24"/>
          <w:szCs w:val="24"/>
          <w:lang w:eastAsia="pt-BR"/>
        </w:rPr>
        <w:t>as variáveis independentes que, quando tomadas em conjunto</w:t>
      </w:r>
      <w:r w:rsidRPr="000D62A0">
        <w:rPr>
          <w:rFonts w:ascii="Times New Roman" w:eastAsia="Times New Roman" w:hAnsi="Times New Roman" w:cs="Times New Roman"/>
          <w:color w:val="000000"/>
          <w:sz w:val="24"/>
          <w:szCs w:val="24"/>
          <w:lang w:eastAsia="pt-BR"/>
        </w:rPr>
        <w:t xml:space="preserve"> produzem um resultado, uma variável dependente. </w:t>
      </w:r>
      <w:r w:rsidR="00325AF2">
        <w:rPr>
          <w:rFonts w:ascii="Times New Roman" w:eastAsia="Times New Roman" w:hAnsi="Times New Roman" w:cs="Times New Roman"/>
          <w:color w:val="000000"/>
          <w:sz w:val="24"/>
          <w:szCs w:val="24"/>
          <w:lang w:eastAsia="pt-BR"/>
        </w:rPr>
        <w:t xml:space="preserve"> </w:t>
      </w:r>
      <w:r w:rsidRPr="000D62A0">
        <w:rPr>
          <w:rFonts w:ascii="Times New Roman" w:eastAsia="Times New Roman" w:hAnsi="Times New Roman" w:cs="Times New Roman"/>
          <w:color w:val="000000"/>
          <w:sz w:val="24"/>
          <w:szCs w:val="24"/>
          <w:lang w:eastAsia="pt-BR"/>
        </w:rPr>
        <w:t>O modelo de regressão é usado para prever o resultado de uma variável dependente desconhecida, dados os valo</w:t>
      </w:r>
      <w:r w:rsidR="000B244A">
        <w:rPr>
          <w:rFonts w:ascii="Times New Roman" w:eastAsia="Times New Roman" w:hAnsi="Times New Roman" w:cs="Times New Roman"/>
          <w:color w:val="000000"/>
          <w:sz w:val="24"/>
          <w:szCs w:val="24"/>
          <w:lang w:eastAsia="pt-BR"/>
        </w:rPr>
        <w:t>res das variáveis independentes.</w:t>
      </w:r>
    </w:p>
    <w:p w:rsidR="000D62A0" w:rsidRDefault="000D62A0" w:rsidP="000B244A">
      <w:pPr>
        <w:spacing w:after="0" w:line="360" w:lineRule="auto"/>
        <w:ind w:firstLine="709"/>
        <w:jc w:val="both"/>
        <w:rPr>
          <w:rFonts w:ascii="Times New Roman" w:eastAsia="Times New Roman" w:hAnsi="Times New Roman" w:cs="Times New Roman"/>
          <w:color w:val="000000"/>
          <w:sz w:val="24"/>
          <w:szCs w:val="24"/>
          <w:lang w:eastAsia="pt-BR"/>
        </w:rPr>
      </w:pPr>
      <w:r w:rsidRPr="000D62A0">
        <w:rPr>
          <w:rFonts w:ascii="Times New Roman" w:eastAsia="Times New Roman" w:hAnsi="Times New Roman" w:cs="Times New Roman"/>
          <w:color w:val="000000"/>
          <w:sz w:val="24"/>
          <w:szCs w:val="24"/>
          <w:lang w:eastAsia="pt-BR"/>
        </w:rPr>
        <w:t xml:space="preserve">Algoritmos </w:t>
      </w:r>
      <w:r w:rsidR="00325AF2">
        <w:rPr>
          <w:rFonts w:ascii="Times New Roman" w:eastAsia="Times New Roman" w:hAnsi="Times New Roman" w:cs="Times New Roman"/>
          <w:color w:val="000000"/>
          <w:sz w:val="24"/>
          <w:szCs w:val="24"/>
          <w:lang w:eastAsia="pt-BR"/>
        </w:rPr>
        <w:t xml:space="preserve">de aprendizado </w:t>
      </w:r>
      <w:r w:rsidRPr="000D62A0">
        <w:rPr>
          <w:rFonts w:ascii="Times New Roman" w:eastAsia="Times New Roman" w:hAnsi="Times New Roman" w:cs="Times New Roman"/>
          <w:color w:val="000000"/>
          <w:sz w:val="24"/>
          <w:szCs w:val="24"/>
          <w:lang w:eastAsia="pt-BR"/>
        </w:rPr>
        <w:t xml:space="preserve">online são aqueles que recebem suas entradas como uma sequência de partes e processam </w:t>
      </w:r>
      <w:proofErr w:type="gramStart"/>
      <w:r w:rsidRPr="000D62A0">
        <w:rPr>
          <w:rFonts w:ascii="Times New Roman" w:eastAsia="Times New Roman" w:hAnsi="Times New Roman" w:cs="Times New Roman"/>
          <w:color w:val="000000"/>
          <w:sz w:val="24"/>
          <w:szCs w:val="24"/>
          <w:lang w:eastAsia="pt-BR"/>
        </w:rPr>
        <w:t xml:space="preserve">cada </w:t>
      </w:r>
      <w:r w:rsidR="00CA2D70" w:rsidRPr="00530173">
        <w:rPr>
          <w:rFonts w:ascii="Times New Roman" w:eastAsia="Times New Roman" w:hAnsi="Times New Roman" w:cs="Times New Roman"/>
          <w:color w:val="000000"/>
          <w:sz w:val="24"/>
          <w:szCs w:val="24"/>
          <w:lang w:eastAsia="pt-BR"/>
        </w:rPr>
        <w:t>uma</w:t>
      </w:r>
      <w:r w:rsidRPr="000D62A0">
        <w:rPr>
          <w:rFonts w:ascii="Times New Roman" w:eastAsia="Times New Roman" w:hAnsi="Times New Roman" w:cs="Times New Roman"/>
          <w:color w:val="000000"/>
          <w:sz w:val="24"/>
          <w:szCs w:val="24"/>
          <w:lang w:eastAsia="pt-BR"/>
        </w:rPr>
        <w:t xml:space="preserve"> recebida</w:t>
      </w:r>
      <w:proofErr w:type="gramEnd"/>
      <w:r w:rsidRPr="000D62A0">
        <w:rPr>
          <w:rFonts w:ascii="Times New Roman" w:eastAsia="Times New Roman" w:hAnsi="Times New Roman" w:cs="Times New Roman"/>
          <w:color w:val="000000"/>
          <w:sz w:val="24"/>
          <w:szCs w:val="24"/>
          <w:lang w:eastAsia="pt-BR"/>
        </w:rPr>
        <w:t xml:space="preserve"> sem conhecimento daquelas que estão por vir </w:t>
      </w:r>
      <w:r w:rsidR="008D0F7C">
        <w:rPr>
          <w:rFonts w:ascii="Times New Roman" w:eastAsia="Times New Roman" w:hAnsi="Times New Roman" w:cs="Times New Roman"/>
          <w:color w:val="000000"/>
          <w:sz w:val="24"/>
          <w:szCs w:val="24"/>
          <w:lang w:eastAsia="pt-BR"/>
        </w:rPr>
        <w:t>(FIAT, WOEGINGER, 1998).</w:t>
      </w:r>
      <w:r w:rsidRPr="000D62A0">
        <w:rPr>
          <w:rFonts w:ascii="Times New Roman" w:eastAsia="Times New Roman" w:hAnsi="Times New Roman" w:cs="Times New Roman"/>
          <w:color w:val="000000"/>
          <w:sz w:val="24"/>
          <w:szCs w:val="24"/>
          <w:lang w:eastAsia="pt-BR"/>
        </w:rPr>
        <w:t xml:space="preserve"> Ao processar uma parte, o algoritmo deve tomar decisões irrevogáveis que afetem sua solução. Por isso, algoritmos online são interessantes para tratar problemas em que não se tem todas as informações. </w:t>
      </w:r>
      <w:r w:rsidR="00111A11">
        <w:rPr>
          <w:rFonts w:ascii="Times New Roman" w:eastAsia="Times New Roman" w:hAnsi="Times New Roman" w:cs="Times New Roman"/>
          <w:color w:val="000000"/>
          <w:sz w:val="24"/>
          <w:szCs w:val="24"/>
          <w:lang w:eastAsia="pt-BR"/>
        </w:rPr>
        <w:t>Nesta seção são descritos dois</w:t>
      </w:r>
      <w:r w:rsidR="00325AF2">
        <w:rPr>
          <w:rFonts w:ascii="Times New Roman" w:eastAsia="Times New Roman" w:hAnsi="Times New Roman" w:cs="Times New Roman"/>
          <w:color w:val="000000"/>
          <w:sz w:val="24"/>
          <w:szCs w:val="24"/>
          <w:lang w:eastAsia="pt-BR"/>
        </w:rPr>
        <w:t xml:space="preserve"> algoritmos de aprendizado online: regressão online</w:t>
      </w:r>
      <w:r w:rsidR="00111A11">
        <w:rPr>
          <w:rFonts w:ascii="Times New Roman" w:eastAsia="Times New Roman" w:hAnsi="Times New Roman" w:cs="Times New Roman"/>
          <w:color w:val="000000"/>
          <w:sz w:val="24"/>
          <w:szCs w:val="24"/>
          <w:lang w:eastAsia="pt-BR"/>
        </w:rPr>
        <w:t xml:space="preserve"> e</w:t>
      </w:r>
      <w:r w:rsidR="00325AF2">
        <w:rPr>
          <w:rFonts w:ascii="Times New Roman" w:eastAsia="Times New Roman" w:hAnsi="Times New Roman" w:cs="Times New Roman"/>
          <w:color w:val="000000"/>
          <w:sz w:val="24"/>
          <w:szCs w:val="24"/>
          <w:lang w:eastAsia="pt-BR"/>
        </w:rPr>
        <w:t xml:space="preserve"> r</w:t>
      </w:r>
      <w:r w:rsidR="00111A11">
        <w:rPr>
          <w:rFonts w:ascii="Times New Roman" w:eastAsia="Times New Roman" w:hAnsi="Times New Roman" w:cs="Times New Roman"/>
          <w:color w:val="000000"/>
          <w:sz w:val="24"/>
          <w:szCs w:val="24"/>
          <w:lang w:eastAsia="pt-BR"/>
        </w:rPr>
        <w:t>edes neurais artificiais online</w:t>
      </w:r>
      <w:r w:rsidR="00325AF2">
        <w:rPr>
          <w:rFonts w:ascii="Times New Roman" w:eastAsia="Times New Roman" w:hAnsi="Times New Roman" w:cs="Times New Roman"/>
          <w:color w:val="000000"/>
          <w:sz w:val="24"/>
          <w:szCs w:val="24"/>
          <w:lang w:eastAsia="pt-BR"/>
        </w:rPr>
        <w:t>.</w:t>
      </w:r>
    </w:p>
    <w:p w:rsidR="001A1AB6" w:rsidRPr="000D62A0" w:rsidRDefault="001A1AB6" w:rsidP="000B244A">
      <w:pPr>
        <w:spacing w:after="0" w:line="360" w:lineRule="auto"/>
        <w:ind w:firstLine="709"/>
        <w:jc w:val="both"/>
        <w:rPr>
          <w:rFonts w:ascii="Times New Roman" w:eastAsia="Times New Roman" w:hAnsi="Times New Roman" w:cs="Times New Roman"/>
          <w:sz w:val="24"/>
          <w:szCs w:val="24"/>
          <w:lang w:eastAsia="pt-BR"/>
        </w:rPr>
      </w:pPr>
    </w:p>
    <w:p w:rsidR="000D62A0" w:rsidRPr="006202BB" w:rsidRDefault="000B244A" w:rsidP="006202BB">
      <w:pPr>
        <w:pStyle w:val="Ttulo1"/>
        <w:numPr>
          <w:ilvl w:val="1"/>
          <w:numId w:val="17"/>
        </w:numPr>
        <w:rPr>
          <w:b w:val="0"/>
          <w:bCs w:val="0"/>
          <w:smallCaps/>
          <w:color w:val="000000"/>
          <w:sz w:val="24"/>
          <w:szCs w:val="24"/>
        </w:rPr>
      </w:pPr>
      <w:bookmarkStart w:id="4" w:name="_Toc458254206"/>
      <w:r w:rsidRPr="006202BB">
        <w:rPr>
          <w:b w:val="0"/>
          <w:bCs w:val="0"/>
          <w:smallCaps/>
          <w:color w:val="000000"/>
          <w:sz w:val="24"/>
          <w:szCs w:val="24"/>
        </w:rPr>
        <w:t>REGRESSÃO LINEAR</w:t>
      </w:r>
      <w:r w:rsidR="00325AF2">
        <w:rPr>
          <w:b w:val="0"/>
          <w:bCs w:val="0"/>
          <w:smallCaps/>
          <w:color w:val="000000"/>
          <w:sz w:val="24"/>
          <w:szCs w:val="24"/>
        </w:rPr>
        <w:t xml:space="preserve"> </w:t>
      </w:r>
      <w:r w:rsidR="00325AF2" w:rsidRPr="00CA2D70">
        <w:rPr>
          <w:b w:val="0"/>
          <w:bCs w:val="0"/>
          <w:smallCaps/>
          <w:color w:val="000000"/>
          <w:sz w:val="30"/>
          <w:szCs w:val="30"/>
        </w:rPr>
        <w:t>online</w:t>
      </w:r>
      <w:bookmarkEnd w:id="4"/>
    </w:p>
    <w:p w:rsidR="00325AF2" w:rsidRDefault="00325AF2" w:rsidP="00097D6B">
      <w:pPr>
        <w:spacing w:after="0" w:line="360" w:lineRule="auto"/>
        <w:ind w:firstLine="709"/>
        <w:jc w:val="both"/>
        <w:rPr>
          <w:rFonts w:ascii="Times New Roman" w:eastAsia="Times New Roman" w:hAnsi="Times New Roman" w:cs="Times New Roman"/>
          <w:color w:val="000000"/>
          <w:sz w:val="24"/>
          <w:szCs w:val="24"/>
          <w:lang w:eastAsia="pt-BR"/>
        </w:rPr>
      </w:pPr>
    </w:p>
    <w:p w:rsidR="00325AF2" w:rsidRPr="000B6D17" w:rsidRDefault="00325AF2" w:rsidP="00325AF2">
      <w:pPr>
        <w:spacing w:after="0" w:line="360" w:lineRule="auto"/>
        <w:jc w:val="both"/>
        <w:rPr>
          <w:rFonts w:ascii="Times New Roman" w:eastAsia="Times New Roman" w:hAnsi="Times New Roman" w:cs="Times New Roman"/>
          <w:sz w:val="24"/>
          <w:szCs w:val="24"/>
          <w:lang w:eastAsia="pt-BR"/>
        </w:rPr>
      </w:pPr>
      <w:r w:rsidRPr="00325AF2">
        <w:rPr>
          <w:rFonts w:ascii="Times New Roman" w:eastAsia="Times New Roman" w:hAnsi="Times New Roman" w:cs="Times New Roman"/>
          <w:b/>
          <w:color w:val="000000"/>
          <w:sz w:val="24"/>
          <w:szCs w:val="24"/>
          <w:lang w:eastAsia="pt-BR"/>
        </w:rPr>
        <w:t>Regressão Linear Clássica:</w:t>
      </w:r>
      <w:r>
        <w:rPr>
          <w:rFonts w:ascii="Times New Roman" w:eastAsia="Times New Roman" w:hAnsi="Times New Roman" w:cs="Times New Roman"/>
          <w:color w:val="000000"/>
          <w:sz w:val="24"/>
          <w:szCs w:val="24"/>
          <w:lang w:eastAsia="pt-BR"/>
        </w:rPr>
        <w:t xml:space="preserve"> </w:t>
      </w:r>
      <w:r w:rsidR="000D62A0" w:rsidRPr="00097D6B">
        <w:rPr>
          <w:rFonts w:ascii="Times New Roman" w:eastAsia="Times New Roman" w:hAnsi="Times New Roman" w:cs="Times New Roman"/>
          <w:color w:val="000000"/>
          <w:sz w:val="24"/>
          <w:szCs w:val="24"/>
          <w:lang w:eastAsia="pt-BR"/>
        </w:rPr>
        <w:t>Considere o problema d</w:t>
      </w:r>
      <w:r>
        <w:rPr>
          <w:rFonts w:ascii="Times New Roman" w:eastAsia="Times New Roman" w:hAnsi="Times New Roman" w:cs="Times New Roman"/>
          <w:color w:val="000000"/>
          <w:sz w:val="24"/>
          <w:szCs w:val="24"/>
          <w:lang w:eastAsia="pt-BR"/>
        </w:rPr>
        <w:t xml:space="preserve">e aproximar o conjunto de dados </w:t>
      </w:r>
      <m:oMath>
        <m:r>
          <w:rPr>
            <w:rFonts w:ascii="Cambria Math" w:eastAsia="Times New Roman" w:hAnsi="Cambria Math" w:cs="Times New Roman"/>
            <w:color w:val="000000"/>
            <w:sz w:val="24"/>
            <w:szCs w:val="24"/>
            <w:lang w:eastAsia="pt-BR"/>
          </w:rPr>
          <m:t>D=</m:t>
        </m:r>
        <m:d>
          <m:dPr>
            <m:begChr m:val="{"/>
            <m:endChr m:val="}"/>
            <m:ctrlPr>
              <w:rPr>
                <w:rFonts w:ascii="Cambria Math" w:eastAsia="Times New Roman" w:hAnsi="Cambria Math" w:cs="Times New Roman"/>
                <w:i/>
                <w:color w:val="000000"/>
                <w:sz w:val="24"/>
                <w:szCs w:val="24"/>
                <w:lang w:eastAsia="pt-BR"/>
              </w:rPr>
            </m:ctrlPr>
          </m:dPr>
          <m:e>
            <m:d>
              <m:dPr>
                <m:ctrlPr>
                  <w:rPr>
                    <w:rFonts w:ascii="Cambria Math" w:eastAsia="Times New Roman" w:hAnsi="Cambria Math" w:cs="Times New Roman"/>
                    <w:i/>
                    <w:color w:val="000000"/>
                    <w:sz w:val="24"/>
                    <w:szCs w:val="24"/>
                    <w:lang w:eastAsia="pt-BR"/>
                  </w:rPr>
                </m:ctrlPr>
              </m:dPr>
              <m:e>
                <m:sSup>
                  <m:sSupPr>
                    <m:ctrlPr>
                      <w:rPr>
                        <w:rFonts w:ascii="Cambria Math" w:eastAsia="Times New Roman" w:hAnsi="Cambria Math" w:cs="Times New Roman"/>
                        <w:i/>
                        <w:color w:val="000000"/>
                        <w:sz w:val="24"/>
                        <w:szCs w:val="24"/>
                        <w:lang w:eastAsia="pt-BR"/>
                      </w:rPr>
                    </m:ctrlPr>
                  </m:sSupPr>
                  <m:e>
                    <m:r>
                      <w:rPr>
                        <w:rFonts w:ascii="Cambria Math" w:eastAsia="Times New Roman" w:hAnsi="Cambria Math" w:cs="Times New Roman"/>
                        <w:color w:val="000000"/>
                        <w:sz w:val="24"/>
                        <w:szCs w:val="24"/>
                        <w:lang w:eastAsia="pt-BR"/>
                      </w:rPr>
                      <m:t>x</m:t>
                    </m:r>
                  </m:e>
                  <m:sup>
                    <m:r>
                      <w:rPr>
                        <w:rFonts w:ascii="Cambria Math" w:eastAsia="Times New Roman" w:hAnsi="Cambria Math" w:cs="Times New Roman"/>
                        <w:color w:val="000000"/>
                        <w:sz w:val="24"/>
                        <w:szCs w:val="24"/>
                        <w:lang w:eastAsia="pt-BR"/>
                      </w:rPr>
                      <m:t>1</m:t>
                    </m:r>
                  </m:sup>
                </m:sSup>
                <m:r>
                  <w:rPr>
                    <w:rFonts w:ascii="Cambria Math" w:eastAsia="Times New Roman" w:hAnsi="Cambria Math" w:cs="Times New Roman"/>
                    <w:color w:val="000000"/>
                    <w:sz w:val="24"/>
                    <w:szCs w:val="24"/>
                    <w:lang w:eastAsia="pt-BR"/>
                  </w:rPr>
                  <m:t>,</m:t>
                </m:r>
                <m:sSup>
                  <m:sSupPr>
                    <m:ctrlPr>
                      <w:rPr>
                        <w:rFonts w:ascii="Cambria Math" w:eastAsia="Times New Roman" w:hAnsi="Cambria Math" w:cs="Times New Roman"/>
                        <w:i/>
                        <w:color w:val="000000"/>
                        <w:sz w:val="24"/>
                        <w:szCs w:val="24"/>
                        <w:lang w:eastAsia="pt-BR"/>
                      </w:rPr>
                    </m:ctrlPr>
                  </m:sSupPr>
                  <m:e>
                    <m:r>
                      <w:rPr>
                        <w:rFonts w:ascii="Cambria Math" w:eastAsia="Times New Roman" w:hAnsi="Cambria Math" w:cs="Times New Roman"/>
                        <w:color w:val="000000"/>
                        <w:sz w:val="24"/>
                        <w:szCs w:val="24"/>
                        <w:lang w:eastAsia="pt-BR"/>
                      </w:rPr>
                      <m:t xml:space="preserve"> y</m:t>
                    </m:r>
                  </m:e>
                  <m:sup>
                    <m:r>
                      <w:rPr>
                        <w:rFonts w:ascii="Cambria Math" w:eastAsia="Times New Roman" w:hAnsi="Cambria Math" w:cs="Times New Roman"/>
                        <w:color w:val="000000"/>
                        <w:sz w:val="24"/>
                        <w:szCs w:val="24"/>
                        <w:lang w:eastAsia="pt-BR"/>
                      </w:rPr>
                      <m:t>1</m:t>
                    </m:r>
                  </m:sup>
                </m:sSup>
              </m:e>
            </m:d>
            <w:proofErr w:type="gramStart"/>
            <m:r>
              <w:rPr>
                <w:rFonts w:ascii="Cambria Math" w:eastAsia="Times New Roman" w:hAnsi="Cambria Math" w:cs="Times New Roman"/>
                <w:color w:val="000000"/>
                <w:sz w:val="24"/>
                <w:szCs w:val="24"/>
                <w:lang w:eastAsia="pt-BR"/>
              </w:rPr>
              <m:t>, …</m:t>
            </m:r>
            <w:proofErr w:type="gramEnd"/>
            <m:r>
              <w:rPr>
                <w:rFonts w:ascii="Cambria Math" w:eastAsia="Times New Roman" w:hAnsi="Cambria Math" w:cs="Times New Roman"/>
                <w:color w:val="000000"/>
                <w:sz w:val="24"/>
                <w:szCs w:val="24"/>
                <w:lang w:eastAsia="pt-BR"/>
              </w:rPr>
              <m:t xml:space="preserve">, </m:t>
            </m:r>
            <m:d>
              <m:dPr>
                <m:ctrlPr>
                  <w:rPr>
                    <w:rFonts w:ascii="Cambria Math" w:eastAsia="Times New Roman" w:hAnsi="Cambria Math" w:cs="Times New Roman"/>
                    <w:i/>
                    <w:color w:val="000000"/>
                    <w:sz w:val="24"/>
                    <w:szCs w:val="24"/>
                    <w:lang w:eastAsia="pt-BR"/>
                  </w:rPr>
                </m:ctrlPr>
              </m:dPr>
              <m:e>
                <m:sSup>
                  <m:sSupPr>
                    <m:ctrlPr>
                      <w:rPr>
                        <w:rFonts w:ascii="Cambria Math" w:eastAsia="Times New Roman" w:hAnsi="Cambria Math" w:cs="Times New Roman"/>
                        <w:i/>
                        <w:color w:val="000000"/>
                        <w:sz w:val="24"/>
                        <w:szCs w:val="24"/>
                        <w:lang w:eastAsia="pt-BR"/>
                      </w:rPr>
                    </m:ctrlPr>
                  </m:sSupPr>
                  <m:e>
                    <m:r>
                      <w:rPr>
                        <w:rFonts w:ascii="Cambria Math" w:eastAsia="Times New Roman" w:hAnsi="Cambria Math" w:cs="Times New Roman"/>
                        <w:color w:val="000000"/>
                        <w:sz w:val="24"/>
                        <w:szCs w:val="24"/>
                        <w:lang w:eastAsia="pt-BR"/>
                      </w:rPr>
                      <m:t>x</m:t>
                    </m:r>
                  </m:e>
                  <m:sup>
                    <m:r>
                      <w:rPr>
                        <w:rFonts w:ascii="Cambria Math" w:eastAsia="Times New Roman" w:hAnsi="Cambria Math" w:cs="Times New Roman"/>
                        <w:color w:val="000000"/>
                        <w:sz w:val="24"/>
                        <w:szCs w:val="24"/>
                        <w:lang w:eastAsia="pt-BR"/>
                      </w:rPr>
                      <m:t>n</m:t>
                    </m:r>
                  </m:sup>
                </m:sSup>
                <m:r>
                  <w:rPr>
                    <w:rFonts w:ascii="Cambria Math" w:eastAsia="Times New Roman" w:hAnsi="Cambria Math" w:cs="Times New Roman"/>
                    <w:color w:val="000000"/>
                    <w:sz w:val="24"/>
                    <w:szCs w:val="24"/>
                    <w:lang w:eastAsia="pt-BR"/>
                  </w:rPr>
                  <m:t xml:space="preserve">, </m:t>
                </m:r>
                <m:sSup>
                  <m:sSupPr>
                    <m:ctrlPr>
                      <w:rPr>
                        <w:rFonts w:ascii="Cambria Math" w:eastAsia="Times New Roman" w:hAnsi="Cambria Math" w:cs="Times New Roman"/>
                        <w:i/>
                        <w:color w:val="000000"/>
                        <w:sz w:val="24"/>
                        <w:szCs w:val="24"/>
                        <w:lang w:eastAsia="pt-BR"/>
                      </w:rPr>
                    </m:ctrlPr>
                  </m:sSupPr>
                  <m:e>
                    <m:r>
                      <w:rPr>
                        <w:rFonts w:ascii="Cambria Math" w:eastAsia="Times New Roman" w:hAnsi="Cambria Math" w:cs="Times New Roman"/>
                        <w:color w:val="000000"/>
                        <w:sz w:val="24"/>
                        <w:szCs w:val="24"/>
                        <w:lang w:eastAsia="pt-BR"/>
                      </w:rPr>
                      <m:t>y</m:t>
                    </m:r>
                  </m:e>
                  <m:sup>
                    <m:r>
                      <w:rPr>
                        <w:rFonts w:ascii="Cambria Math" w:eastAsia="Times New Roman" w:hAnsi="Cambria Math" w:cs="Times New Roman"/>
                        <w:color w:val="000000"/>
                        <w:sz w:val="24"/>
                        <w:szCs w:val="24"/>
                        <w:lang w:eastAsia="pt-BR"/>
                      </w:rPr>
                      <m:t>n</m:t>
                    </m:r>
                  </m:sup>
                </m:sSup>
              </m:e>
            </m:d>
          </m:e>
        </m:d>
        <m:r>
          <w:rPr>
            <w:rFonts w:ascii="Cambria Math" w:eastAsia="Times New Roman" w:hAnsi="Cambria Math" w:cs="Times New Roman"/>
            <w:color w:val="000000"/>
            <w:sz w:val="24"/>
            <w:szCs w:val="24"/>
            <w:lang w:eastAsia="pt-BR"/>
          </w:rPr>
          <m:t>, x∈</m:t>
        </m:r>
        <m:sSup>
          <m:sSupPr>
            <m:ctrlPr>
              <w:rPr>
                <w:rFonts w:ascii="Cambria Math" w:eastAsia="Times New Roman" w:hAnsi="Cambria Math" w:cs="Times New Roman"/>
                <w:i/>
                <w:color w:val="000000"/>
                <w:sz w:val="24"/>
                <w:szCs w:val="24"/>
                <w:lang w:eastAsia="pt-BR"/>
              </w:rPr>
            </m:ctrlPr>
          </m:sSupPr>
          <m:e>
            <m:r>
              <w:rPr>
                <w:rFonts w:ascii="Cambria Math" w:eastAsia="Times New Roman" w:hAnsi="Cambria Math" w:cs="Times New Roman"/>
                <w:color w:val="000000"/>
                <w:sz w:val="24"/>
                <w:szCs w:val="24"/>
                <w:lang w:eastAsia="pt-BR"/>
              </w:rPr>
              <m:t>R</m:t>
            </m:r>
          </m:e>
          <m:sup>
            <m:r>
              <w:rPr>
                <w:rFonts w:ascii="Cambria Math" w:eastAsia="Times New Roman" w:hAnsi="Cambria Math" w:cs="Times New Roman"/>
                <w:color w:val="000000"/>
                <w:sz w:val="24"/>
                <w:szCs w:val="24"/>
                <w:lang w:eastAsia="pt-BR"/>
              </w:rPr>
              <m:t>n</m:t>
            </m:r>
          </m:sup>
        </m:sSup>
        <m:r>
          <w:rPr>
            <w:rFonts w:ascii="Cambria Math" w:eastAsia="Times New Roman" w:hAnsi="Cambria Math" w:cs="Times New Roman"/>
            <w:color w:val="000000"/>
            <w:sz w:val="24"/>
            <w:szCs w:val="24"/>
            <w:lang w:eastAsia="pt-BR"/>
          </w:rPr>
          <m:t>, y∈R</m:t>
        </m:r>
      </m:oMath>
      <w:r>
        <w:rPr>
          <w:rFonts w:ascii="Times New Roman" w:eastAsia="Times New Roman" w:hAnsi="Times New Roman" w:cs="Times New Roman"/>
          <w:color w:val="000000"/>
          <w:sz w:val="24"/>
          <w:szCs w:val="24"/>
          <w:lang w:eastAsia="pt-BR"/>
        </w:rPr>
        <w:t xml:space="preserve"> por uma </w:t>
      </w:r>
      <w:r w:rsidR="000D62A0" w:rsidRPr="00097D6B">
        <w:rPr>
          <w:rFonts w:ascii="Times New Roman" w:eastAsia="Times New Roman" w:hAnsi="Times New Roman" w:cs="Times New Roman"/>
          <w:color w:val="000000"/>
          <w:sz w:val="24"/>
          <w:szCs w:val="24"/>
          <w:lang w:eastAsia="pt-BR"/>
        </w:rPr>
        <w:t>função linear</w:t>
      </w:r>
      <w:r>
        <w:rPr>
          <w:rFonts w:ascii="Times New Roman" w:eastAsia="Times New Roman" w:hAnsi="Times New Roman" w:cs="Times New Roman"/>
          <w:color w:val="000000"/>
          <w:sz w:val="24"/>
          <w:szCs w:val="24"/>
          <w:lang w:eastAsia="pt-BR"/>
        </w:rPr>
        <w:t xml:space="preserve"> </w:t>
      </w:r>
      <m:oMath>
        <m:r>
          <w:rPr>
            <w:rFonts w:ascii="Cambria Math" w:eastAsia="Times New Roman" w:hAnsi="Cambria Math" w:cs="Times New Roman"/>
            <w:sz w:val="24"/>
            <w:szCs w:val="24"/>
            <w:lang w:eastAsia="pt-BR"/>
          </w:rPr>
          <m:t>f</m:t>
        </m:r>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x</m:t>
            </m:r>
          </m:e>
        </m:d>
        <m:r>
          <w:rPr>
            <w:rFonts w:ascii="Cambria Math" w:eastAsia="Times New Roman" w:hAnsi="Cambria Math" w:cs="Times New Roman"/>
            <w:sz w:val="24"/>
            <w:szCs w:val="24"/>
            <w:lang w:eastAsia="pt-BR"/>
          </w:rPr>
          <m:t xml:space="preserve">= </m:t>
        </m:r>
        <m:r>
          <m:rPr>
            <m:sty m:val="p"/>
          </m:rPr>
          <w:rPr>
            <w:rFonts w:ascii="Cambria Math" w:eastAsia="Times New Roman" w:hAnsi="Cambria Math" w:cs="Times New Roman"/>
            <w:color w:val="000000"/>
            <w:sz w:val="24"/>
            <w:szCs w:val="24"/>
            <w:lang w:eastAsia="pt-BR"/>
          </w:rPr>
          <m:t>〈</m:t>
        </m:r>
        <m:r>
          <w:rPr>
            <w:rFonts w:ascii="Cambria Math" w:eastAsia="Times New Roman" w:hAnsi="Cambria Math" w:cs="Times New Roman"/>
            <w:sz w:val="24"/>
            <w:szCs w:val="24"/>
            <w:lang w:eastAsia="pt-BR"/>
          </w:rPr>
          <m:t>w, x</m:t>
        </m:r>
        <m:r>
          <m:rPr>
            <m:sty m:val="p"/>
          </m:rPr>
          <w:rPr>
            <w:rFonts w:ascii="Cambria Math" w:eastAsia="Times New Roman" w:hAnsi="Cambria Math" w:cs="Times New Roman"/>
            <w:color w:val="000000"/>
            <w:sz w:val="24"/>
            <w:szCs w:val="24"/>
            <w:lang w:eastAsia="pt-BR"/>
          </w:rPr>
          <m:t xml:space="preserve">〉 </m:t>
        </m:r>
        <m:r>
          <w:rPr>
            <w:rFonts w:ascii="Cambria Math" w:eastAsia="Times New Roman" w:hAnsi="Cambria Math" w:cs="Times New Roman"/>
            <w:sz w:val="24"/>
            <w:szCs w:val="24"/>
            <w:lang w:eastAsia="pt-BR"/>
          </w:rPr>
          <m:t>i+b</m:t>
        </m:r>
      </m:oMath>
      <w:r>
        <w:rPr>
          <w:rFonts w:ascii="Times New Roman" w:eastAsia="Times New Roman" w:hAnsi="Times New Roman" w:cs="Times New Roman"/>
          <w:sz w:val="24"/>
          <w:szCs w:val="24"/>
          <w:lang w:eastAsia="pt-BR"/>
        </w:rPr>
        <w:t>, já que a</w:t>
      </w:r>
      <w:r>
        <w:rPr>
          <w:rFonts w:ascii="Times New Roman" w:eastAsia="Times New Roman" w:hAnsi="Times New Roman" w:cs="Times New Roman"/>
          <w:color w:val="000000"/>
          <w:sz w:val="24"/>
          <w:szCs w:val="24"/>
          <w:lang w:eastAsia="pt-BR"/>
        </w:rPr>
        <w:t xml:space="preserve"> função de</w:t>
      </w:r>
      <w:r w:rsidR="000D62A0" w:rsidRPr="00097D6B">
        <w:rPr>
          <w:rFonts w:ascii="Times New Roman" w:eastAsia="Times New Roman" w:hAnsi="Times New Roman" w:cs="Times New Roman"/>
          <w:color w:val="000000"/>
          <w:sz w:val="24"/>
          <w:szCs w:val="24"/>
          <w:lang w:eastAsia="pt-BR"/>
        </w:rPr>
        <w:t xml:space="preserve"> regressão ótima</w:t>
      </w:r>
      <w:r>
        <w:rPr>
          <w:rFonts w:ascii="Times New Roman" w:eastAsia="Times New Roman" w:hAnsi="Times New Roman" w:cs="Times New Roman"/>
          <w:color w:val="000000"/>
          <w:sz w:val="24"/>
          <w:szCs w:val="24"/>
          <w:lang w:eastAsia="pt-BR"/>
        </w:rPr>
        <w:t>,</w:t>
      </w:r>
      <w:r w:rsidR="000D62A0" w:rsidRPr="00097D6B">
        <w:rPr>
          <w:rFonts w:ascii="Times New Roman" w:eastAsia="Times New Roman" w:hAnsi="Times New Roman" w:cs="Times New Roman"/>
          <w:color w:val="000000"/>
          <w:sz w:val="24"/>
          <w:szCs w:val="24"/>
          <w:lang w:eastAsia="pt-BR"/>
        </w:rPr>
        <w:t xml:space="preserve"> dada pelo mínimo do funcional,</w:t>
      </w:r>
      <w:r>
        <w:rPr>
          <w:rFonts w:ascii="Times New Roman" w:eastAsia="Times New Roman" w:hAnsi="Times New Roman" w:cs="Times New Roman"/>
          <w:color w:val="000000"/>
          <w:sz w:val="24"/>
          <w:szCs w:val="24"/>
          <w:lang w:eastAsia="pt-BR"/>
        </w:rPr>
        <w:t xml:space="preserve"> </w:t>
      </w:r>
      <m:oMath>
        <m:r>
          <m:rPr>
            <m:sty m:val="p"/>
          </m:rPr>
          <w:rPr>
            <w:rFonts w:ascii="Cambria Math" w:eastAsia="Times New Roman" w:hAnsi="Cambria Math" w:cs="Times New Roman"/>
            <w:sz w:val="24"/>
            <w:szCs w:val="24"/>
            <w:lang w:eastAsia="pt-BR"/>
          </w:rPr>
          <m:t>Φ</m:t>
        </m:r>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w, ξ</m:t>
            </m:r>
          </m:e>
        </m:d>
        <m:r>
          <w:rPr>
            <w:rFonts w:ascii="Cambria Math" w:eastAsia="Times New Roman" w:hAnsi="Cambria Math" w:cs="Times New Roman"/>
            <w:sz w:val="24"/>
            <w:szCs w:val="24"/>
            <w:lang w:eastAsia="pt-BR"/>
          </w:rPr>
          <m:t>=</m:t>
        </m:r>
        <m:f>
          <m:fPr>
            <m:ctrlPr>
              <w:rPr>
                <w:rFonts w:ascii="Cambria Math" w:eastAsia="Times New Roman" w:hAnsi="Cambria Math" w:cs="Times New Roman"/>
                <w:i/>
                <w:sz w:val="24"/>
                <w:szCs w:val="24"/>
                <w:lang w:eastAsia="pt-BR"/>
              </w:rPr>
            </m:ctrlPr>
          </m:fPr>
          <m:num>
            <m:r>
              <w:rPr>
                <w:rFonts w:ascii="Cambria Math" w:eastAsia="Times New Roman" w:hAnsi="Cambria Math" w:cs="Times New Roman"/>
                <w:sz w:val="24"/>
                <w:szCs w:val="24"/>
                <w:lang w:eastAsia="pt-BR"/>
              </w:rPr>
              <m:t>1</m:t>
            </m:r>
          </m:num>
          <m:den>
            <m:r>
              <w:rPr>
                <w:rFonts w:ascii="Cambria Math" w:eastAsia="Times New Roman" w:hAnsi="Cambria Math" w:cs="Times New Roman"/>
                <w:sz w:val="24"/>
                <w:szCs w:val="24"/>
                <w:lang w:eastAsia="pt-BR"/>
              </w:rPr>
              <m:t>2</m:t>
            </m:r>
          </m:den>
        </m:f>
        <m:r>
          <w:rPr>
            <w:rFonts w:ascii="Cambria Math" w:eastAsia="Times New Roman" w:hAnsi="Cambria Math" w:cs="Times New Roman"/>
            <w:sz w:val="24"/>
            <w:szCs w:val="24"/>
            <w:lang w:eastAsia="pt-BR"/>
          </w:rPr>
          <m:t xml:space="preserve"> ∥w</m:t>
        </m:r>
        <m:sSup>
          <m:sSupPr>
            <m:ctrlPr>
              <w:rPr>
                <w:rFonts w:ascii="Cambria Math" w:eastAsia="Times New Roman" w:hAnsi="Cambria Math" w:cs="Times New Roman"/>
                <w:i/>
                <w:sz w:val="24"/>
                <w:szCs w:val="24"/>
                <w:lang w:eastAsia="pt-BR"/>
              </w:rPr>
            </m:ctrlPr>
          </m:sSupPr>
          <m:e>
            <m:r>
              <w:rPr>
                <w:rFonts w:ascii="Cambria Math" w:eastAsia="Times New Roman" w:hAnsi="Cambria Math" w:cs="Times New Roman"/>
                <w:sz w:val="24"/>
                <w:szCs w:val="24"/>
                <w:lang w:eastAsia="pt-BR"/>
              </w:rPr>
              <m:t>∥</m:t>
            </m:r>
          </m:e>
          <m:sup>
            <m:r>
              <w:rPr>
                <w:rFonts w:ascii="Cambria Math" w:eastAsia="Times New Roman" w:hAnsi="Cambria Math" w:cs="Times New Roman"/>
                <w:sz w:val="24"/>
                <w:szCs w:val="24"/>
                <w:lang w:eastAsia="pt-BR"/>
              </w:rPr>
              <m:t>2</m:t>
            </m:r>
          </m:sup>
        </m:sSup>
        <m:r>
          <w:rPr>
            <w:rFonts w:ascii="Cambria Math" w:eastAsia="Times New Roman" w:hAnsi="Cambria Math" w:cs="Times New Roman"/>
            <w:sz w:val="24"/>
            <w:szCs w:val="24"/>
            <w:lang w:eastAsia="pt-BR"/>
          </w:rPr>
          <m:t>+C (</m:t>
        </m:r>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ξ</m:t>
            </m:r>
          </m:e>
          <m:sub>
            <m:r>
              <w:rPr>
                <w:rFonts w:ascii="Cambria Math" w:eastAsia="Times New Roman" w:hAnsi="Cambria Math" w:cs="Times New Roman"/>
                <w:sz w:val="24"/>
                <w:szCs w:val="24"/>
                <w:lang w:eastAsia="pt-BR"/>
              </w:rPr>
              <m:t>i</m:t>
            </m:r>
          </m:sub>
          <m:sup>
            <m:r>
              <w:rPr>
                <w:rFonts w:ascii="Cambria Math" w:eastAsia="Times New Roman" w:hAnsi="Cambria Math" w:cs="Times New Roman"/>
                <w:sz w:val="24"/>
                <w:szCs w:val="24"/>
                <w:lang w:eastAsia="pt-BR"/>
              </w:rPr>
              <m:t>-</m:t>
            </m:r>
          </m:sup>
        </m:sSubSup>
      </m:oMath>
      <w:r w:rsidR="004A6C8E" w:rsidRPr="00097D6B">
        <w:rPr>
          <w:rFonts w:ascii="Times New Roman" w:eastAsia="Times New Roman" w:hAnsi="Times New Roman" w:cs="Times New Roman"/>
          <w:sz w:val="24"/>
          <w:szCs w:val="24"/>
          <w:lang w:eastAsia="pt-BR"/>
        </w:rPr>
        <w:t xml:space="preserve"> + </w:t>
      </w: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ξ</m:t>
            </m:r>
          </m:e>
          <m:sub>
            <m:r>
              <w:rPr>
                <w:rFonts w:ascii="Cambria Math" w:eastAsia="Times New Roman" w:hAnsi="Cambria Math" w:cs="Times New Roman"/>
                <w:sz w:val="24"/>
                <w:szCs w:val="24"/>
                <w:lang w:eastAsia="pt-BR"/>
              </w:rPr>
              <m:t>i</m:t>
            </m:r>
          </m:sub>
          <m:sup>
            <m:r>
              <w:rPr>
                <w:rFonts w:ascii="Cambria Math" w:eastAsia="Times New Roman" w:hAnsi="Cambria Math" w:cs="Times New Roman"/>
                <w:sz w:val="24"/>
                <w:szCs w:val="24"/>
                <w:lang w:eastAsia="pt-BR"/>
              </w:rPr>
              <m:t>+</m:t>
            </m:r>
          </m:sup>
        </m:sSubSup>
      </m:oMath>
      <w:r w:rsidR="004A6C8E" w:rsidRPr="00097D6B">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w:t>
      </w:r>
      <w:r w:rsidR="000D62A0" w:rsidRPr="00097D6B">
        <w:rPr>
          <w:rFonts w:ascii="Times New Roman" w:eastAsia="Times New Roman" w:hAnsi="Times New Roman" w:cs="Times New Roman"/>
          <w:color w:val="000000"/>
          <w:sz w:val="24"/>
          <w:szCs w:val="24"/>
          <w:lang w:eastAsia="pt-BR"/>
        </w:rPr>
        <w:t xml:space="preserve">onde C é um valor  pré-determinado, e </w:t>
      </w: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ξ</m:t>
            </m:r>
          </m:e>
          <m:sub>
            <m:r>
              <w:rPr>
                <w:rFonts w:ascii="Cambria Math" w:eastAsia="Times New Roman" w:hAnsi="Cambria Math" w:cs="Times New Roman"/>
                <w:sz w:val="24"/>
                <w:szCs w:val="24"/>
                <w:lang w:eastAsia="pt-BR"/>
              </w:rPr>
              <m:t>i</m:t>
            </m:r>
          </m:sub>
          <m:sup>
            <m:r>
              <w:rPr>
                <w:rFonts w:ascii="Cambria Math" w:eastAsia="Times New Roman" w:hAnsi="Cambria Math" w:cs="Times New Roman"/>
                <w:sz w:val="24"/>
                <w:szCs w:val="24"/>
                <w:lang w:eastAsia="pt-BR"/>
              </w:rPr>
              <m:t>-</m:t>
            </m:r>
          </m:sup>
        </m:sSubSup>
      </m:oMath>
      <w:r w:rsidR="000D62A0" w:rsidRPr="00097D6B">
        <w:rPr>
          <w:rFonts w:ascii="Times New Roman" w:eastAsia="Times New Roman" w:hAnsi="Times New Roman" w:cs="Times New Roman"/>
          <w:color w:val="000000"/>
          <w:sz w:val="24"/>
          <w:szCs w:val="24"/>
          <w:lang w:eastAsia="pt-BR"/>
        </w:rPr>
        <w:t xml:space="preserve">, </w:t>
      </w: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ξ</m:t>
            </m:r>
          </m:e>
          <m:sub>
            <m:r>
              <w:rPr>
                <w:rFonts w:ascii="Cambria Math" w:eastAsia="Times New Roman" w:hAnsi="Cambria Math" w:cs="Times New Roman"/>
                <w:sz w:val="24"/>
                <w:szCs w:val="24"/>
                <w:lang w:eastAsia="pt-BR"/>
              </w:rPr>
              <m:t>i</m:t>
            </m:r>
          </m:sub>
          <m:sup>
            <m:r>
              <w:rPr>
                <w:rFonts w:ascii="Cambria Math" w:eastAsia="Times New Roman" w:hAnsi="Cambria Math" w:cs="Times New Roman"/>
                <w:sz w:val="24"/>
                <w:szCs w:val="24"/>
                <w:lang w:eastAsia="pt-BR"/>
              </w:rPr>
              <m:t>+</m:t>
            </m:r>
          </m:sup>
        </m:sSubSup>
      </m:oMath>
      <w:r w:rsidR="000D62A0" w:rsidRPr="00097D6B">
        <w:rPr>
          <w:rFonts w:ascii="Times New Roman" w:eastAsia="Times New Roman" w:hAnsi="Times New Roman" w:cs="Times New Roman"/>
          <w:color w:val="000000"/>
          <w:sz w:val="24"/>
          <w:szCs w:val="24"/>
          <w:lang w:eastAsia="pt-BR"/>
        </w:rPr>
        <w:t xml:space="preserve"> são variáveis de folga representando restrições superiores e inferiores nas saídas do sistema</w:t>
      </w:r>
      <w:r>
        <w:rPr>
          <w:rFonts w:ascii="Times New Roman" w:eastAsia="Times New Roman" w:hAnsi="Times New Roman" w:cs="Times New Roman"/>
          <w:color w:val="000000"/>
          <w:sz w:val="24"/>
          <w:szCs w:val="24"/>
          <w:lang w:eastAsia="pt-BR"/>
        </w:rPr>
        <w:t xml:space="preserve">, é uma função </w:t>
      </w:r>
      <w:r>
        <w:rPr>
          <w:rFonts w:ascii="Times New Roman" w:eastAsia="Times New Roman" w:hAnsi="Times New Roman" w:cs="Times New Roman"/>
          <w:sz w:val="24"/>
          <w:szCs w:val="24"/>
          <w:lang w:eastAsia="pt-BR"/>
        </w:rPr>
        <w:t xml:space="preserve">é desconhecida. </w:t>
      </w:r>
      <w:r w:rsidR="000D62A0" w:rsidRPr="000B6D17">
        <w:rPr>
          <w:rFonts w:ascii="Times New Roman" w:eastAsia="Times New Roman" w:hAnsi="Times New Roman" w:cs="Times New Roman"/>
          <w:color w:val="000000"/>
          <w:sz w:val="24"/>
          <w:szCs w:val="24"/>
          <w:lang w:eastAsia="pt-BR"/>
        </w:rPr>
        <w:t>Usando uma função de perda insensível</w:t>
      </w:r>
      <w:r>
        <w:rPr>
          <w:rFonts w:ascii="Times New Roman" w:eastAsia="Times New Roman" w:hAnsi="Times New Roman" w:cs="Times New Roman"/>
          <w:color w:val="000000"/>
          <w:sz w:val="24"/>
          <w:szCs w:val="24"/>
          <w:lang w:eastAsia="pt-BR"/>
        </w:rPr>
        <w:t xml:space="preserve"> </w:t>
      </w:r>
      <m:oMath>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L</m:t>
            </m:r>
          </m:e>
          <m:sub>
            <m:r>
              <w:rPr>
                <w:rFonts w:ascii="Cambria Math" w:eastAsia="Times New Roman" w:hAnsi="Cambria Math" w:cs="Times New Roman"/>
                <w:sz w:val="24"/>
                <w:szCs w:val="24"/>
                <w:lang w:eastAsia="pt-BR"/>
              </w:rPr>
              <m:t>ε</m:t>
            </m:r>
          </m:sub>
        </m:sSub>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y</m:t>
            </m:r>
          </m:e>
        </m:d>
        <m:r>
          <w:rPr>
            <w:rFonts w:ascii="Cambria Math" w:eastAsia="Times New Roman" w:hAnsi="Cambria Math" w:cs="Times New Roman"/>
            <w:sz w:val="24"/>
            <w:szCs w:val="24"/>
            <w:lang w:eastAsia="pt-BR"/>
          </w:rPr>
          <m:t>=</m:t>
        </m:r>
        <w:proofErr w:type="gramStart"/>
        <m:r>
          <w:rPr>
            <w:rFonts w:ascii="Cambria Math" w:eastAsia="Times New Roman" w:hAnsi="Cambria Math" w:cs="Times New Roman"/>
            <w:sz w:val="24"/>
            <w:szCs w:val="24"/>
            <w:lang w:eastAsia="pt-BR"/>
          </w:rPr>
          <m:t>{</m:t>
        </m:r>
        <w:proofErr w:type="gramEnd"/>
        <m:r>
          <w:rPr>
            <w:rFonts w:ascii="Cambria Math" w:eastAsia="Times New Roman" w:hAnsi="Cambria Math" w:cs="Times New Roman"/>
            <w:sz w:val="24"/>
            <w:szCs w:val="24"/>
            <w:lang w:eastAsia="pt-BR"/>
          </w:rPr>
          <m:t xml:space="preserve">0 </m:t>
        </m:r>
        <m:d>
          <m:dPr>
            <m:begChr m:val="|"/>
            <m:endChr m:val="|"/>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f</m:t>
            </m:r>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x</m:t>
                </m:r>
              </m:e>
            </m:d>
            <m:r>
              <w:rPr>
                <w:rFonts w:ascii="Cambria Math" w:eastAsia="Times New Roman" w:hAnsi="Cambria Math" w:cs="Times New Roman"/>
                <w:sz w:val="24"/>
                <w:szCs w:val="24"/>
                <w:lang w:eastAsia="pt-BR"/>
              </w:rPr>
              <m:t>-y</m:t>
            </m:r>
          </m:e>
        </m:d>
        <m:r>
          <w:rPr>
            <w:rFonts w:ascii="Cambria Math" w:eastAsia="Times New Roman" w:hAnsi="Cambria Math" w:cs="Times New Roman"/>
            <w:sz w:val="24"/>
            <w:szCs w:val="24"/>
            <w:lang w:eastAsia="pt-BR"/>
          </w:rPr>
          <m:t>- ε</m:t>
        </m:r>
      </m:oMath>
      <w:r>
        <w:rPr>
          <w:rFonts w:ascii="Times New Roman" w:eastAsia="Times New Roman" w:hAnsi="Times New Roman" w:cs="Times New Roman"/>
          <w:sz w:val="24"/>
          <w:szCs w:val="24"/>
          <w:lang w:eastAsia="pt-BR"/>
        </w:rPr>
        <w:t xml:space="preserve"> </w:t>
      </w:r>
      <w:r w:rsidR="00097D6B" w:rsidRPr="000B6D17">
        <w:rPr>
          <w:rFonts w:ascii="Times New Roman" w:eastAsia="Times New Roman" w:hAnsi="Times New Roman" w:cs="Times New Roman"/>
          <w:color w:val="000000"/>
          <w:sz w:val="24"/>
          <w:szCs w:val="24"/>
          <w:lang w:eastAsia="pt-BR"/>
        </w:rPr>
        <w:t xml:space="preserve">de outra forma </w:t>
      </w:r>
      <m:oMath>
        <m:r>
          <w:rPr>
            <w:rFonts w:ascii="Cambria Math" w:eastAsia="Times New Roman" w:hAnsi="Cambria Math" w:cs="Times New Roman"/>
            <w:color w:val="000000"/>
            <w:sz w:val="24"/>
            <w:szCs w:val="24"/>
            <w:lang w:eastAsia="pt-BR"/>
          </w:rPr>
          <m:t>f</m:t>
        </m:r>
        <m:d>
          <m:dPr>
            <m:ctrlPr>
              <w:rPr>
                <w:rFonts w:ascii="Cambria Math" w:eastAsia="Times New Roman" w:hAnsi="Cambria Math" w:cs="Times New Roman"/>
                <w:i/>
                <w:color w:val="000000"/>
                <w:sz w:val="24"/>
                <w:szCs w:val="24"/>
                <w:lang w:eastAsia="pt-BR"/>
              </w:rPr>
            </m:ctrlPr>
          </m:dPr>
          <m:e>
            <m:r>
              <w:rPr>
                <w:rFonts w:ascii="Cambria Math" w:eastAsia="Times New Roman" w:hAnsi="Cambria Math" w:cs="Times New Roman"/>
                <w:color w:val="000000"/>
                <w:sz w:val="24"/>
                <w:szCs w:val="24"/>
                <w:lang w:eastAsia="pt-BR"/>
              </w:rPr>
              <m:t>x</m:t>
            </m:r>
          </m:e>
        </m:d>
        <m:r>
          <w:rPr>
            <w:rFonts w:ascii="Cambria Math" w:eastAsia="Times New Roman" w:hAnsi="Cambria Math" w:cs="Times New Roman"/>
            <w:color w:val="000000"/>
            <w:sz w:val="24"/>
            <w:szCs w:val="24"/>
            <w:lang w:eastAsia="pt-BR"/>
          </w:rPr>
          <m:t>-y</m:t>
        </m:r>
        <m:r>
          <m:rPr>
            <m:sty m:val="p"/>
          </m:rPr>
          <w:rPr>
            <w:rFonts w:ascii="Cambria Math" w:eastAsia="Times New Roman" w:hAnsi="Cambria Math" w:cs="Times New Roman"/>
            <w:color w:val="000000"/>
            <w:sz w:val="24"/>
            <w:szCs w:val="24"/>
            <w:lang w:eastAsia="pt-BR"/>
          </w:rPr>
          <m:t>|</m:t>
        </m:r>
        <m:r>
          <w:rPr>
            <w:rFonts w:ascii="Cambria Math" w:eastAsia="Times New Roman" w:hAnsi="Cambria Math" w:cs="Times New Roman"/>
            <w:color w:val="000000"/>
            <w:sz w:val="24"/>
            <w:szCs w:val="24"/>
            <w:lang w:eastAsia="pt-BR"/>
          </w:rPr>
          <m:t>&lt;ε</m:t>
        </m:r>
      </m:oMath>
      <w:r>
        <w:rPr>
          <w:rFonts w:ascii="Times New Roman" w:eastAsia="Times New Roman" w:hAnsi="Times New Roman" w:cs="Times New Roman"/>
          <w:color w:val="000000"/>
          <w:sz w:val="24"/>
          <w:szCs w:val="24"/>
          <w:lang w:eastAsia="pt-BR"/>
        </w:rPr>
        <w:t xml:space="preserve">, </w:t>
      </w:r>
      <w:r w:rsidR="000D62A0" w:rsidRPr="000B6D17">
        <w:rPr>
          <w:rFonts w:ascii="Times New Roman" w:eastAsia="Times New Roman" w:hAnsi="Times New Roman" w:cs="Times New Roman"/>
          <w:color w:val="000000"/>
          <w:sz w:val="24"/>
          <w:szCs w:val="24"/>
          <w:lang w:eastAsia="pt-BR"/>
        </w:rPr>
        <w:t xml:space="preserve">a solução é dada por, </w:t>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max</m:t>
            </m:r>
          </m:e>
          <m:sub>
            <m:r>
              <w:rPr>
                <w:rFonts w:ascii="Cambria Math" w:eastAsia="Times New Roman" w:hAnsi="Cambria Math" w:cs="Times New Roman"/>
                <w:color w:val="000000"/>
                <w:sz w:val="24"/>
                <w:szCs w:val="24"/>
                <w:lang w:eastAsia="pt-BR"/>
              </w:rPr>
              <m:t xml:space="preserve">a, </m:t>
            </m:r>
            <m:sSup>
              <m:sSupPr>
                <m:ctrlPr>
                  <w:rPr>
                    <w:rFonts w:ascii="Cambria Math" w:eastAsia="Times New Roman" w:hAnsi="Cambria Math" w:cs="Times New Roman"/>
                    <w:i/>
                    <w:color w:val="000000"/>
                    <w:sz w:val="24"/>
                    <w:szCs w:val="24"/>
                    <w:lang w:eastAsia="pt-BR"/>
                  </w:rPr>
                </m:ctrlPr>
              </m:sSupPr>
              <m:e>
                <m:r>
                  <w:rPr>
                    <w:rFonts w:ascii="Cambria Math" w:eastAsia="Times New Roman" w:hAnsi="Cambria Math" w:cs="Times New Roman"/>
                    <w:color w:val="000000"/>
                    <w:sz w:val="24"/>
                    <w:szCs w:val="24"/>
                    <w:lang w:eastAsia="pt-BR"/>
                  </w:rPr>
                  <m:t>a</m:t>
                </m:r>
              </m:e>
              <m:sup>
                <m:r>
                  <w:rPr>
                    <w:rFonts w:ascii="Cambria Math" w:eastAsia="Times New Roman" w:hAnsi="Cambria Math" w:cs="Times New Roman"/>
                    <w:color w:val="000000"/>
                    <w:sz w:val="24"/>
                    <w:szCs w:val="24"/>
                    <w:lang w:eastAsia="pt-BR"/>
                  </w:rPr>
                  <m:t>*</m:t>
                </m:r>
              </m:sup>
            </m:sSup>
          </m:sub>
        </m:sSub>
      </m:oMath>
      <w:r>
        <w:rPr>
          <w:rFonts w:ascii="Times New Roman" w:eastAsia="Times New Roman" w:hAnsi="Times New Roman" w:cs="Times New Roman"/>
          <w:color w:val="000000"/>
          <w:sz w:val="24"/>
          <w:szCs w:val="24"/>
          <w:lang w:eastAsia="pt-BR"/>
        </w:rPr>
        <w:t xml:space="preserve">, definida na Eq 1, </w:t>
      </w:r>
      <w:r w:rsidRPr="000B6D17">
        <w:rPr>
          <w:rFonts w:ascii="Times New Roman" w:eastAsia="Times New Roman" w:hAnsi="Times New Roman" w:cs="Times New Roman"/>
          <w:color w:val="000000"/>
          <w:sz w:val="24"/>
          <w:szCs w:val="24"/>
          <w:lang w:eastAsia="pt-BR"/>
        </w:rPr>
        <w:t>ou alternativamente,</w:t>
      </w:r>
      <w:r>
        <w:rPr>
          <w:rFonts w:ascii="Times New Roman" w:eastAsia="Times New Roman" w:hAnsi="Times New Roman" w:cs="Times New Roman"/>
          <w:color w:val="000000"/>
          <w:sz w:val="24"/>
          <w:szCs w:val="24"/>
          <w:lang w:eastAsia="pt-BR"/>
        </w:rPr>
        <w:t xml:space="preserve"> dado pela Eq. 2, para a qual devem ser respeitadas as restrições definidas pelas Eq. 3 e 4. </w:t>
      </w:r>
    </w:p>
    <w:p w:rsidR="001A1AB6" w:rsidRPr="000B6D17" w:rsidRDefault="001A1AB6" w:rsidP="00325AF2">
      <w:pPr>
        <w:spacing w:after="0" w:line="360" w:lineRule="auto"/>
        <w:ind w:firstLine="709"/>
        <w:jc w:val="both"/>
        <w:rPr>
          <w:rFonts w:ascii="Times New Roman" w:eastAsia="Times New Roman" w:hAnsi="Times New Roman" w:cs="Times New Roman"/>
          <w:color w:val="000000"/>
          <w:sz w:val="24"/>
          <w:szCs w:val="24"/>
          <w:lang w:eastAsia="pt-BR"/>
        </w:rPr>
      </w:pPr>
    </w:p>
    <w:tbl>
      <w:tblPr>
        <w:tblStyle w:val="Tabelacomgrade"/>
        <w:tblW w:w="0" w:type="auto"/>
        <w:tblLook w:val="04A0" w:firstRow="1" w:lastRow="0" w:firstColumn="1" w:lastColumn="0" w:noHBand="0" w:noVBand="1"/>
      </w:tblPr>
      <w:tblGrid>
        <w:gridCol w:w="8755"/>
        <w:gridCol w:w="496"/>
      </w:tblGrid>
      <w:tr w:rsidR="00325AF2" w:rsidTr="007B574D">
        <w:tc>
          <w:tcPr>
            <w:tcW w:w="8755" w:type="dxa"/>
            <w:tcBorders>
              <w:top w:val="nil"/>
              <w:left w:val="nil"/>
              <w:bottom w:val="nil"/>
              <w:right w:val="nil"/>
            </w:tcBorders>
            <w:vAlign w:val="center"/>
          </w:tcPr>
          <w:p w:rsidR="00325AF2" w:rsidRPr="00325AF2" w:rsidRDefault="00325AF2" w:rsidP="00325AF2">
            <w:pPr>
              <w:spacing w:line="360" w:lineRule="auto"/>
              <w:jc w:val="center"/>
              <w:rPr>
                <w:rFonts w:ascii="Times New Roman" w:eastAsia="Times New Roman" w:hAnsi="Times New Roman" w:cs="Times New Roman"/>
                <w:color w:val="000000"/>
                <w:sz w:val="20"/>
                <w:szCs w:val="24"/>
                <w:lang w:eastAsia="pt-BR"/>
              </w:rPr>
            </w:pPr>
            <m:oMathPara>
              <m:oMath>
                <m:r>
                  <w:rPr>
                    <w:rFonts w:ascii="Cambria Math" w:eastAsia="Times New Roman" w:hAnsi="Cambria Math" w:cs="Times New Roman"/>
                    <w:color w:val="000000"/>
                    <w:sz w:val="20"/>
                    <w:szCs w:val="24"/>
                    <w:lang w:eastAsia="pt-BR"/>
                  </w:rPr>
                  <m:t xml:space="preserve">W </m:t>
                </m:r>
                <m:d>
                  <m:dPr>
                    <m:ctrlPr>
                      <w:rPr>
                        <w:rFonts w:ascii="Cambria Math" w:eastAsia="Times New Roman" w:hAnsi="Cambria Math" w:cs="Times New Roman"/>
                        <w:i/>
                        <w:color w:val="000000"/>
                        <w:sz w:val="20"/>
                        <w:szCs w:val="24"/>
                        <w:lang w:eastAsia="pt-BR"/>
                      </w:rPr>
                    </m:ctrlPr>
                  </m:dPr>
                  <m:e>
                    <m:r>
                      <w:rPr>
                        <w:rFonts w:ascii="Cambria Math" w:eastAsia="Times New Roman" w:hAnsi="Cambria Math" w:cs="Times New Roman"/>
                        <w:color w:val="000000"/>
                        <w:sz w:val="20"/>
                        <w:szCs w:val="24"/>
                        <w:lang w:eastAsia="pt-BR"/>
                      </w:rPr>
                      <m:t xml:space="preserve">a,a* = </m:t>
                    </m:r>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max</m:t>
                        </m:r>
                      </m:e>
                      <m:sub>
                        <m:r>
                          <w:rPr>
                            <w:rFonts w:ascii="Cambria Math" w:eastAsia="Times New Roman" w:hAnsi="Cambria Math" w:cs="Times New Roman"/>
                            <w:color w:val="000000"/>
                            <w:sz w:val="20"/>
                            <w:szCs w:val="24"/>
                            <w:lang w:eastAsia="pt-BR"/>
                          </w:rPr>
                          <m:t xml:space="preserve">a, </m:t>
                        </m:r>
                        <m:sSup>
                          <m:sSupPr>
                            <m:ctrlPr>
                              <w:rPr>
                                <w:rFonts w:ascii="Cambria Math" w:eastAsia="Times New Roman" w:hAnsi="Cambria Math" w:cs="Times New Roman"/>
                                <w:i/>
                                <w:color w:val="000000"/>
                                <w:sz w:val="20"/>
                                <w:szCs w:val="24"/>
                                <w:lang w:eastAsia="pt-BR"/>
                              </w:rPr>
                            </m:ctrlPr>
                          </m:sSupPr>
                          <m:e>
                            <m:r>
                              <w:rPr>
                                <w:rFonts w:ascii="Cambria Math" w:eastAsia="Times New Roman" w:hAnsi="Cambria Math" w:cs="Times New Roman"/>
                                <w:color w:val="000000"/>
                                <w:sz w:val="20"/>
                                <w:szCs w:val="24"/>
                                <w:lang w:eastAsia="pt-BR"/>
                              </w:rPr>
                              <m:t>a</m:t>
                            </m:r>
                          </m:e>
                          <m:sup>
                            <m:r>
                              <w:rPr>
                                <w:rFonts w:ascii="Cambria Math" w:eastAsia="Times New Roman" w:hAnsi="Cambria Math" w:cs="Times New Roman"/>
                                <w:color w:val="000000"/>
                                <w:sz w:val="20"/>
                                <w:szCs w:val="24"/>
                                <w:lang w:eastAsia="pt-BR"/>
                              </w:rPr>
                              <m:t>*</m:t>
                            </m:r>
                          </m:sup>
                        </m:sSup>
                      </m:sub>
                    </m:sSub>
                  </m:e>
                </m:d>
                <m:r>
                  <w:rPr>
                    <w:rFonts w:ascii="Cambria Math" w:eastAsia="Times New Roman" w:hAnsi="Cambria Math" w:cs="Times New Roman"/>
                    <w:color w:val="000000"/>
                    <w:sz w:val="20"/>
                    <w:szCs w:val="24"/>
                    <w:lang w:eastAsia="pt-BR"/>
                  </w:rPr>
                  <m:t xml:space="preserve">- </m:t>
                </m:r>
                <m:f>
                  <m:fPr>
                    <m:ctrlPr>
                      <w:rPr>
                        <w:rFonts w:ascii="Cambria Math" w:eastAsia="Times New Roman" w:hAnsi="Cambria Math" w:cs="Times New Roman"/>
                        <w:i/>
                        <w:color w:val="000000"/>
                        <w:sz w:val="20"/>
                        <w:szCs w:val="24"/>
                        <w:lang w:eastAsia="pt-BR"/>
                      </w:rPr>
                    </m:ctrlPr>
                  </m:fPr>
                  <m:num>
                    <m:r>
                      <w:rPr>
                        <w:rFonts w:ascii="Cambria Math" w:eastAsia="Times New Roman" w:hAnsi="Cambria Math" w:cs="Times New Roman"/>
                        <w:color w:val="000000"/>
                        <w:sz w:val="20"/>
                        <w:szCs w:val="24"/>
                        <w:lang w:eastAsia="pt-BR"/>
                      </w:rPr>
                      <m:t>1</m:t>
                    </m:r>
                  </m:num>
                  <m:den>
                    <m:r>
                      <w:rPr>
                        <w:rFonts w:ascii="Cambria Math" w:eastAsia="Times New Roman" w:hAnsi="Cambria Math" w:cs="Times New Roman"/>
                        <w:color w:val="000000"/>
                        <w:sz w:val="20"/>
                        <w:szCs w:val="24"/>
                        <w:lang w:eastAsia="pt-BR"/>
                      </w:rPr>
                      <m:t>2</m:t>
                    </m:r>
                  </m:den>
                </m:f>
                <m:nary>
                  <m:naryPr>
                    <m:chr m:val="∑"/>
                    <m:limLoc m:val="undOvr"/>
                    <m:ctrlPr>
                      <w:rPr>
                        <w:rFonts w:ascii="Cambria Math" w:eastAsia="Times New Roman" w:hAnsi="Cambria Math" w:cs="Times New Roman"/>
                        <w:i/>
                        <w:color w:val="000000"/>
                        <w:sz w:val="20"/>
                        <w:szCs w:val="24"/>
                        <w:lang w:eastAsia="pt-BR"/>
                      </w:rPr>
                    </m:ctrlPr>
                  </m:naryPr>
                  <m:sub>
                    <m:r>
                      <w:rPr>
                        <w:rFonts w:ascii="Cambria Math" w:eastAsia="Times New Roman" w:hAnsi="Cambria Math" w:cs="Times New Roman"/>
                        <w:color w:val="000000"/>
                        <w:sz w:val="20"/>
                        <w:szCs w:val="24"/>
                        <w:lang w:eastAsia="pt-BR"/>
                      </w:rPr>
                      <m:t>i=l</m:t>
                    </m:r>
                  </m:sub>
                  <m:sup>
                    <m:r>
                      <w:rPr>
                        <w:rFonts w:ascii="Cambria Math" w:eastAsia="Times New Roman" w:hAnsi="Cambria Math" w:cs="Times New Roman"/>
                        <w:color w:val="000000"/>
                        <w:sz w:val="20"/>
                        <w:szCs w:val="24"/>
                        <w:lang w:eastAsia="pt-BR"/>
                      </w:rPr>
                      <m:t>l</m:t>
                    </m:r>
                  </m:sup>
                  <m:e>
                    <m:nary>
                      <m:naryPr>
                        <m:chr m:val="∑"/>
                        <m:limLoc m:val="undOvr"/>
                        <m:ctrlPr>
                          <w:rPr>
                            <w:rFonts w:ascii="Cambria Math" w:eastAsia="Times New Roman" w:hAnsi="Cambria Math" w:cs="Times New Roman"/>
                            <w:i/>
                            <w:color w:val="000000"/>
                            <w:sz w:val="20"/>
                            <w:szCs w:val="24"/>
                            <w:lang w:eastAsia="pt-BR"/>
                          </w:rPr>
                        </m:ctrlPr>
                      </m:naryPr>
                      <m:sub>
                        <m:r>
                          <w:rPr>
                            <w:rFonts w:ascii="Cambria Math" w:eastAsia="Times New Roman" w:hAnsi="Cambria Math" w:cs="Times New Roman"/>
                            <w:color w:val="000000"/>
                            <w:sz w:val="20"/>
                            <w:szCs w:val="24"/>
                            <w:lang w:eastAsia="pt-BR"/>
                          </w:rPr>
                          <m:t>j=l</m:t>
                        </m:r>
                      </m:sub>
                      <m:sup>
                        <m:r>
                          <w:rPr>
                            <w:rFonts w:ascii="Cambria Math" w:eastAsia="Times New Roman" w:hAnsi="Cambria Math" w:cs="Times New Roman"/>
                            <w:color w:val="000000"/>
                            <w:sz w:val="20"/>
                            <w:szCs w:val="24"/>
                            <w:lang w:eastAsia="pt-BR"/>
                          </w:rPr>
                          <m:t>l</m:t>
                        </m:r>
                      </m:sup>
                      <m:e>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 xml:space="preserve">- </m:t>
                            </m:r>
                            <m:sSubSup>
                              <m:sSubSupPr>
                                <m:ctrlPr>
                                  <w:rPr>
                                    <w:rFonts w:ascii="Cambria Math" w:eastAsia="Times New Roman" w:hAnsi="Cambria Math" w:cs="Times New Roman"/>
                                    <w:i/>
                                    <w:color w:val="000000"/>
                                    <w:sz w:val="20"/>
                                    <w:szCs w:val="24"/>
                                    <w:lang w:eastAsia="pt-BR"/>
                                  </w:rPr>
                                </m:ctrlPr>
                              </m:sSubSup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up>
                                <m:r>
                                  <w:rPr>
                                    <w:rFonts w:ascii="Cambria Math" w:eastAsia="Times New Roman" w:hAnsi="Cambria Math" w:cs="Times New Roman"/>
                                    <w:color w:val="000000"/>
                                    <w:sz w:val="20"/>
                                    <w:szCs w:val="24"/>
                                    <w:lang w:eastAsia="pt-BR"/>
                                  </w:rPr>
                                  <m:t>*</m:t>
                                </m:r>
                              </m:sup>
                            </m:sSubSup>
                          </m:e>
                        </m:d>
                      </m:e>
                    </m:nary>
                  </m:e>
                </m:nary>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 xml:space="preserve">- </m:t>
                    </m:r>
                    <m:sSubSup>
                      <m:sSubSupPr>
                        <m:ctrlPr>
                          <w:rPr>
                            <w:rFonts w:ascii="Cambria Math" w:eastAsia="Times New Roman" w:hAnsi="Cambria Math" w:cs="Times New Roman"/>
                            <w:i/>
                            <w:color w:val="000000"/>
                            <w:sz w:val="20"/>
                            <w:szCs w:val="24"/>
                            <w:lang w:eastAsia="pt-BR"/>
                          </w:rPr>
                        </m:ctrlPr>
                      </m:sSubSup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up>
                        <m:r>
                          <w:rPr>
                            <w:rFonts w:ascii="Cambria Math" w:eastAsia="Times New Roman" w:hAnsi="Cambria Math" w:cs="Times New Roman"/>
                            <w:color w:val="000000"/>
                            <w:sz w:val="20"/>
                            <w:szCs w:val="24"/>
                            <w:lang w:eastAsia="pt-BR"/>
                          </w:rPr>
                          <m:t>*</m:t>
                        </m:r>
                      </m:sup>
                    </m:sSubSup>
                  </m:e>
                </m:d>
                <m:d>
                  <m:dPr>
                    <m:begChr m:val="〈"/>
                    <m:endChr m:val="〉"/>
                    <m:ctrlPr>
                      <w:rPr>
                        <w:rFonts w:ascii="Cambria Math" w:eastAsiaTheme="minorEastAsia" w:hAnsi="Cambria Math" w:cs="Times New Roman"/>
                        <w:i/>
                        <w:sz w:val="20"/>
                        <w:szCs w:val="24"/>
                      </w:rPr>
                    </m:ctrlPr>
                  </m:dPr>
                  <m:e>
                    <m:sSub>
                      <m:sSubPr>
                        <m:ctrlPr>
                          <w:rPr>
                            <w:rFonts w:ascii="Cambria Math" w:eastAsiaTheme="minorEastAsia" w:hAnsi="Cambria Math" w:cs="Times New Roman"/>
                            <w:i/>
                            <w:sz w:val="20"/>
                            <w:szCs w:val="24"/>
                          </w:rPr>
                        </m:ctrlPr>
                      </m:sSubPr>
                      <m:e>
                        <m:r>
                          <w:rPr>
                            <w:rFonts w:ascii="Cambria Math" w:eastAsiaTheme="minorEastAsia" w:hAnsi="Cambria Math" w:cs="Times New Roman"/>
                            <w:sz w:val="20"/>
                            <w:szCs w:val="24"/>
                          </w:rPr>
                          <m:t>w</m:t>
                        </m:r>
                      </m:e>
                      <m:sub>
                        <m:r>
                          <w:rPr>
                            <w:rFonts w:ascii="Cambria Math" w:eastAsiaTheme="minorEastAsia" w:hAnsi="Cambria Math" w:cs="Times New Roman"/>
                            <w:sz w:val="20"/>
                            <w:szCs w:val="24"/>
                          </w:rPr>
                          <m:t>t</m:t>
                        </m:r>
                      </m:sub>
                    </m:sSub>
                    <m:r>
                      <w:rPr>
                        <w:rFonts w:ascii="Cambria Math" w:eastAsiaTheme="minorEastAsia" w:hAnsi="Cambria Math" w:cs="Times New Roman"/>
                        <w:sz w:val="20"/>
                        <w:szCs w:val="24"/>
                      </w:rPr>
                      <m:t>,</m:t>
                    </m:r>
                    <m:sSub>
                      <m:sSubPr>
                        <m:ctrlPr>
                          <w:rPr>
                            <w:rFonts w:ascii="Cambria Math" w:eastAsiaTheme="minorEastAsia" w:hAnsi="Cambria Math" w:cs="Times New Roman"/>
                            <w:i/>
                            <w:sz w:val="20"/>
                            <w:szCs w:val="24"/>
                          </w:rPr>
                        </m:ctrlPr>
                      </m:sSubPr>
                      <m:e>
                        <m:r>
                          <w:rPr>
                            <w:rFonts w:ascii="Cambria Math" w:eastAsiaTheme="minorEastAsia" w:hAnsi="Cambria Math" w:cs="Times New Roman"/>
                            <w:sz w:val="20"/>
                            <w:szCs w:val="24"/>
                          </w:rPr>
                          <m:t>x</m:t>
                        </m:r>
                      </m:e>
                      <m:sub>
                        <m:r>
                          <w:rPr>
                            <w:rFonts w:ascii="Cambria Math" w:eastAsiaTheme="minorEastAsia" w:hAnsi="Cambria Math" w:cs="Times New Roman"/>
                            <w:sz w:val="20"/>
                            <w:szCs w:val="24"/>
                          </w:rPr>
                          <m:t>i</m:t>
                        </m:r>
                      </m:sub>
                    </m:sSub>
                  </m:e>
                </m:d>
                <m:r>
                  <w:rPr>
                    <w:rFonts w:ascii="Cambria Math" w:eastAsia="Times New Roman" w:hAnsi="Cambria Math" w:cs="Times New Roman"/>
                    <w:color w:val="000000"/>
                    <w:sz w:val="20"/>
                    <w:szCs w:val="24"/>
                    <w:lang w:eastAsia="pt-BR"/>
                  </w:rPr>
                  <m:t xml:space="preserve">+ </m:t>
                </m:r>
                <m:nary>
                  <m:naryPr>
                    <m:chr m:val="∑"/>
                    <m:limLoc m:val="undOvr"/>
                    <m:ctrlPr>
                      <w:rPr>
                        <w:rFonts w:ascii="Cambria Math" w:eastAsia="Times New Roman" w:hAnsi="Cambria Math" w:cs="Times New Roman"/>
                        <w:i/>
                        <w:color w:val="000000"/>
                        <w:sz w:val="20"/>
                        <w:szCs w:val="24"/>
                        <w:lang w:eastAsia="pt-BR"/>
                      </w:rPr>
                    </m:ctrlPr>
                  </m:naryPr>
                  <m:sub>
                    <m:r>
                      <w:rPr>
                        <w:rFonts w:ascii="Cambria Math" w:eastAsia="Times New Roman" w:hAnsi="Cambria Math" w:cs="Times New Roman"/>
                        <w:color w:val="000000"/>
                        <w:sz w:val="20"/>
                        <w:szCs w:val="24"/>
                        <w:lang w:eastAsia="pt-BR"/>
                      </w:rPr>
                      <m:t>i=l</m:t>
                    </m:r>
                  </m:sub>
                  <m:sup>
                    <m:r>
                      <w:rPr>
                        <w:rFonts w:ascii="Cambria Math" w:eastAsia="Times New Roman" w:hAnsi="Cambria Math" w:cs="Times New Roman"/>
                        <w:color w:val="000000"/>
                        <w:sz w:val="20"/>
                        <w:szCs w:val="24"/>
                        <w:lang w:eastAsia="pt-BR"/>
                      </w:rPr>
                      <m:t>l</m:t>
                    </m:r>
                  </m:sup>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Sub>
                  </m:e>
                </m:nary>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y</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 ε</m:t>
                    </m:r>
                  </m:e>
                </m:d>
                <m:r>
                  <w:rPr>
                    <w:rFonts w:ascii="Cambria Math" w:eastAsia="Times New Roman" w:hAnsi="Cambria Math" w:cs="Times New Roman"/>
                    <w:color w:val="000000"/>
                    <w:sz w:val="20"/>
                    <w:szCs w:val="24"/>
                    <w:lang w:eastAsia="pt-BR"/>
                  </w:rPr>
                  <m:t xml:space="preserve">- </m:t>
                </m:r>
                <m:sSubSup>
                  <m:sSubSupPr>
                    <m:ctrlPr>
                      <w:rPr>
                        <w:rFonts w:ascii="Cambria Math" w:eastAsia="Times New Roman" w:hAnsi="Cambria Math" w:cs="Times New Roman"/>
                        <w:i/>
                        <w:color w:val="000000"/>
                        <w:sz w:val="20"/>
                        <w:szCs w:val="24"/>
                        <w:lang w:eastAsia="pt-BR"/>
                      </w:rPr>
                    </m:ctrlPr>
                  </m:sSubSup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up>
                    <m:r>
                      <w:rPr>
                        <w:rFonts w:ascii="Cambria Math" w:eastAsia="Times New Roman" w:hAnsi="Cambria Math" w:cs="Times New Roman"/>
                        <w:color w:val="000000"/>
                        <w:sz w:val="20"/>
                        <w:szCs w:val="24"/>
                        <w:lang w:eastAsia="pt-BR"/>
                      </w:rPr>
                      <m:t>*</m:t>
                    </m:r>
                  </m:sup>
                </m:sSubSup>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y</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+ε</m:t>
                    </m:r>
                  </m:e>
                </m:d>
              </m:oMath>
            </m:oMathPara>
          </w:p>
        </w:tc>
        <w:tc>
          <w:tcPr>
            <w:tcW w:w="496" w:type="dxa"/>
            <w:tcBorders>
              <w:top w:val="nil"/>
              <w:left w:val="nil"/>
              <w:bottom w:val="nil"/>
              <w:right w:val="nil"/>
            </w:tcBorders>
            <w:vAlign w:val="center"/>
          </w:tcPr>
          <w:p w:rsidR="00325AF2" w:rsidRDefault="00325AF2" w:rsidP="00325AF2">
            <w:pPr>
              <w:spacing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(1)</w:t>
            </w:r>
          </w:p>
        </w:tc>
      </w:tr>
    </w:tbl>
    <w:p w:rsidR="00325AF2" w:rsidRPr="000B6D17" w:rsidRDefault="00325AF2" w:rsidP="000B244A">
      <w:pPr>
        <w:spacing w:after="0" w:line="360" w:lineRule="auto"/>
        <w:jc w:val="both"/>
        <w:rPr>
          <w:rFonts w:ascii="Times New Roman" w:eastAsia="Times New Roman" w:hAnsi="Times New Roman" w:cs="Times New Roman"/>
          <w:color w:val="000000"/>
          <w:sz w:val="24"/>
          <w:szCs w:val="24"/>
          <w:lang w:eastAsia="pt-BR"/>
        </w:rPr>
      </w:pPr>
    </w:p>
    <w:tbl>
      <w:tblPr>
        <w:tblStyle w:val="Tabelacomgrade"/>
        <w:tblW w:w="0" w:type="auto"/>
        <w:tblLook w:val="04A0" w:firstRow="1" w:lastRow="0" w:firstColumn="1" w:lastColumn="0" w:noHBand="0" w:noVBand="1"/>
      </w:tblPr>
      <w:tblGrid>
        <w:gridCol w:w="8755"/>
        <w:gridCol w:w="496"/>
      </w:tblGrid>
      <w:tr w:rsidR="00325AF2" w:rsidTr="00325AF2">
        <w:tc>
          <w:tcPr>
            <w:tcW w:w="8755" w:type="dxa"/>
            <w:tcBorders>
              <w:top w:val="nil"/>
              <w:left w:val="nil"/>
              <w:bottom w:val="nil"/>
              <w:right w:val="nil"/>
            </w:tcBorders>
            <w:vAlign w:val="center"/>
          </w:tcPr>
          <w:p w:rsidR="00325AF2" w:rsidRPr="00325AF2" w:rsidRDefault="002E0635" w:rsidP="00325AF2">
            <w:pPr>
              <w:spacing w:line="360" w:lineRule="auto"/>
              <w:jc w:val="both"/>
              <w:rPr>
                <w:rFonts w:ascii="Times New Roman" w:eastAsia="Times New Roman" w:hAnsi="Times New Roman" w:cs="Times New Roman"/>
                <w:sz w:val="20"/>
                <w:szCs w:val="24"/>
                <w:lang w:eastAsia="pt-BR"/>
              </w:rPr>
            </w:pPr>
            <m:oMathPara>
              <m:oMath>
                <m:acc>
                  <m:accPr>
                    <m:chr m:val="̅"/>
                    <m:ctrlPr>
                      <w:rPr>
                        <w:rFonts w:ascii="Cambria Math" w:eastAsia="Times New Roman" w:hAnsi="Cambria Math" w:cs="Times New Roman"/>
                        <w:i/>
                        <w:sz w:val="20"/>
                        <w:szCs w:val="24"/>
                        <w:lang w:eastAsia="pt-BR"/>
                      </w:rPr>
                    </m:ctrlPr>
                  </m:accPr>
                  <m:e>
                    <m:r>
                      <w:rPr>
                        <w:rFonts w:ascii="Cambria Math" w:eastAsia="Times New Roman" w:hAnsi="Cambria Math" w:cs="Times New Roman"/>
                        <w:sz w:val="20"/>
                        <w:szCs w:val="24"/>
                        <w:lang w:eastAsia="pt-BR"/>
                      </w:rPr>
                      <m:t>a</m:t>
                    </m:r>
                  </m:e>
                </m:acc>
                <m:r>
                  <w:rPr>
                    <w:rFonts w:ascii="Cambria Math" w:eastAsia="Times New Roman" w:hAnsi="Cambria Math" w:cs="Times New Roman"/>
                    <w:sz w:val="20"/>
                    <w:szCs w:val="24"/>
                    <w:lang w:eastAsia="pt-BR"/>
                  </w:rPr>
                  <m:t xml:space="preserve">, </m:t>
                </m:r>
                <m:acc>
                  <m:accPr>
                    <m:chr m:val="̅"/>
                    <m:ctrlPr>
                      <w:rPr>
                        <w:rFonts w:ascii="Cambria Math" w:eastAsia="Times New Roman" w:hAnsi="Cambria Math" w:cs="Times New Roman"/>
                        <w:i/>
                        <w:sz w:val="20"/>
                        <w:szCs w:val="24"/>
                        <w:lang w:eastAsia="pt-BR"/>
                      </w:rPr>
                    </m:ctrlPr>
                  </m:accPr>
                  <m:e>
                    <m:sSup>
                      <m:sSupPr>
                        <m:ctrlPr>
                          <w:rPr>
                            <w:rFonts w:ascii="Cambria Math" w:eastAsia="Times New Roman" w:hAnsi="Cambria Math" w:cs="Times New Roman"/>
                            <w:i/>
                            <w:sz w:val="20"/>
                            <w:szCs w:val="24"/>
                            <w:lang w:eastAsia="pt-BR"/>
                          </w:rPr>
                        </m:ctrlPr>
                      </m:sSupPr>
                      <m:e>
                        <m:r>
                          <w:rPr>
                            <w:rFonts w:ascii="Cambria Math" w:eastAsia="Times New Roman" w:hAnsi="Cambria Math" w:cs="Times New Roman"/>
                            <w:sz w:val="20"/>
                            <w:szCs w:val="24"/>
                            <w:lang w:eastAsia="pt-BR"/>
                          </w:rPr>
                          <m:t>a</m:t>
                        </m:r>
                      </m:e>
                      <m:sup>
                        <m:r>
                          <w:rPr>
                            <w:rFonts w:ascii="Cambria Math" w:eastAsia="Times New Roman" w:hAnsi="Cambria Math" w:cs="Times New Roman"/>
                            <w:sz w:val="20"/>
                            <w:szCs w:val="24"/>
                            <w:lang w:eastAsia="pt-BR"/>
                          </w:rPr>
                          <m:t>*</m:t>
                        </m:r>
                      </m:sup>
                    </m:sSup>
                  </m:e>
                </m:acc>
                <m:r>
                  <w:rPr>
                    <w:rFonts w:ascii="Cambria Math" w:eastAsia="Times New Roman" w:hAnsi="Cambria Math" w:cs="Times New Roman"/>
                    <w:sz w:val="20"/>
                    <w:szCs w:val="24"/>
                    <w:lang w:eastAsia="pt-BR"/>
                  </w:rPr>
                  <m:t>=</m:t>
                </m:r>
                <m:func>
                  <m:funcPr>
                    <m:ctrlPr>
                      <w:rPr>
                        <w:rFonts w:ascii="Cambria Math" w:eastAsia="Times New Roman" w:hAnsi="Cambria Math" w:cs="Times New Roman"/>
                        <w:i/>
                        <w:sz w:val="20"/>
                        <w:szCs w:val="24"/>
                        <w:lang w:eastAsia="pt-BR"/>
                      </w:rPr>
                    </m:ctrlPr>
                  </m:funcPr>
                  <m:fName>
                    <m:r>
                      <m:rPr>
                        <m:sty m:val="p"/>
                      </m:rPr>
                      <w:rPr>
                        <w:rFonts w:ascii="Cambria Math" w:eastAsia="Times New Roman" w:hAnsi="Cambria Math" w:cs="Times New Roman"/>
                        <w:sz w:val="20"/>
                        <w:szCs w:val="24"/>
                        <w:lang w:eastAsia="pt-BR"/>
                      </w:rPr>
                      <m:t>arg</m:t>
                    </m:r>
                  </m:fName>
                  <m:e>
                    <m:sSub>
                      <m:sSubPr>
                        <m:ctrlPr>
                          <w:rPr>
                            <w:rFonts w:ascii="Cambria Math" w:eastAsia="Times New Roman" w:hAnsi="Cambria Math" w:cs="Times New Roman"/>
                            <w:i/>
                            <w:sz w:val="20"/>
                            <w:szCs w:val="24"/>
                            <w:lang w:eastAsia="pt-BR"/>
                          </w:rPr>
                        </m:ctrlPr>
                      </m:sSubPr>
                      <m:e>
                        <m:r>
                          <w:rPr>
                            <w:rFonts w:ascii="Cambria Math" w:eastAsia="Times New Roman" w:hAnsi="Cambria Math" w:cs="Times New Roman"/>
                            <w:sz w:val="20"/>
                            <w:szCs w:val="24"/>
                            <w:lang w:eastAsia="pt-BR"/>
                          </w:rPr>
                          <m:t>min</m:t>
                        </m:r>
                      </m:e>
                      <m:sub>
                        <m:sSup>
                          <m:sSupPr>
                            <m:ctrlPr>
                              <w:rPr>
                                <w:rFonts w:ascii="Cambria Math" w:eastAsia="Times New Roman" w:hAnsi="Cambria Math" w:cs="Times New Roman"/>
                                <w:i/>
                                <w:sz w:val="20"/>
                                <w:szCs w:val="24"/>
                                <w:lang w:eastAsia="pt-BR"/>
                              </w:rPr>
                            </m:ctrlPr>
                          </m:sSupPr>
                          <m:e>
                            <m:r>
                              <w:rPr>
                                <w:rFonts w:ascii="Cambria Math" w:eastAsia="Times New Roman" w:hAnsi="Cambria Math" w:cs="Times New Roman"/>
                                <w:sz w:val="20"/>
                                <w:szCs w:val="24"/>
                                <w:lang w:eastAsia="pt-BR"/>
                              </w:rPr>
                              <m:t>a,a</m:t>
                            </m:r>
                          </m:e>
                          <m:sup>
                            <m:r>
                              <w:rPr>
                                <w:rFonts w:ascii="Cambria Math" w:eastAsia="Times New Roman" w:hAnsi="Cambria Math" w:cs="Times New Roman"/>
                                <w:sz w:val="20"/>
                                <w:szCs w:val="24"/>
                                <w:lang w:eastAsia="pt-BR"/>
                              </w:rPr>
                              <m:t>*</m:t>
                            </m:r>
                          </m:sup>
                        </m:sSup>
                      </m:sub>
                    </m:sSub>
                  </m:e>
                </m:func>
                <m:f>
                  <m:fPr>
                    <m:ctrlPr>
                      <w:rPr>
                        <w:rFonts w:ascii="Cambria Math" w:eastAsia="Times New Roman" w:hAnsi="Cambria Math" w:cs="Times New Roman"/>
                        <w:i/>
                        <w:sz w:val="20"/>
                        <w:szCs w:val="24"/>
                        <w:lang w:eastAsia="pt-BR"/>
                      </w:rPr>
                    </m:ctrlPr>
                  </m:fPr>
                  <m:num>
                    <m:r>
                      <w:rPr>
                        <w:rFonts w:ascii="Cambria Math" w:eastAsia="Times New Roman" w:hAnsi="Cambria Math" w:cs="Times New Roman"/>
                        <w:sz w:val="20"/>
                        <w:szCs w:val="24"/>
                        <w:lang w:eastAsia="pt-BR"/>
                      </w:rPr>
                      <m:t>1</m:t>
                    </m:r>
                  </m:num>
                  <m:den>
                    <m:r>
                      <w:rPr>
                        <w:rFonts w:ascii="Cambria Math" w:eastAsia="Times New Roman" w:hAnsi="Cambria Math" w:cs="Times New Roman"/>
                        <w:sz w:val="20"/>
                        <w:szCs w:val="24"/>
                        <w:lang w:eastAsia="pt-BR"/>
                      </w:rPr>
                      <m:t>2</m:t>
                    </m:r>
                  </m:den>
                </m:f>
                <m:nary>
                  <m:naryPr>
                    <m:chr m:val="∑"/>
                    <m:limLoc m:val="undOvr"/>
                    <m:ctrlPr>
                      <w:rPr>
                        <w:rFonts w:ascii="Cambria Math" w:eastAsia="Times New Roman" w:hAnsi="Cambria Math" w:cs="Times New Roman"/>
                        <w:i/>
                        <w:color w:val="000000"/>
                        <w:sz w:val="20"/>
                        <w:szCs w:val="24"/>
                        <w:lang w:eastAsia="pt-BR"/>
                      </w:rPr>
                    </m:ctrlPr>
                  </m:naryPr>
                  <m:sub>
                    <m:r>
                      <w:rPr>
                        <w:rFonts w:ascii="Cambria Math" w:eastAsia="Times New Roman" w:hAnsi="Cambria Math" w:cs="Times New Roman"/>
                        <w:color w:val="000000"/>
                        <w:sz w:val="20"/>
                        <w:szCs w:val="24"/>
                        <w:lang w:eastAsia="pt-BR"/>
                      </w:rPr>
                      <m:t>i=l</m:t>
                    </m:r>
                  </m:sub>
                  <m:sup>
                    <m:r>
                      <w:rPr>
                        <w:rFonts w:ascii="Cambria Math" w:eastAsia="Times New Roman" w:hAnsi="Cambria Math" w:cs="Times New Roman"/>
                        <w:color w:val="000000"/>
                        <w:sz w:val="20"/>
                        <w:szCs w:val="24"/>
                        <w:lang w:eastAsia="pt-BR"/>
                      </w:rPr>
                      <m:t>l</m:t>
                    </m:r>
                  </m:sup>
                  <m:e>
                    <m:nary>
                      <m:naryPr>
                        <m:chr m:val="∑"/>
                        <m:limLoc m:val="undOvr"/>
                        <m:ctrlPr>
                          <w:rPr>
                            <w:rFonts w:ascii="Cambria Math" w:eastAsia="Times New Roman" w:hAnsi="Cambria Math" w:cs="Times New Roman"/>
                            <w:i/>
                            <w:color w:val="000000"/>
                            <w:sz w:val="20"/>
                            <w:szCs w:val="24"/>
                            <w:lang w:eastAsia="pt-BR"/>
                          </w:rPr>
                        </m:ctrlPr>
                      </m:naryPr>
                      <m:sub>
                        <m:r>
                          <w:rPr>
                            <w:rFonts w:ascii="Cambria Math" w:eastAsia="Times New Roman" w:hAnsi="Cambria Math" w:cs="Times New Roman"/>
                            <w:color w:val="000000"/>
                            <w:sz w:val="20"/>
                            <w:szCs w:val="24"/>
                            <w:lang w:eastAsia="pt-BR"/>
                          </w:rPr>
                          <m:t>j=l</m:t>
                        </m:r>
                      </m:sub>
                      <m:sup>
                        <m:r>
                          <w:rPr>
                            <w:rFonts w:ascii="Cambria Math" w:eastAsia="Times New Roman" w:hAnsi="Cambria Math" w:cs="Times New Roman"/>
                            <w:color w:val="000000"/>
                            <w:sz w:val="20"/>
                            <w:szCs w:val="24"/>
                            <w:lang w:eastAsia="pt-BR"/>
                          </w:rPr>
                          <m:t>l</m:t>
                        </m:r>
                      </m:sup>
                      <m:e>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 xml:space="preserve">- </m:t>
                            </m:r>
                            <m:sSubSup>
                              <m:sSubSupPr>
                                <m:ctrlPr>
                                  <w:rPr>
                                    <w:rFonts w:ascii="Cambria Math" w:eastAsia="Times New Roman" w:hAnsi="Cambria Math" w:cs="Times New Roman"/>
                                    <w:i/>
                                    <w:color w:val="000000"/>
                                    <w:sz w:val="20"/>
                                    <w:szCs w:val="24"/>
                                    <w:lang w:eastAsia="pt-BR"/>
                                  </w:rPr>
                                </m:ctrlPr>
                              </m:sSubSup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up>
                                <m:r>
                                  <w:rPr>
                                    <w:rFonts w:ascii="Cambria Math" w:eastAsia="Times New Roman" w:hAnsi="Cambria Math" w:cs="Times New Roman"/>
                                    <w:color w:val="000000"/>
                                    <w:sz w:val="20"/>
                                    <w:szCs w:val="24"/>
                                    <w:lang w:eastAsia="pt-BR"/>
                                  </w:rPr>
                                  <m:t>*</m:t>
                                </m:r>
                              </m:sup>
                            </m:sSubSup>
                          </m:e>
                        </m:d>
                      </m:e>
                    </m:nary>
                  </m:e>
                </m:nary>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 xml:space="preserve">- </m:t>
                    </m:r>
                    <m:sSubSup>
                      <m:sSubSupPr>
                        <m:ctrlPr>
                          <w:rPr>
                            <w:rFonts w:ascii="Cambria Math" w:eastAsia="Times New Roman" w:hAnsi="Cambria Math" w:cs="Times New Roman"/>
                            <w:i/>
                            <w:color w:val="000000"/>
                            <w:sz w:val="20"/>
                            <w:szCs w:val="24"/>
                            <w:lang w:eastAsia="pt-BR"/>
                          </w:rPr>
                        </m:ctrlPr>
                      </m:sSubSup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up>
                        <m:r>
                          <w:rPr>
                            <w:rFonts w:ascii="Cambria Math" w:eastAsia="Times New Roman" w:hAnsi="Cambria Math" w:cs="Times New Roman"/>
                            <w:color w:val="000000"/>
                            <w:sz w:val="20"/>
                            <w:szCs w:val="24"/>
                            <w:lang w:eastAsia="pt-BR"/>
                          </w:rPr>
                          <m:t>*</m:t>
                        </m:r>
                      </m:sup>
                    </m:sSubSup>
                  </m:e>
                </m:d>
                <m:d>
                  <m:dPr>
                    <m:begChr m:val="〈"/>
                    <m:endChr m:val="〉"/>
                    <m:ctrlPr>
                      <w:rPr>
                        <w:rFonts w:ascii="Cambria Math" w:eastAsiaTheme="minorEastAsia" w:hAnsi="Cambria Math" w:cs="Times New Roman"/>
                        <w:i/>
                        <w:sz w:val="20"/>
                        <w:szCs w:val="24"/>
                      </w:rPr>
                    </m:ctrlPr>
                  </m:dPr>
                  <m:e>
                    <m:sSub>
                      <m:sSubPr>
                        <m:ctrlPr>
                          <w:rPr>
                            <w:rFonts w:ascii="Cambria Math" w:eastAsiaTheme="minorEastAsia" w:hAnsi="Cambria Math" w:cs="Times New Roman"/>
                            <w:i/>
                            <w:sz w:val="20"/>
                            <w:szCs w:val="24"/>
                          </w:rPr>
                        </m:ctrlPr>
                      </m:sSubPr>
                      <m:e>
                        <m:r>
                          <w:rPr>
                            <w:rFonts w:ascii="Cambria Math" w:eastAsiaTheme="minorEastAsia" w:hAnsi="Cambria Math" w:cs="Times New Roman"/>
                            <w:sz w:val="20"/>
                            <w:szCs w:val="24"/>
                          </w:rPr>
                          <m:t>w</m:t>
                        </m:r>
                      </m:e>
                      <m:sub>
                        <m:r>
                          <w:rPr>
                            <w:rFonts w:ascii="Cambria Math" w:eastAsiaTheme="minorEastAsia" w:hAnsi="Cambria Math" w:cs="Times New Roman"/>
                            <w:sz w:val="20"/>
                            <w:szCs w:val="24"/>
                          </w:rPr>
                          <m:t>t</m:t>
                        </m:r>
                      </m:sub>
                    </m:sSub>
                    <m:r>
                      <w:rPr>
                        <w:rFonts w:ascii="Cambria Math" w:eastAsiaTheme="minorEastAsia" w:hAnsi="Cambria Math" w:cs="Times New Roman"/>
                        <w:sz w:val="20"/>
                        <w:szCs w:val="24"/>
                      </w:rPr>
                      <m:t>,</m:t>
                    </m:r>
                    <m:sSub>
                      <m:sSubPr>
                        <m:ctrlPr>
                          <w:rPr>
                            <w:rFonts w:ascii="Cambria Math" w:eastAsiaTheme="minorEastAsia" w:hAnsi="Cambria Math" w:cs="Times New Roman"/>
                            <w:i/>
                            <w:sz w:val="20"/>
                            <w:szCs w:val="24"/>
                          </w:rPr>
                        </m:ctrlPr>
                      </m:sSubPr>
                      <m:e>
                        <m:r>
                          <w:rPr>
                            <w:rFonts w:ascii="Cambria Math" w:eastAsiaTheme="minorEastAsia" w:hAnsi="Cambria Math" w:cs="Times New Roman"/>
                            <w:sz w:val="20"/>
                            <w:szCs w:val="24"/>
                          </w:rPr>
                          <m:t>x</m:t>
                        </m:r>
                      </m:e>
                      <m:sub>
                        <m:r>
                          <w:rPr>
                            <w:rFonts w:ascii="Cambria Math" w:eastAsiaTheme="minorEastAsia" w:hAnsi="Cambria Math" w:cs="Times New Roman"/>
                            <w:sz w:val="20"/>
                            <w:szCs w:val="24"/>
                          </w:rPr>
                          <m:t>i</m:t>
                        </m:r>
                      </m:sub>
                    </m:sSub>
                  </m:e>
                </m:d>
                <m:r>
                  <w:rPr>
                    <w:rFonts w:ascii="Cambria Math" w:eastAsia="Times New Roman" w:hAnsi="Cambria Math" w:cs="Times New Roman"/>
                    <w:color w:val="000000"/>
                    <w:sz w:val="20"/>
                    <w:szCs w:val="24"/>
                    <w:lang w:eastAsia="pt-BR"/>
                  </w:rPr>
                  <m:t xml:space="preserve">-  </m:t>
                </m:r>
                <m:nary>
                  <m:naryPr>
                    <m:chr m:val="∑"/>
                    <m:limLoc m:val="undOvr"/>
                    <m:ctrlPr>
                      <w:rPr>
                        <w:rFonts w:ascii="Cambria Math" w:eastAsia="Times New Roman" w:hAnsi="Cambria Math" w:cs="Times New Roman"/>
                        <w:i/>
                        <w:color w:val="000000"/>
                        <w:sz w:val="20"/>
                        <w:szCs w:val="24"/>
                        <w:lang w:eastAsia="pt-BR"/>
                      </w:rPr>
                    </m:ctrlPr>
                  </m:naryPr>
                  <m:sub>
                    <m:r>
                      <w:rPr>
                        <w:rFonts w:ascii="Cambria Math" w:eastAsia="Times New Roman" w:hAnsi="Cambria Math" w:cs="Times New Roman"/>
                        <w:color w:val="000000"/>
                        <w:sz w:val="20"/>
                        <w:szCs w:val="24"/>
                        <w:lang w:eastAsia="pt-BR"/>
                      </w:rPr>
                      <m:t>i=l</m:t>
                    </m:r>
                  </m:sub>
                  <m:sup>
                    <m:r>
                      <w:rPr>
                        <w:rFonts w:ascii="Cambria Math" w:eastAsia="Times New Roman" w:hAnsi="Cambria Math" w:cs="Times New Roman"/>
                        <w:color w:val="000000"/>
                        <w:sz w:val="20"/>
                        <w:szCs w:val="24"/>
                        <w:lang w:eastAsia="pt-BR"/>
                      </w:rPr>
                      <m:t>l</m:t>
                    </m:r>
                  </m:sup>
                  <m:e>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 xml:space="preserve">- </m:t>
                        </m:r>
                        <m:sSubSup>
                          <m:sSubSupPr>
                            <m:ctrlPr>
                              <w:rPr>
                                <w:rFonts w:ascii="Cambria Math" w:eastAsia="Times New Roman" w:hAnsi="Cambria Math" w:cs="Times New Roman"/>
                                <w:i/>
                                <w:color w:val="000000"/>
                                <w:sz w:val="20"/>
                                <w:szCs w:val="24"/>
                                <w:lang w:eastAsia="pt-BR"/>
                              </w:rPr>
                            </m:ctrlPr>
                          </m:sSubSup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up>
                            <m:r>
                              <w:rPr>
                                <w:rFonts w:ascii="Cambria Math" w:eastAsia="Times New Roman" w:hAnsi="Cambria Math" w:cs="Times New Roman"/>
                                <w:color w:val="000000"/>
                                <w:sz w:val="20"/>
                                <w:szCs w:val="24"/>
                                <w:lang w:eastAsia="pt-BR"/>
                              </w:rPr>
                              <m:t>*</m:t>
                            </m:r>
                          </m:sup>
                        </m:sSubSup>
                      </m:e>
                    </m:d>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y</m:t>
                        </m:r>
                      </m:e>
                      <m:sub>
                        <m:r>
                          <w:rPr>
                            <w:rFonts w:ascii="Cambria Math" w:eastAsia="Times New Roman" w:hAnsi="Cambria Math" w:cs="Times New Roman"/>
                            <w:color w:val="000000"/>
                            <w:sz w:val="20"/>
                            <w:szCs w:val="24"/>
                            <w:lang w:eastAsia="pt-BR"/>
                          </w:rPr>
                          <m:t>i</m:t>
                        </m:r>
                      </m:sub>
                    </m:sSub>
                  </m:e>
                </m:nary>
                <m:r>
                  <w:rPr>
                    <w:rFonts w:ascii="Cambria Math" w:eastAsia="Times New Roman" w:hAnsi="Cambria Math" w:cs="Times New Roman"/>
                    <w:color w:val="000000"/>
                    <w:sz w:val="20"/>
                    <w:szCs w:val="24"/>
                    <w:lang w:eastAsia="pt-BR"/>
                  </w:rPr>
                  <m:t xml:space="preserve">+ </m:t>
                </m:r>
                <m:nary>
                  <m:naryPr>
                    <m:chr m:val="∑"/>
                    <m:limLoc m:val="undOvr"/>
                    <m:ctrlPr>
                      <w:rPr>
                        <w:rFonts w:ascii="Cambria Math" w:eastAsia="Times New Roman" w:hAnsi="Cambria Math" w:cs="Times New Roman"/>
                        <w:i/>
                        <w:color w:val="000000"/>
                        <w:sz w:val="20"/>
                        <w:szCs w:val="24"/>
                        <w:lang w:eastAsia="pt-BR"/>
                      </w:rPr>
                    </m:ctrlPr>
                  </m:naryPr>
                  <m:sub>
                    <m:r>
                      <w:rPr>
                        <w:rFonts w:ascii="Cambria Math" w:eastAsia="Times New Roman" w:hAnsi="Cambria Math" w:cs="Times New Roman"/>
                        <w:color w:val="000000"/>
                        <w:sz w:val="20"/>
                        <w:szCs w:val="24"/>
                        <w:lang w:eastAsia="pt-BR"/>
                      </w:rPr>
                      <m:t>i=l</m:t>
                    </m:r>
                  </m:sub>
                  <m:sup>
                    <m:r>
                      <w:rPr>
                        <w:rFonts w:ascii="Cambria Math" w:eastAsia="Times New Roman" w:hAnsi="Cambria Math" w:cs="Times New Roman"/>
                        <w:color w:val="000000"/>
                        <w:sz w:val="20"/>
                        <w:szCs w:val="24"/>
                        <w:lang w:eastAsia="pt-BR"/>
                      </w:rPr>
                      <m:t>l</m:t>
                    </m:r>
                  </m:sup>
                  <m:e>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m:t>
                        </m:r>
                        <m:sSubSup>
                          <m:sSubSupPr>
                            <m:ctrlPr>
                              <w:rPr>
                                <w:rFonts w:ascii="Cambria Math" w:eastAsia="Times New Roman" w:hAnsi="Cambria Math" w:cs="Times New Roman"/>
                                <w:i/>
                                <w:color w:val="000000"/>
                                <w:sz w:val="20"/>
                                <w:szCs w:val="24"/>
                                <w:lang w:eastAsia="pt-BR"/>
                              </w:rPr>
                            </m:ctrlPr>
                          </m:sSubSup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up>
                            <m:r>
                              <w:rPr>
                                <w:rFonts w:ascii="Cambria Math" w:eastAsia="Times New Roman" w:hAnsi="Cambria Math" w:cs="Times New Roman"/>
                                <w:color w:val="000000"/>
                                <w:sz w:val="20"/>
                                <w:szCs w:val="24"/>
                                <w:lang w:eastAsia="pt-BR"/>
                              </w:rPr>
                              <m:t>*</m:t>
                            </m:r>
                          </m:sup>
                        </m:sSubSup>
                      </m:e>
                    </m:d>
                  </m:e>
                </m:nary>
              </m:oMath>
            </m:oMathPara>
          </w:p>
        </w:tc>
        <w:tc>
          <w:tcPr>
            <w:tcW w:w="496" w:type="dxa"/>
            <w:tcBorders>
              <w:top w:val="nil"/>
              <w:left w:val="nil"/>
              <w:bottom w:val="nil"/>
              <w:right w:val="nil"/>
            </w:tcBorders>
            <w:vAlign w:val="center"/>
          </w:tcPr>
          <w:p w:rsidR="00325AF2" w:rsidRDefault="00325AF2" w:rsidP="00325AF2">
            <w:pPr>
              <w:spacing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(2)</w:t>
            </w:r>
          </w:p>
        </w:tc>
      </w:tr>
    </w:tbl>
    <w:p w:rsidR="00325AF2" w:rsidRDefault="00325AF2" w:rsidP="00325AF2">
      <w:pPr>
        <w:spacing w:after="0" w:line="360" w:lineRule="auto"/>
        <w:jc w:val="both"/>
        <w:rPr>
          <w:rFonts w:ascii="Times New Roman" w:eastAsia="Times New Roman" w:hAnsi="Times New Roman" w:cs="Times New Roman"/>
          <w:color w:val="000000"/>
          <w:sz w:val="24"/>
          <w:szCs w:val="24"/>
          <w:lang w:eastAsia="pt-BR"/>
        </w:rPr>
      </w:pPr>
    </w:p>
    <w:tbl>
      <w:tblPr>
        <w:tblStyle w:val="Tabelacomgrade"/>
        <w:tblW w:w="0" w:type="auto"/>
        <w:tblLook w:val="04A0" w:firstRow="1" w:lastRow="0" w:firstColumn="1" w:lastColumn="0" w:noHBand="0" w:noVBand="1"/>
      </w:tblPr>
      <w:tblGrid>
        <w:gridCol w:w="8755"/>
        <w:gridCol w:w="496"/>
      </w:tblGrid>
      <w:tr w:rsidR="00325AF2" w:rsidTr="00E8682A">
        <w:tc>
          <w:tcPr>
            <w:tcW w:w="8755" w:type="dxa"/>
            <w:tcBorders>
              <w:top w:val="nil"/>
              <w:left w:val="nil"/>
              <w:bottom w:val="nil"/>
              <w:right w:val="nil"/>
            </w:tcBorders>
            <w:vAlign w:val="center"/>
          </w:tcPr>
          <w:p w:rsidR="00325AF2" w:rsidRPr="00325AF2" w:rsidRDefault="002E0635" w:rsidP="00E8682A">
            <w:pPr>
              <w:spacing w:line="360" w:lineRule="auto"/>
              <w:jc w:val="both"/>
              <w:rPr>
                <w:rFonts w:ascii="Times New Roman" w:eastAsia="Times New Roman" w:hAnsi="Times New Roman" w:cs="Times New Roman"/>
                <w:sz w:val="20"/>
                <w:szCs w:val="24"/>
                <w:lang w:eastAsia="pt-BR"/>
              </w:rPr>
            </w:pPr>
            <m:oMathPara>
              <m:oMath>
                <m:sSub>
                  <m:sSubPr>
                    <m:ctrlPr>
                      <w:rPr>
                        <w:rFonts w:ascii="Cambria Math" w:eastAsia="Times New Roman" w:hAnsi="Cambria Math" w:cs="Times New Roman"/>
                        <w:i/>
                        <w:sz w:val="20"/>
                        <w:szCs w:val="24"/>
                        <w:lang w:eastAsia="pt-BR"/>
                      </w:rPr>
                    </m:ctrlPr>
                  </m:sSubPr>
                  <m:e>
                    <m:r>
                      <w:rPr>
                        <w:rFonts w:ascii="Cambria Math" w:eastAsia="Times New Roman" w:hAnsi="Cambria Math" w:cs="Times New Roman"/>
                        <w:sz w:val="20"/>
                        <w:szCs w:val="24"/>
                        <w:lang w:eastAsia="pt-BR"/>
                      </w:rPr>
                      <m:t>a</m:t>
                    </m:r>
                  </m:e>
                  <m:sub>
                    <m:r>
                      <w:rPr>
                        <w:rFonts w:ascii="Cambria Math" w:eastAsia="Times New Roman" w:hAnsi="Cambria Math" w:cs="Times New Roman"/>
                        <w:sz w:val="20"/>
                        <w:szCs w:val="24"/>
                        <w:lang w:eastAsia="pt-BR"/>
                      </w:rPr>
                      <m:t>i</m:t>
                    </m:r>
                  </m:sub>
                </m:sSub>
                <m:r>
                  <w:rPr>
                    <w:rFonts w:ascii="Cambria Math" w:eastAsia="Times New Roman" w:hAnsi="Cambria Math" w:cs="Times New Roman"/>
                    <w:sz w:val="20"/>
                    <w:szCs w:val="24"/>
                    <w:lang w:eastAsia="pt-BR"/>
                  </w:rPr>
                  <m:t xml:space="preserve">, </m:t>
                </m:r>
                <m:sSubSup>
                  <m:sSubSupPr>
                    <m:ctrlPr>
                      <w:rPr>
                        <w:rFonts w:ascii="Cambria Math" w:eastAsia="Times New Roman" w:hAnsi="Cambria Math" w:cs="Times New Roman"/>
                        <w:i/>
                        <w:sz w:val="20"/>
                        <w:szCs w:val="24"/>
                        <w:lang w:eastAsia="pt-BR"/>
                      </w:rPr>
                    </m:ctrlPr>
                  </m:sSubSupPr>
                  <m:e>
                    <m:r>
                      <w:rPr>
                        <w:rFonts w:ascii="Cambria Math" w:eastAsia="Times New Roman" w:hAnsi="Cambria Math" w:cs="Times New Roman"/>
                        <w:sz w:val="20"/>
                        <w:szCs w:val="24"/>
                        <w:lang w:eastAsia="pt-BR"/>
                      </w:rPr>
                      <m:t>a</m:t>
                    </m:r>
                  </m:e>
                  <m:sub>
                    <m:r>
                      <w:rPr>
                        <w:rFonts w:ascii="Cambria Math" w:eastAsia="Times New Roman" w:hAnsi="Cambria Math" w:cs="Times New Roman"/>
                        <w:sz w:val="20"/>
                        <w:szCs w:val="24"/>
                        <w:lang w:eastAsia="pt-BR"/>
                      </w:rPr>
                      <m:t>i</m:t>
                    </m:r>
                  </m:sub>
                  <m:sup>
                    <m:r>
                      <w:rPr>
                        <w:rFonts w:ascii="Cambria Math" w:eastAsia="Times New Roman" w:hAnsi="Cambria Math" w:cs="Times New Roman"/>
                        <w:sz w:val="20"/>
                        <w:szCs w:val="24"/>
                        <w:lang w:eastAsia="pt-BR"/>
                      </w:rPr>
                      <m:t>*</m:t>
                    </m:r>
                  </m:sup>
                </m:sSubSup>
                <m:r>
                  <w:rPr>
                    <w:rFonts w:ascii="Cambria Math" w:eastAsia="Times New Roman" w:hAnsi="Cambria Math" w:cs="Times New Roman"/>
                    <w:sz w:val="20"/>
                    <w:szCs w:val="24"/>
                    <w:lang w:eastAsia="pt-BR"/>
                  </w:rPr>
                  <m:t xml:space="preserve"> i≤C, i=1, …, 1</m:t>
                </m:r>
              </m:oMath>
            </m:oMathPara>
          </w:p>
        </w:tc>
        <w:tc>
          <w:tcPr>
            <w:tcW w:w="496" w:type="dxa"/>
            <w:tcBorders>
              <w:top w:val="nil"/>
              <w:left w:val="nil"/>
              <w:bottom w:val="nil"/>
              <w:right w:val="nil"/>
            </w:tcBorders>
            <w:vAlign w:val="center"/>
          </w:tcPr>
          <w:p w:rsidR="00325AF2" w:rsidRDefault="00325AF2" w:rsidP="00325AF2">
            <w:pPr>
              <w:spacing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(3)</w:t>
            </w:r>
          </w:p>
        </w:tc>
      </w:tr>
      <w:tr w:rsidR="00325AF2" w:rsidTr="00E8682A">
        <w:tc>
          <w:tcPr>
            <w:tcW w:w="8755" w:type="dxa"/>
            <w:tcBorders>
              <w:top w:val="nil"/>
              <w:left w:val="nil"/>
              <w:bottom w:val="nil"/>
              <w:right w:val="nil"/>
            </w:tcBorders>
            <w:vAlign w:val="center"/>
          </w:tcPr>
          <w:p w:rsidR="00325AF2" w:rsidRPr="00325AF2" w:rsidRDefault="002E0635" w:rsidP="00325AF2">
            <w:pPr>
              <w:spacing w:line="360" w:lineRule="auto"/>
              <w:jc w:val="center"/>
              <w:rPr>
                <w:rFonts w:ascii="Times New Roman" w:eastAsia="Times New Roman" w:hAnsi="Times New Roman" w:cs="Times New Roman"/>
                <w:sz w:val="24"/>
                <w:szCs w:val="24"/>
                <w:lang w:eastAsia="pt-BR"/>
              </w:rPr>
            </w:pPr>
            <m:oMathPara>
              <m:oMath>
                <m:nary>
                  <m:naryPr>
                    <m:chr m:val="∑"/>
                    <m:limLoc m:val="undOvr"/>
                    <m:ctrlPr>
                      <w:rPr>
                        <w:rFonts w:ascii="Cambria Math" w:eastAsia="Times New Roman" w:hAnsi="Cambria Math" w:cs="Times New Roman"/>
                        <w:i/>
                        <w:color w:val="000000"/>
                        <w:sz w:val="20"/>
                        <w:szCs w:val="24"/>
                        <w:lang w:eastAsia="pt-BR"/>
                      </w:rPr>
                    </m:ctrlPr>
                  </m:naryPr>
                  <m:sub>
                    <m:r>
                      <w:rPr>
                        <w:rFonts w:ascii="Cambria Math" w:eastAsia="Times New Roman" w:hAnsi="Cambria Math" w:cs="Times New Roman"/>
                        <w:color w:val="000000"/>
                        <w:sz w:val="20"/>
                        <w:szCs w:val="24"/>
                        <w:lang w:eastAsia="pt-BR"/>
                      </w:rPr>
                      <m:t>i=l</m:t>
                    </m:r>
                  </m:sub>
                  <m:sup>
                    <m:r>
                      <w:rPr>
                        <w:rFonts w:ascii="Cambria Math" w:eastAsia="Times New Roman" w:hAnsi="Cambria Math" w:cs="Times New Roman"/>
                        <w:color w:val="000000"/>
                        <w:sz w:val="20"/>
                        <w:szCs w:val="24"/>
                        <w:lang w:eastAsia="pt-BR"/>
                      </w:rPr>
                      <m:t>l</m:t>
                    </m:r>
                  </m:sup>
                  <m:e>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 xml:space="preserve"> 0≤ - </m:t>
                        </m:r>
                        <m:sSubSup>
                          <m:sSubSupPr>
                            <m:ctrlPr>
                              <w:rPr>
                                <w:rFonts w:ascii="Cambria Math" w:eastAsia="Times New Roman" w:hAnsi="Cambria Math" w:cs="Times New Roman"/>
                                <w:i/>
                                <w:color w:val="000000"/>
                                <w:sz w:val="20"/>
                                <w:szCs w:val="24"/>
                                <w:lang w:eastAsia="pt-BR"/>
                              </w:rPr>
                            </m:ctrlPr>
                          </m:sSubSup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up>
                            <m:r>
                              <w:rPr>
                                <w:rFonts w:ascii="Cambria Math" w:eastAsia="Times New Roman" w:hAnsi="Cambria Math" w:cs="Times New Roman"/>
                                <w:color w:val="000000"/>
                                <w:sz w:val="20"/>
                                <w:szCs w:val="24"/>
                                <w:lang w:eastAsia="pt-BR"/>
                              </w:rPr>
                              <m:t>*</m:t>
                            </m:r>
                          </m:sup>
                        </m:sSubSup>
                      </m:e>
                    </m:d>
                    <m:r>
                      <w:rPr>
                        <w:rFonts w:ascii="Cambria Math" w:eastAsia="Times New Roman" w:hAnsi="Cambria Math" w:cs="Times New Roman"/>
                        <w:color w:val="000000"/>
                        <w:sz w:val="20"/>
                        <w:szCs w:val="24"/>
                        <w:lang w:eastAsia="pt-BR"/>
                      </w:rPr>
                      <m:t>=0</m:t>
                    </m:r>
                  </m:e>
                </m:nary>
              </m:oMath>
            </m:oMathPara>
          </w:p>
        </w:tc>
        <w:tc>
          <w:tcPr>
            <w:tcW w:w="496" w:type="dxa"/>
            <w:tcBorders>
              <w:top w:val="nil"/>
              <w:left w:val="nil"/>
              <w:bottom w:val="nil"/>
              <w:right w:val="nil"/>
            </w:tcBorders>
            <w:vAlign w:val="center"/>
          </w:tcPr>
          <w:p w:rsidR="00325AF2" w:rsidRDefault="00325AF2" w:rsidP="00325AF2">
            <w:pPr>
              <w:spacing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(4)</w:t>
            </w:r>
          </w:p>
        </w:tc>
      </w:tr>
    </w:tbl>
    <w:p w:rsidR="00325AF2" w:rsidRPr="000B6D17" w:rsidRDefault="00325AF2" w:rsidP="00325AF2">
      <w:pPr>
        <w:spacing w:after="0" w:line="360" w:lineRule="auto"/>
        <w:jc w:val="both"/>
        <w:rPr>
          <w:rFonts w:ascii="Times New Roman" w:eastAsia="Times New Roman" w:hAnsi="Times New Roman" w:cs="Times New Roman"/>
          <w:color w:val="000000"/>
          <w:sz w:val="24"/>
          <w:szCs w:val="24"/>
          <w:lang w:eastAsia="pt-BR"/>
        </w:rPr>
      </w:pPr>
    </w:p>
    <w:p w:rsidR="00325AF2" w:rsidRDefault="00325AF2" w:rsidP="00325AF2">
      <w:pPr>
        <w:spacing w:after="0" w:line="360" w:lineRule="auto"/>
        <w:jc w:val="both"/>
        <w:rPr>
          <w:rFonts w:ascii="Times New Roman" w:eastAsia="Times New Roman" w:hAnsi="Times New Roman" w:cs="Times New Roman"/>
          <w:color w:val="000000"/>
          <w:sz w:val="24"/>
          <w:szCs w:val="24"/>
          <w:lang w:eastAsia="pt-BR"/>
        </w:rPr>
      </w:pPr>
    </w:p>
    <w:p w:rsidR="000D62A0" w:rsidRDefault="000B6D17" w:rsidP="00983DC2">
      <w:pPr>
        <w:spacing w:after="0" w:line="360" w:lineRule="auto"/>
        <w:jc w:val="both"/>
        <w:rPr>
          <w:rFonts w:ascii="Times New Roman" w:eastAsia="Times New Roman" w:hAnsi="Times New Roman" w:cs="Times New Roman"/>
          <w:color w:val="000000"/>
          <w:sz w:val="24"/>
          <w:szCs w:val="24"/>
          <w:lang w:eastAsia="pt-BR"/>
        </w:rPr>
      </w:pPr>
      <w:r w:rsidRPr="00983DC2">
        <w:rPr>
          <w:rFonts w:ascii="Times New Roman" w:eastAsia="Times New Roman" w:hAnsi="Times New Roman" w:cs="Times New Roman"/>
          <w:b/>
          <w:color w:val="000000"/>
          <w:sz w:val="24"/>
          <w:szCs w:val="24"/>
          <w:lang w:eastAsia="pt-BR"/>
        </w:rPr>
        <w:tab/>
      </w:r>
      <w:r w:rsidR="00983DC2" w:rsidRPr="00983DC2">
        <w:rPr>
          <w:rFonts w:ascii="Times New Roman" w:eastAsia="Times New Roman" w:hAnsi="Times New Roman" w:cs="Times New Roman"/>
          <w:b/>
          <w:color w:val="000000"/>
          <w:sz w:val="24"/>
          <w:szCs w:val="24"/>
          <w:lang w:eastAsia="pt-BR"/>
        </w:rPr>
        <w:t>Regressão Online:</w:t>
      </w:r>
      <w:r w:rsidR="00983DC2">
        <w:rPr>
          <w:rFonts w:ascii="Times New Roman" w:eastAsia="Times New Roman" w:hAnsi="Times New Roman" w:cs="Times New Roman"/>
          <w:color w:val="000000"/>
          <w:sz w:val="24"/>
          <w:szCs w:val="24"/>
          <w:lang w:eastAsia="pt-BR"/>
        </w:rPr>
        <w:t xml:space="preserve"> </w:t>
      </w:r>
      <w:r w:rsidR="000D62A0" w:rsidRPr="000B6D17">
        <w:rPr>
          <w:rFonts w:ascii="Times New Roman" w:eastAsia="Times New Roman" w:hAnsi="Times New Roman" w:cs="Times New Roman"/>
          <w:color w:val="000000"/>
          <w:sz w:val="24"/>
          <w:szCs w:val="24"/>
          <w:lang w:eastAsia="pt-BR"/>
        </w:rPr>
        <w:t xml:space="preserve">No contexto de aprendizado online a função candidata </w:t>
      </w:r>
      <m:oMath>
        <m:r>
          <w:rPr>
            <w:rFonts w:ascii="Cambria Math" w:eastAsia="Times New Roman" w:hAnsi="Cambria Math" w:cs="Times New Roman"/>
            <w:color w:val="000000"/>
            <w:sz w:val="24"/>
            <w:szCs w:val="24"/>
            <w:lang w:eastAsia="pt-BR"/>
          </w:rPr>
          <m:t>f ∈C</m:t>
        </m:r>
      </m:oMath>
      <w:r w:rsidR="000D62A0" w:rsidRPr="000B6D17">
        <w:rPr>
          <w:rFonts w:ascii="Times New Roman" w:eastAsia="Times New Roman" w:hAnsi="Times New Roman" w:cs="Times New Roman"/>
          <w:color w:val="000000"/>
          <w:sz w:val="24"/>
          <w:szCs w:val="24"/>
          <w:lang w:eastAsia="pt-BR"/>
        </w:rPr>
        <w:t xml:space="preserve"> (geralmente chamada de hipótese) é construída através da minimização do risco empírico examinando um exemplo de treinamento </w:t>
      </w:r>
      <m:oMath>
        <m:r>
          <w:rPr>
            <w:rFonts w:ascii="Cambria Math" w:eastAsia="Times New Roman" w:hAnsi="Cambria Math" w:cs="Times New Roman"/>
            <w:color w:val="000000"/>
            <w:sz w:val="24"/>
            <w:szCs w:val="24"/>
            <w:lang w:eastAsia="pt-BR"/>
          </w:rPr>
          <m:t>(</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y</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m:t>
        </m:r>
      </m:oMath>
      <w:r w:rsidR="00983DC2">
        <w:rPr>
          <w:rFonts w:ascii="Times New Roman" w:eastAsia="Times New Roman" w:hAnsi="Times New Roman" w:cs="Times New Roman"/>
          <w:color w:val="000000"/>
          <w:sz w:val="24"/>
          <w:szCs w:val="24"/>
          <w:lang w:eastAsia="pt-BR"/>
        </w:rPr>
        <w:t xml:space="preserve"> </w:t>
      </w:r>
      <w:r w:rsidR="000D62A0" w:rsidRPr="000B6D17">
        <w:rPr>
          <w:rFonts w:ascii="Times New Roman" w:eastAsia="Times New Roman" w:hAnsi="Times New Roman" w:cs="Times New Roman"/>
          <w:color w:val="000000"/>
          <w:sz w:val="24"/>
          <w:szCs w:val="24"/>
          <w:lang w:eastAsia="pt-BR"/>
        </w:rPr>
        <w:t xml:space="preserve">por vez. Dessa maneira, inicia-se com uma hipótese inicial </w:t>
      </w:r>
      <m:oMath>
        <m:r>
          <w:rPr>
            <w:rFonts w:ascii="Cambria Math" w:eastAsia="Times New Roman" w:hAnsi="Cambria Math" w:cs="Times New Roman"/>
            <w:color w:val="000000"/>
            <w:sz w:val="24"/>
            <w:szCs w:val="24"/>
            <w:lang w:eastAsia="pt-BR"/>
          </w:rPr>
          <m:t>f</m:t>
        </m:r>
        <w:proofErr w:type="gramStart"/>
        <m:r>
          <w:rPr>
            <w:rFonts w:ascii="Cambria Math" w:eastAsia="Times New Roman" w:hAnsi="Cambria Math" w:cs="Times New Roman"/>
            <w:color w:val="000000"/>
            <w:sz w:val="24"/>
            <w:szCs w:val="24"/>
            <w:lang w:eastAsia="pt-BR"/>
          </w:rPr>
          <m:t>0</m:t>
        </m:r>
      </m:oMath>
      <w:proofErr w:type="gramEnd"/>
      <w:r w:rsidR="000D62A0" w:rsidRPr="000B6D17">
        <w:rPr>
          <w:rFonts w:ascii="Times New Roman" w:eastAsia="Times New Roman" w:hAnsi="Times New Roman" w:cs="Times New Roman"/>
          <w:color w:val="000000"/>
          <w:sz w:val="24"/>
          <w:szCs w:val="24"/>
          <w:lang w:eastAsia="pt-BR"/>
        </w:rPr>
        <w:t xml:space="preserve"> e, a cada iteração</w:t>
      </w:r>
      <m:oMath>
        <m:r>
          <w:rPr>
            <w:rFonts w:ascii="Cambria Math" w:eastAsia="Times New Roman" w:hAnsi="Cambria Math" w:cs="Times New Roman"/>
            <w:color w:val="000000"/>
            <w:sz w:val="24"/>
            <w:szCs w:val="24"/>
            <w:lang w:eastAsia="pt-BR"/>
          </w:rPr>
          <m:t xml:space="preserve"> t</m:t>
        </m:r>
      </m:oMath>
      <w:r w:rsidR="000D62A0" w:rsidRPr="000B6D17">
        <w:rPr>
          <w:rFonts w:ascii="Times New Roman" w:eastAsia="Times New Roman" w:hAnsi="Times New Roman" w:cs="Times New Roman"/>
          <w:color w:val="000000"/>
          <w:sz w:val="24"/>
          <w:szCs w:val="24"/>
          <w:lang w:eastAsia="pt-BR"/>
        </w:rPr>
        <w:t xml:space="preserve">, o algoritmo examina um exemplo e atualiza a hipótese atual </w:t>
      </w:r>
      <m:oMath>
        <m:r>
          <w:rPr>
            <w:rFonts w:ascii="Cambria Math" w:eastAsia="Times New Roman" w:hAnsi="Cambria Math" w:cs="Times New Roman"/>
            <w:color w:val="000000"/>
            <w:sz w:val="24"/>
            <w:szCs w:val="24"/>
            <w:lang w:eastAsia="pt-BR"/>
          </w:rPr>
          <m:t>ft</m:t>
        </m:r>
      </m:oMath>
      <w:r w:rsidR="000D62A0" w:rsidRPr="000B6D17">
        <w:rPr>
          <w:rFonts w:ascii="Times New Roman" w:eastAsia="Times New Roman" w:hAnsi="Times New Roman" w:cs="Times New Roman"/>
          <w:color w:val="000000"/>
          <w:sz w:val="24"/>
          <w:szCs w:val="24"/>
          <w:lang w:eastAsia="pt-BR"/>
        </w:rPr>
        <w:t xml:space="preserve"> de acordo com uma regra de correção específica. Com o objetivo de derivar essa regra de correção segue-se as ideias do algoritmo Perceptron (ROSENBLATT, 1958) usando a abordagem da descida do gradiente estocástica. Considera</w:t>
      </w:r>
      <w:proofErr w:type="spellStart"/>
      <w:r w:rsidR="000D62A0" w:rsidRPr="000B6D17">
        <w:rPr>
          <w:rFonts w:ascii="Times New Roman" w:eastAsia="Times New Roman" w:hAnsi="Times New Roman" w:cs="Times New Roman"/>
          <w:color w:val="000000"/>
          <w:sz w:val="24"/>
          <w:szCs w:val="24"/>
          <w:lang w:eastAsia="pt-BR"/>
        </w:rPr>
        <w:t>ndo</w:t>
      </w:r>
      <w:proofErr w:type="spellEnd"/>
      <w:r w:rsidR="000D62A0" w:rsidRPr="000B6D17">
        <w:rPr>
          <w:rFonts w:ascii="Times New Roman" w:eastAsia="Times New Roman" w:hAnsi="Times New Roman" w:cs="Times New Roman"/>
          <w:color w:val="000000"/>
          <w:sz w:val="24"/>
          <w:szCs w:val="24"/>
          <w:lang w:eastAsia="pt-BR"/>
        </w:rPr>
        <w:t xml:space="preserve"> o risco empírico definido na seção 2, define-se o seguinte custo:</w:t>
      </w:r>
    </w:p>
    <w:p w:rsidR="000B6D17" w:rsidRPr="000B6D17" w:rsidRDefault="000B6D17" w:rsidP="00A25936">
      <w:pPr>
        <w:spacing w:after="0" w:line="360" w:lineRule="auto"/>
        <w:ind w:firstLine="709"/>
        <w:jc w:val="both"/>
        <w:rPr>
          <w:rFonts w:ascii="Times New Roman" w:eastAsia="Times New Roman" w:hAnsi="Times New Roman" w:cs="Times New Roman"/>
          <w:sz w:val="24"/>
          <w:szCs w:val="24"/>
          <w:lang w:eastAsia="pt-BR"/>
        </w:rPr>
      </w:pPr>
      <m:oMathPara>
        <m:oMath>
          <m:r>
            <w:rPr>
              <w:rFonts w:ascii="Cambria Math" w:eastAsia="Times New Roman" w:hAnsi="Cambria Math" w:cs="Times New Roman"/>
              <w:sz w:val="24"/>
              <w:szCs w:val="24"/>
              <w:lang w:eastAsia="pt-BR"/>
            </w:rPr>
            <m:t>J</m:t>
          </m:r>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f</m:t>
              </m:r>
            </m:e>
          </m:d>
          <m:r>
            <w:rPr>
              <w:rFonts w:ascii="Cambria Math" w:eastAsia="Times New Roman" w:hAnsi="Cambria Math" w:cs="Times New Roman"/>
              <w:sz w:val="24"/>
              <w:szCs w:val="24"/>
              <w:lang w:eastAsia="pt-BR"/>
            </w:rPr>
            <m:t xml:space="preserve">= </m:t>
          </m:r>
          <m:nary>
            <m:naryPr>
              <m:chr m:val="∑"/>
              <m:limLoc m:val="undOvr"/>
              <m:supHide m:val="1"/>
              <m:ctrlPr>
                <w:rPr>
                  <w:rFonts w:ascii="Cambria Math" w:eastAsia="Times New Roman" w:hAnsi="Cambria Math" w:cs="Times New Roman"/>
                  <w:i/>
                  <w:sz w:val="24"/>
                  <w:szCs w:val="24"/>
                  <w:lang w:eastAsia="pt-BR"/>
                </w:rPr>
              </m:ctrlPr>
            </m:naryPr>
            <m:sub>
              <m:d>
                <m:dPr>
                  <m:ctrlPr>
                    <w:rPr>
                      <w:rFonts w:ascii="Cambria Math" w:eastAsia="Times New Roman" w:hAnsi="Cambria Math" w:cs="Times New Roman"/>
                      <w:i/>
                      <w:sz w:val="24"/>
                      <w:szCs w:val="24"/>
                      <w:lang w:eastAsia="pt-BR"/>
                    </w:rPr>
                  </m:ctrlPr>
                </m:dPr>
                <m:e>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i</m:t>
                      </m:r>
                    </m:sub>
                  </m:sSub>
                  <m:r>
                    <w:rPr>
                      <w:rFonts w:ascii="Cambria Math" w:eastAsia="Times New Roman" w:hAnsi="Cambria Math" w:cs="Times New Roman"/>
                      <w:sz w:val="24"/>
                      <w:szCs w:val="24"/>
                      <w:lang w:eastAsia="pt-BR"/>
                    </w:rPr>
                    <m:t xml:space="preserve">, </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x</m:t>
                      </m:r>
                    </m:e>
                    <m:sub>
                      <m:r>
                        <w:rPr>
                          <w:rFonts w:ascii="Cambria Math" w:eastAsia="Times New Roman" w:hAnsi="Cambria Math" w:cs="Times New Roman"/>
                          <w:sz w:val="24"/>
                          <w:szCs w:val="24"/>
                          <w:lang w:eastAsia="pt-BR"/>
                        </w:rPr>
                        <m:t>i</m:t>
                      </m:r>
                    </m:sub>
                  </m:sSub>
                </m:e>
              </m:d>
              <m:r>
                <w:rPr>
                  <w:rFonts w:ascii="Cambria Math" w:eastAsia="Times New Roman" w:hAnsi="Cambria Math" w:cs="Times New Roman"/>
                  <w:sz w:val="24"/>
                  <w:szCs w:val="24"/>
                  <w:lang w:eastAsia="pt-BR"/>
                </w:rPr>
                <m:t xml:space="preserve">∈ </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Z</m:t>
                  </m:r>
                </m:e>
                <m:sub>
                  <m:r>
                    <w:rPr>
                      <w:rFonts w:ascii="Cambria Math" w:eastAsia="Times New Roman" w:hAnsi="Cambria Math" w:cs="Times New Roman"/>
                      <w:sz w:val="24"/>
                      <w:szCs w:val="24"/>
                      <w:lang w:eastAsia="pt-BR"/>
                    </w:rPr>
                    <m:t>m</m:t>
                  </m:r>
                </m:sub>
              </m:sSub>
            </m:sub>
            <m:sup/>
            <m:e>
              <m:r>
                <w:rPr>
                  <w:rFonts w:ascii="Cambria Math" w:eastAsia="Times New Roman" w:hAnsi="Cambria Math" w:cs="Times New Roman"/>
                  <w:sz w:val="24"/>
                  <w:szCs w:val="24"/>
                  <w:lang w:eastAsia="pt-BR"/>
                </w:rPr>
                <m:t>l</m:t>
              </m:r>
              <m:d>
                <m:dPr>
                  <m:ctrlPr>
                    <w:rPr>
                      <w:rFonts w:ascii="Cambria Math" w:eastAsia="Times New Roman" w:hAnsi="Cambria Math" w:cs="Times New Roman"/>
                      <w:i/>
                      <w:sz w:val="24"/>
                      <w:szCs w:val="24"/>
                      <w:lang w:eastAsia="pt-BR"/>
                    </w:rPr>
                  </m:ctrlPr>
                </m:dPr>
                <m:e>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i</m:t>
                      </m:r>
                    </m:sub>
                  </m:sSub>
                  <m:r>
                    <w:rPr>
                      <w:rFonts w:ascii="Cambria Math" w:eastAsia="Times New Roman" w:hAnsi="Cambria Math" w:cs="Times New Roman"/>
                      <w:sz w:val="24"/>
                      <w:szCs w:val="24"/>
                      <w:lang w:eastAsia="pt-BR"/>
                    </w:rPr>
                    <m:t>,</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x</m:t>
                      </m:r>
                    </m:e>
                    <m:sub>
                      <m:r>
                        <w:rPr>
                          <w:rFonts w:ascii="Cambria Math" w:eastAsia="Times New Roman" w:hAnsi="Cambria Math" w:cs="Times New Roman"/>
                          <w:sz w:val="24"/>
                          <w:szCs w:val="24"/>
                          <w:lang w:eastAsia="pt-BR"/>
                        </w:rPr>
                        <m:t>i</m:t>
                      </m:r>
                    </m:sub>
                  </m:sSub>
                  <m:r>
                    <w:rPr>
                      <w:rFonts w:ascii="Cambria Math" w:eastAsia="Times New Roman" w:hAnsi="Cambria Math" w:cs="Times New Roman"/>
                      <w:sz w:val="24"/>
                      <w:szCs w:val="24"/>
                      <w:lang w:eastAsia="pt-BR"/>
                    </w:rPr>
                    <m:t>, f</m:t>
                  </m:r>
                </m:e>
              </m:d>
              <m:r>
                <w:rPr>
                  <w:rFonts w:ascii="Cambria Math" w:eastAsia="Times New Roman" w:hAnsi="Cambria Math" w:cs="Times New Roman"/>
                  <w:sz w:val="24"/>
                  <w:szCs w:val="24"/>
                  <w:lang w:eastAsia="pt-BR"/>
                </w:rPr>
                <m:t>,</m:t>
              </m:r>
            </m:e>
          </m:nary>
        </m:oMath>
      </m:oMathPara>
    </w:p>
    <w:p w:rsidR="000D62A0" w:rsidRPr="000D62A0" w:rsidRDefault="000D62A0" w:rsidP="00A25936">
      <w:pPr>
        <w:spacing w:after="0" w:line="360" w:lineRule="auto"/>
        <w:rPr>
          <w:rFonts w:ascii="Times New Roman" w:eastAsia="Times New Roman" w:hAnsi="Times New Roman" w:cs="Times New Roman"/>
          <w:sz w:val="24"/>
          <w:szCs w:val="24"/>
          <w:lang w:eastAsia="pt-BR"/>
        </w:rPr>
      </w:pPr>
    </w:p>
    <w:p w:rsidR="000D62A0" w:rsidRPr="00A25936" w:rsidRDefault="008D798C" w:rsidP="00A25936">
      <w:pPr>
        <w:spacing w:after="0" w:line="360" w:lineRule="auto"/>
        <w:jc w:val="both"/>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color w:val="000000"/>
          <w:sz w:val="24"/>
          <w:szCs w:val="24"/>
          <w:lang w:eastAsia="pt-BR"/>
        </w:rPr>
        <w:t>que</w:t>
      </w:r>
      <w:proofErr w:type="gramEnd"/>
      <w:r>
        <w:rPr>
          <w:rFonts w:ascii="Times New Roman" w:eastAsia="Times New Roman" w:hAnsi="Times New Roman" w:cs="Times New Roman"/>
          <w:color w:val="000000"/>
          <w:sz w:val="24"/>
          <w:szCs w:val="24"/>
          <w:lang w:eastAsia="pt-BR"/>
        </w:rPr>
        <w:t xml:space="preserve"> </w:t>
      </w:r>
      <w:r w:rsidR="000D62A0" w:rsidRPr="00A25936">
        <w:rPr>
          <w:rFonts w:ascii="Times New Roman" w:eastAsia="Times New Roman" w:hAnsi="Times New Roman" w:cs="Times New Roman"/>
          <w:color w:val="000000"/>
          <w:sz w:val="24"/>
          <w:szCs w:val="24"/>
          <w:lang w:eastAsia="pt-BR"/>
        </w:rPr>
        <w:t>deve ser minimizado em relação a</w:t>
      </w:r>
      <m:oMath>
        <m:r>
          <w:rPr>
            <w:rFonts w:ascii="Cambria Math" w:eastAsia="Times New Roman" w:hAnsi="Cambria Math" w:cs="Times New Roman"/>
            <w:color w:val="000000"/>
            <w:sz w:val="24"/>
            <w:szCs w:val="24"/>
            <w:lang w:eastAsia="pt-BR"/>
          </w:rPr>
          <m:t>f</m:t>
        </m:r>
      </m:oMath>
      <w:r w:rsidR="000D62A0" w:rsidRPr="00A25936">
        <w:rPr>
          <w:rFonts w:ascii="Times New Roman" w:eastAsia="Times New Roman" w:hAnsi="Times New Roman" w:cs="Times New Roman"/>
          <w:color w:val="000000"/>
          <w:sz w:val="24"/>
          <w:szCs w:val="24"/>
          <w:lang w:eastAsia="pt-BR"/>
        </w:rPr>
        <w:t xml:space="preserve">. Assim, para cada par de pontos </w:t>
      </w:r>
      <m:oMath>
        <m:r>
          <w:rPr>
            <w:rFonts w:ascii="Cambria Math" w:eastAsia="Times New Roman" w:hAnsi="Cambria Math" w:cs="Times New Roman"/>
            <w:color w:val="000000"/>
            <w:sz w:val="24"/>
            <w:szCs w:val="24"/>
            <w:lang w:eastAsia="pt-BR"/>
          </w:rPr>
          <m:t>(</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y</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m:t>
        </m:r>
      </m:oMath>
      <w:r w:rsidR="000D62A0" w:rsidRPr="00A25936">
        <w:rPr>
          <w:rFonts w:ascii="Times New Roman" w:eastAsia="Times New Roman" w:hAnsi="Times New Roman" w:cs="Times New Roman"/>
          <w:color w:val="000000"/>
          <w:sz w:val="24"/>
          <w:szCs w:val="24"/>
          <w:lang w:eastAsia="pt-BR"/>
        </w:rPr>
        <w:t xml:space="preserve">, a seguinte regra de correção é aplicada à hipótese atual </w:t>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f</m:t>
            </m:r>
          </m:e>
          <m:sub>
            <m:r>
              <w:rPr>
                <w:rFonts w:ascii="Cambria Math" w:eastAsia="Times New Roman" w:hAnsi="Cambria Math" w:cs="Times New Roman"/>
                <w:color w:val="000000"/>
                <w:sz w:val="24"/>
                <w:szCs w:val="24"/>
                <w:lang w:eastAsia="pt-BR"/>
              </w:rPr>
              <m:t>t</m:t>
            </m:r>
            <w:proofErr w:type="gramStart"/>
          </m:sub>
        </m:sSub>
      </m:oMath>
      <w:proofErr w:type="gramEnd"/>
    </w:p>
    <w:p w:rsidR="000D62A0" w:rsidRDefault="000D62A0" w:rsidP="00A25936">
      <w:pPr>
        <w:spacing w:after="0" w:line="360" w:lineRule="auto"/>
        <w:rPr>
          <w:rFonts w:ascii="Times New Roman" w:eastAsia="Times New Roman" w:hAnsi="Times New Roman" w:cs="Times New Roman"/>
          <w:sz w:val="24"/>
          <w:szCs w:val="24"/>
          <w:lang w:eastAsia="pt-BR"/>
        </w:rPr>
      </w:pPr>
    </w:p>
    <w:p w:rsidR="000D62A0" w:rsidRPr="000D62A0" w:rsidRDefault="002E0635" w:rsidP="00A25936">
      <w:pPr>
        <w:spacing w:after="0" w:line="360" w:lineRule="auto"/>
        <w:jc w:val="center"/>
        <w:rPr>
          <w:rFonts w:ascii="Times New Roman" w:eastAsia="Times New Roman" w:hAnsi="Times New Roman" w:cs="Times New Roman"/>
          <w:sz w:val="24"/>
          <w:szCs w:val="24"/>
          <w:lang w:eastAsia="pt-BR"/>
        </w:rPr>
      </w:pPr>
      <m:oMath>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f</m:t>
            </m:r>
          </m:e>
          <m:sub>
            <m:r>
              <w:rPr>
                <w:rFonts w:ascii="Cambria Math" w:eastAsia="Times New Roman" w:hAnsi="Cambria Math" w:cs="Times New Roman"/>
                <w:sz w:val="24"/>
                <w:szCs w:val="24"/>
                <w:lang w:eastAsia="pt-BR"/>
              </w:rPr>
              <m:t>t+1</m:t>
            </m:r>
          </m:sub>
        </m:sSub>
        <m:r>
          <w:rPr>
            <w:rFonts w:ascii="Cambria Math" w:eastAsia="Times New Roman" w:hAnsi="Cambria Math" w:cs="Times New Roman"/>
            <w:sz w:val="24"/>
            <w:szCs w:val="24"/>
            <w:lang w:eastAsia="pt-BR"/>
          </w:rPr>
          <m:t xml:space="preserve"> ← </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f</m:t>
            </m:r>
          </m:e>
          <m:sub>
            <m:r>
              <w:rPr>
                <w:rFonts w:ascii="Cambria Math" w:eastAsia="Times New Roman" w:hAnsi="Cambria Math" w:cs="Times New Roman"/>
                <w:sz w:val="24"/>
                <w:szCs w:val="24"/>
                <w:lang w:eastAsia="pt-BR"/>
              </w:rPr>
              <m:t>t</m:t>
            </m:r>
          </m:sub>
        </m:sSub>
        <m:r>
          <w:rPr>
            <w:rFonts w:ascii="Cambria Math" w:eastAsia="Times New Roman" w:hAnsi="Cambria Math" w:cs="Times New Roman"/>
            <w:sz w:val="24"/>
            <w:szCs w:val="24"/>
            <w:lang w:eastAsia="pt-BR"/>
          </w:rPr>
          <m:t>- η</m:t>
        </m:r>
        <m:sSub>
          <m:sSubPr>
            <m:ctrlPr>
              <w:rPr>
                <w:rFonts w:ascii="Cambria Math" w:eastAsia="Times New Roman" w:hAnsi="Cambria Math" w:cs="Times New Roman"/>
                <w:color w:val="000000"/>
                <w:sz w:val="24"/>
                <w:szCs w:val="24"/>
                <w:lang w:eastAsia="pt-BR"/>
              </w:rPr>
            </m:ctrlPr>
          </m:sSubPr>
          <m:e>
            <m:r>
              <m:rPr>
                <m:sty m:val="p"/>
              </m:rPr>
              <w:rPr>
                <w:rFonts w:ascii="Cambria Math" w:eastAsia="Times New Roman" w:hAnsi="Cambria Math" w:cs="Times New Roman"/>
                <w:color w:val="000000"/>
                <w:sz w:val="24"/>
                <w:szCs w:val="24"/>
                <w:lang w:eastAsia="pt-BR"/>
              </w:rPr>
              <m:t>∂</m:t>
            </m:r>
          </m:e>
          <m:sub>
            <m:r>
              <w:rPr>
                <w:rFonts w:ascii="Cambria Math" w:eastAsia="Times New Roman" w:hAnsi="Cambria Math" w:cs="Times New Roman"/>
                <w:color w:val="000000"/>
                <w:sz w:val="24"/>
                <w:szCs w:val="24"/>
                <w:lang w:eastAsia="pt-BR"/>
              </w:rPr>
              <m:t>f</m:t>
            </m:r>
          </m:sub>
        </m:sSub>
        <m:r>
          <w:rPr>
            <w:rFonts w:ascii="Cambria Math" w:eastAsia="Times New Roman" w:hAnsi="Cambria Math" w:cs="Times New Roman"/>
            <w:color w:val="000000"/>
            <w:sz w:val="24"/>
            <w:szCs w:val="24"/>
            <w:lang w:eastAsia="pt-BR"/>
          </w:rPr>
          <m:t xml:space="preserve"> l</m:t>
        </m:r>
        <m:d>
          <m:dPr>
            <m:ctrlPr>
              <w:rPr>
                <w:rFonts w:ascii="Cambria Math" w:eastAsia="Times New Roman" w:hAnsi="Cambria Math" w:cs="Times New Roman"/>
                <w:i/>
                <w:color w:val="000000"/>
                <w:sz w:val="24"/>
                <w:szCs w:val="24"/>
                <w:lang w:eastAsia="pt-BR"/>
              </w:rPr>
            </m:ctrlPr>
          </m:dPr>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y</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f</m:t>
            </m:r>
          </m:e>
        </m:d>
      </m:oMath>
      <w:r w:rsidR="00DF5F53">
        <w:rPr>
          <w:rFonts w:ascii="Times New Roman" w:eastAsia="Times New Roman" w:hAnsi="Times New Roman" w:cs="Times New Roman"/>
          <w:color w:val="000000"/>
          <w:sz w:val="24"/>
          <w:szCs w:val="24"/>
          <w:lang w:eastAsia="pt-BR"/>
        </w:rPr>
        <w:t xml:space="preserve">       (2.3.1.1)</w:t>
      </w:r>
    </w:p>
    <w:p w:rsidR="000D62A0" w:rsidRPr="000D62A0" w:rsidRDefault="000D62A0" w:rsidP="00A25936">
      <w:pPr>
        <w:spacing w:after="0" w:line="360" w:lineRule="auto"/>
        <w:ind w:left="1440" w:firstLine="720"/>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ab/>
      </w:r>
      <w:r w:rsidRPr="000D62A0">
        <w:rPr>
          <w:rFonts w:ascii="Times New Roman" w:eastAsia="Times New Roman" w:hAnsi="Times New Roman" w:cs="Times New Roman"/>
          <w:color w:val="000000"/>
          <w:sz w:val="24"/>
          <w:szCs w:val="24"/>
          <w:lang w:eastAsia="pt-BR"/>
        </w:rPr>
        <w:tab/>
      </w:r>
      <w:r w:rsidRPr="000D62A0">
        <w:rPr>
          <w:rFonts w:ascii="Times New Roman" w:eastAsia="Times New Roman" w:hAnsi="Times New Roman" w:cs="Times New Roman"/>
          <w:color w:val="000000"/>
          <w:sz w:val="24"/>
          <w:szCs w:val="24"/>
          <w:lang w:eastAsia="pt-BR"/>
        </w:rPr>
        <w:tab/>
      </w:r>
      <w:r w:rsidRPr="000D62A0">
        <w:rPr>
          <w:rFonts w:ascii="Times New Roman" w:eastAsia="Times New Roman" w:hAnsi="Times New Roman" w:cs="Times New Roman"/>
          <w:color w:val="000000"/>
          <w:sz w:val="24"/>
          <w:szCs w:val="24"/>
          <w:lang w:eastAsia="pt-BR"/>
        </w:rPr>
        <w:tab/>
      </w:r>
    </w:p>
    <w:p w:rsidR="000D62A0" w:rsidRPr="00A25936" w:rsidRDefault="000D62A0" w:rsidP="00A25936">
      <w:pPr>
        <w:spacing w:after="0" w:line="360" w:lineRule="auto"/>
        <w:jc w:val="both"/>
        <w:rPr>
          <w:rFonts w:ascii="Times New Roman" w:eastAsia="Times New Roman" w:hAnsi="Times New Roman" w:cs="Times New Roman"/>
          <w:sz w:val="24"/>
          <w:szCs w:val="24"/>
          <w:lang w:eastAsia="pt-BR"/>
        </w:rPr>
      </w:pPr>
      <w:proofErr w:type="gramStart"/>
      <w:r w:rsidRPr="00A25936">
        <w:rPr>
          <w:rFonts w:ascii="Times New Roman" w:eastAsia="Times New Roman" w:hAnsi="Times New Roman" w:cs="Times New Roman"/>
          <w:color w:val="000000"/>
          <w:sz w:val="24"/>
          <w:szCs w:val="24"/>
          <w:lang w:eastAsia="pt-BR"/>
        </w:rPr>
        <w:t>em</w:t>
      </w:r>
      <w:proofErr w:type="gramEnd"/>
      <w:r w:rsidRPr="00A25936">
        <w:rPr>
          <w:rFonts w:ascii="Times New Roman" w:eastAsia="Times New Roman" w:hAnsi="Times New Roman" w:cs="Times New Roman"/>
          <w:color w:val="000000"/>
          <w:sz w:val="24"/>
          <w:szCs w:val="24"/>
          <w:lang w:eastAsia="pt-BR"/>
        </w:rPr>
        <w:t xml:space="preserve"> que η &gt; 0 é geralmente chamado de taxa de aprendizado e </w:t>
      </w:r>
      <m:oMath>
        <m:r>
          <m:rPr>
            <m:sty m:val="p"/>
          </m:rPr>
          <w:rPr>
            <w:rFonts w:ascii="Cambria Math" w:eastAsia="Times New Roman" w:hAnsi="Cambria Math" w:cs="Times New Roman"/>
            <w:color w:val="000000"/>
            <w:sz w:val="24"/>
            <w:szCs w:val="24"/>
            <w:lang w:eastAsia="pt-BR"/>
          </w:rPr>
          <m:t>∂</m:t>
        </m:r>
        <m:r>
          <w:rPr>
            <w:rFonts w:ascii="Cambria Math" w:eastAsia="Times New Roman" w:hAnsi="Cambria Math" w:cs="Times New Roman"/>
            <w:color w:val="000000"/>
            <w:sz w:val="24"/>
            <w:szCs w:val="24"/>
            <w:lang w:eastAsia="pt-BR"/>
          </w:rPr>
          <m:t>f</m:t>
        </m:r>
      </m:oMath>
      <w:r w:rsidRPr="00A25936">
        <w:rPr>
          <w:rFonts w:ascii="Times New Roman" w:eastAsia="Times New Roman" w:hAnsi="Times New Roman" w:cs="Times New Roman"/>
          <w:color w:val="000000"/>
          <w:sz w:val="24"/>
          <w:szCs w:val="24"/>
          <w:lang w:eastAsia="pt-BR"/>
        </w:rPr>
        <w:t xml:space="preserve"> denota o gradiente da função de perda em relação a </w:t>
      </w:r>
      <m:oMath>
        <m:r>
          <w:rPr>
            <w:rFonts w:ascii="Cambria Math" w:eastAsia="Times New Roman" w:hAnsi="Cambria Math" w:cs="Times New Roman"/>
            <w:color w:val="000000"/>
            <w:sz w:val="24"/>
            <w:szCs w:val="24"/>
            <w:lang w:eastAsia="pt-BR"/>
          </w:rPr>
          <m:t>f</m:t>
        </m:r>
      </m:oMath>
      <w:r w:rsidRPr="00A25936">
        <w:rPr>
          <w:rFonts w:ascii="Times New Roman" w:eastAsia="Times New Roman" w:hAnsi="Times New Roman" w:cs="Times New Roman"/>
          <w:color w:val="000000"/>
          <w:sz w:val="24"/>
          <w:szCs w:val="24"/>
          <w:lang w:eastAsia="pt-BR"/>
        </w:rPr>
        <w:t xml:space="preserve">. </w:t>
      </w:r>
    </w:p>
    <w:p w:rsidR="000D62A0" w:rsidRPr="00A25936" w:rsidRDefault="000D62A0" w:rsidP="00A25936">
      <w:pPr>
        <w:spacing w:after="0" w:line="360" w:lineRule="auto"/>
        <w:ind w:firstLine="709"/>
        <w:jc w:val="both"/>
        <w:rPr>
          <w:rFonts w:ascii="Times New Roman" w:eastAsia="Times New Roman" w:hAnsi="Times New Roman" w:cs="Times New Roman"/>
          <w:color w:val="000000"/>
          <w:sz w:val="24"/>
          <w:szCs w:val="24"/>
          <w:lang w:eastAsia="pt-BR"/>
        </w:rPr>
      </w:pPr>
      <w:r w:rsidRPr="00A25936">
        <w:rPr>
          <w:rFonts w:ascii="Times New Roman" w:eastAsia="Times New Roman" w:hAnsi="Times New Roman" w:cs="Times New Roman"/>
          <w:color w:val="000000"/>
          <w:sz w:val="24"/>
          <w:szCs w:val="24"/>
          <w:lang w:eastAsia="pt-BR"/>
        </w:rPr>
        <w:t xml:space="preserve">Um aspecto importante dessa abordagem é que se </w:t>
      </w:r>
      <m:oMath>
        <m:r>
          <w:rPr>
            <w:rFonts w:ascii="Cambria Math" w:eastAsia="Times New Roman" w:hAnsi="Cambria Math" w:cs="Times New Roman"/>
            <w:color w:val="000000"/>
            <w:sz w:val="24"/>
            <w:szCs w:val="24"/>
            <w:lang w:eastAsia="pt-BR"/>
          </w:rPr>
          <m:t>l (.)≥</m:t>
        </m:r>
        <w:proofErr w:type="gramStart"/>
        <m:r>
          <w:rPr>
            <w:rFonts w:ascii="Cambria Math" w:eastAsia="Times New Roman" w:hAnsi="Cambria Math" w:cs="Times New Roman"/>
            <w:color w:val="000000"/>
            <w:sz w:val="24"/>
            <w:szCs w:val="24"/>
            <w:lang w:eastAsia="pt-BR"/>
          </w:rPr>
          <m:t>0</m:t>
        </m:r>
      </m:oMath>
      <w:proofErr w:type="gramEnd"/>
      <w:r w:rsidRPr="00A25936">
        <w:rPr>
          <w:rFonts w:ascii="Times New Roman" w:eastAsia="Times New Roman" w:hAnsi="Times New Roman" w:cs="Times New Roman"/>
          <w:color w:val="000000"/>
          <w:sz w:val="24"/>
          <w:szCs w:val="24"/>
          <w:lang w:eastAsia="pt-BR"/>
        </w:rPr>
        <w:t>, o que é verdadeiro para a maioria das funções de perda, a atualização acima precisa ser efetuada somente nos casos em que</w:t>
      </w:r>
      <m:oMath>
        <m:r>
          <w:rPr>
            <w:rFonts w:ascii="Cambria Math" w:eastAsia="Times New Roman" w:hAnsi="Cambria Math" w:cs="Times New Roman"/>
            <w:color w:val="000000"/>
            <w:sz w:val="24"/>
            <w:szCs w:val="24"/>
            <w:lang w:eastAsia="pt-BR"/>
          </w:rPr>
          <m:t>l</m:t>
        </m:r>
        <m:d>
          <m:dPr>
            <m:ctrlPr>
              <w:rPr>
                <w:rFonts w:ascii="Cambria Math" w:eastAsia="Times New Roman" w:hAnsi="Cambria Math" w:cs="Times New Roman"/>
                <w:i/>
                <w:color w:val="000000"/>
                <w:sz w:val="24"/>
                <w:szCs w:val="24"/>
                <w:lang w:eastAsia="pt-BR"/>
              </w:rPr>
            </m:ctrlPr>
          </m:dPr>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y</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,f</m:t>
            </m:r>
          </m:e>
        </m:d>
        <m:r>
          <w:rPr>
            <w:rFonts w:ascii="Cambria Math" w:eastAsia="Times New Roman" w:hAnsi="Cambria Math" w:cs="Times New Roman"/>
            <w:color w:val="000000"/>
            <w:sz w:val="24"/>
            <w:szCs w:val="24"/>
            <w:lang w:eastAsia="pt-BR"/>
          </w:rPr>
          <m:t>&gt;0</m:t>
        </m:r>
      </m:oMath>
      <w:r w:rsidRPr="00A25936">
        <w:rPr>
          <w:rFonts w:ascii="Times New Roman" w:eastAsia="Times New Roman" w:hAnsi="Times New Roman" w:cs="Times New Roman"/>
          <w:color w:val="000000"/>
          <w:sz w:val="24"/>
          <w:szCs w:val="24"/>
          <w:lang w:eastAsia="pt-BR"/>
        </w:rPr>
        <w:t xml:space="preserve">. Caso contrário, a hipótese atual </w:t>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f</m:t>
            </m:r>
          </m:e>
          <m:sub>
            <m:r>
              <w:rPr>
                <w:rFonts w:ascii="Cambria Math" w:eastAsia="Times New Roman" w:hAnsi="Cambria Math" w:cs="Times New Roman"/>
                <w:color w:val="000000"/>
                <w:sz w:val="24"/>
                <w:szCs w:val="24"/>
                <w:lang w:eastAsia="pt-BR"/>
              </w:rPr>
              <m:t>t</m:t>
            </m:r>
          </m:sub>
        </m:sSub>
      </m:oMath>
      <w:r w:rsidRPr="00A25936">
        <w:rPr>
          <w:rFonts w:ascii="Times New Roman" w:eastAsia="Times New Roman" w:hAnsi="Times New Roman" w:cs="Times New Roman"/>
          <w:color w:val="000000"/>
          <w:sz w:val="24"/>
          <w:szCs w:val="24"/>
          <w:lang w:eastAsia="pt-BR"/>
        </w:rPr>
        <w:t xml:space="preserve"> já atingiu o mínimo para o exemplo </w:t>
      </w:r>
      <m:oMath>
        <m:r>
          <w:rPr>
            <w:rFonts w:ascii="Cambria Math" w:eastAsia="Times New Roman" w:hAnsi="Cambria Math" w:cs="Times New Roman"/>
            <w:color w:val="000000"/>
            <w:sz w:val="24"/>
            <w:szCs w:val="24"/>
            <w:lang w:eastAsia="pt-BR"/>
          </w:rPr>
          <m:t>(</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y</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m:t>
        </m:r>
      </m:oMath>
      <w:r w:rsidRPr="00A25936">
        <w:rPr>
          <w:rFonts w:ascii="Times New Roman" w:eastAsia="Times New Roman" w:hAnsi="Times New Roman" w:cs="Times New Roman"/>
          <w:color w:val="000000"/>
          <w:sz w:val="24"/>
          <w:szCs w:val="24"/>
          <w:lang w:eastAsia="pt-BR"/>
        </w:rPr>
        <w:t xml:space="preserve"> e não é necessário proceder qualquer correção, </w:t>
      </w:r>
      <w:r w:rsidR="00BD58BD">
        <w:rPr>
          <w:rFonts w:ascii="Times New Roman" w:eastAsia="Times New Roman" w:hAnsi="Times New Roman" w:cs="Times New Roman"/>
          <w:color w:val="000000"/>
          <w:sz w:val="24"/>
          <w:szCs w:val="24"/>
          <w:lang w:eastAsia="pt-BR"/>
        </w:rPr>
        <w:t xml:space="preserve">isto é, </w:t>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f</m:t>
            </m:r>
          </m:e>
          <m:sub>
            <m:r>
              <w:rPr>
                <w:rFonts w:ascii="Cambria Math" w:eastAsia="Times New Roman" w:hAnsi="Cambria Math" w:cs="Times New Roman"/>
                <w:color w:val="000000"/>
                <w:sz w:val="24"/>
                <w:szCs w:val="24"/>
                <w:lang w:eastAsia="pt-BR"/>
              </w:rPr>
              <m:t>t+1</m:t>
            </m:r>
          </m:sub>
        </m:sSub>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f</m:t>
            </m:r>
          </m:e>
          <m:sub>
            <m:r>
              <w:rPr>
                <w:rFonts w:ascii="Cambria Math" w:eastAsia="Times New Roman" w:hAnsi="Cambria Math" w:cs="Times New Roman"/>
                <w:color w:val="000000"/>
                <w:sz w:val="24"/>
                <w:szCs w:val="24"/>
                <w:lang w:eastAsia="pt-BR"/>
              </w:rPr>
              <m:t>t</m:t>
            </m:r>
          </m:sub>
        </m:sSub>
      </m:oMath>
      <w:r w:rsidRPr="00A25936">
        <w:rPr>
          <w:rFonts w:ascii="Times New Roman" w:eastAsia="Times New Roman" w:hAnsi="Times New Roman" w:cs="Times New Roman"/>
          <w:color w:val="000000"/>
          <w:sz w:val="24"/>
          <w:szCs w:val="24"/>
          <w:lang w:eastAsia="pt-BR"/>
        </w:rPr>
        <w:t xml:space="preserve">. Nesse sentido, funções de perda que são baseadas no conceito de tubo são bem adequadas para esse esquema, uma vez que o exemplo somente afetará a hipótese atual caso encontre-se fora do tubo. </w:t>
      </w:r>
    </w:p>
    <w:p w:rsidR="00DF5F53" w:rsidRDefault="00DF5F53" w:rsidP="000D62A0">
      <w:pPr>
        <w:spacing w:after="0" w:line="240" w:lineRule="auto"/>
        <w:jc w:val="both"/>
        <w:rPr>
          <w:rFonts w:ascii="Times New Roman" w:eastAsia="Times New Roman" w:hAnsi="Times New Roman" w:cs="Times New Roman"/>
          <w:color w:val="000000"/>
          <w:sz w:val="24"/>
          <w:szCs w:val="24"/>
          <w:lang w:eastAsia="pt-BR"/>
        </w:rPr>
      </w:pPr>
    </w:p>
    <w:p w:rsidR="00DF5F53" w:rsidRDefault="00DF5F53" w:rsidP="000D62A0">
      <w:pPr>
        <w:spacing w:after="0" w:line="240" w:lineRule="auto"/>
        <w:jc w:val="both"/>
        <w:rPr>
          <w:rFonts w:ascii="Times New Roman" w:eastAsia="Times New Roman" w:hAnsi="Times New Roman" w:cs="Times New Roman"/>
          <w:sz w:val="24"/>
          <w:szCs w:val="24"/>
          <w:lang w:eastAsia="pt-BR"/>
        </w:rPr>
      </w:pPr>
    </w:p>
    <w:p w:rsidR="00FE6403" w:rsidRPr="006202BB" w:rsidRDefault="00BD58BD" w:rsidP="00FE6403">
      <w:pPr>
        <w:pStyle w:val="Ttulo1"/>
        <w:numPr>
          <w:ilvl w:val="1"/>
          <w:numId w:val="17"/>
        </w:numPr>
        <w:rPr>
          <w:b w:val="0"/>
          <w:bCs w:val="0"/>
          <w:smallCaps/>
          <w:color w:val="000000"/>
          <w:sz w:val="24"/>
          <w:szCs w:val="24"/>
        </w:rPr>
      </w:pPr>
      <w:bookmarkStart w:id="5" w:name="_Toc458254207"/>
      <w:proofErr w:type="gramStart"/>
      <w:r w:rsidRPr="00BD58BD">
        <w:rPr>
          <w:b w:val="0"/>
          <w:bCs w:val="0"/>
          <w:smallCaps/>
          <w:color w:val="000000"/>
          <w:sz w:val="30"/>
          <w:szCs w:val="30"/>
        </w:rPr>
        <w:t>r</w:t>
      </w:r>
      <w:r w:rsidR="00983DC2" w:rsidRPr="00BD58BD">
        <w:rPr>
          <w:b w:val="0"/>
          <w:bCs w:val="0"/>
          <w:smallCaps/>
          <w:color w:val="000000"/>
          <w:sz w:val="30"/>
          <w:szCs w:val="30"/>
        </w:rPr>
        <w:t>ede</w:t>
      </w:r>
      <w:proofErr w:type="gramEnd"/>
      <w:r w:rsidR="00983DC2" w:rsidRPr="00BD58BD">
        <w:rPr>
          <w:b w:val="0"/>
          <w:bCs w:val="0"/>
          <w:smallCaps/>
          <w:color w:val="000000"/>
          <w:sz w:val="28"/>
          <w:szCs w:val="28"/>
        </w:rPr>
        <w:t xml:space="preserve"> </w:t>
      </w:r>
      <w:r w:rsidRPr="00BD58BD">
        <w:rPr>
          <w:b w:val="0"/>
          <w:bCs w:val="0"/>
          <w:smallCaps/>
          <w:color w:val="000000"/>
          <w:sz w:val="30"/>
          <w:szCs w:val="30"/>
        </w:rPr>
        <w:t>n</w:t>
      </w:r>
      <w:r w:rsidR="00983DC2" w:rsidRPr="00BD58BD">
        <w:rPr>
          <w:b w:val="0"/>
          <w:bCs w:val="0"/>
          <w:smallCaps/>
          <w:color w:val="000000"/>
          <w:sz w:val="30"/>
          <w:szCs w:val="30"/>
        </w:rPr>
        <w:t>eural</w:t>
      </w:r>
      <w:r w:rsidR="00983DC2" w:rsidRPr="00BD58BD">
        <w:rPr>
          <w:b w:val="0"/>
          <w:bCs w:val="0"/>
          <w:smallCaps/>
          <w:color w:val="000000"/>
          <w:sz w:val="28"/>
          <w:szCs w:val="28"/>
        </w:rPr>
        <w:t xml:space="preserve"> </w:t>
      </w:r>
      <w:r w:rsidRPr="00BD58BD">
        <w:rPr>
          <w:b w:val="0"/>
          <w:bCs w:val="0"/>
          <w:smallCaps/>
          <w:color w:val="000000"/>
          <w:sz w:val="30"/>
          <w:szCs w:val="30"/>
        </w:rPr>
        <w:t>a</w:t>
      </w:r>
      <w:r w:rsidR="00983DC2" w:rsidRPr="00BD58BD">
        <w:rPr>
          <w:b w:val="0"/>
          <w:bCs w:val="0"/>
          <w:smallCaps/>
          <w:color w:val="000000"/>
          <w:sz w:val="30"/>
          <w:szCs w:val="30"/>
        </w:rPr>
        <w:t>rtificial</w:t>
      </w:r>
      <w:r w:rsidR="00FE6403" w:rsidRPr="006202BB">
        <w:rPr>
          <w:b w:val="0"/>
          <w:bCs w:val="0"/>
          <w:smallCaps/>
          <w:color w:val="000000"/>
          <w:sz w:val="24"/>
          <w:szCs w:val="24"/>
        </w:rPr>
        <w:t xml:space="preserve"> ONLINE</w:t>
      </w:r>
      <w:bookmarkEnd w:id="5"/>
    </w:p>
    <w:p w:rsidR="00FE6403" w:rsidRPr="000D62A0" w:rsidRDefault="006C48BD" w:rsidP="00FE6403">
      <w:pPr>
        <w:spacing w:after="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b/>
          <w:color w:val="000000"/>
          <w:sz w:val="24"/>
          <w:szCs w:val="24"/>
          <w:lang w:eastAsia="pt-BR"/>
        </w:rPr>
        <w:t>Redes Neurais Tradicionais (Aprendizado em batch)</w:t>
      </w:r>
      <w:r w:rsidR="00983DC2" w:rsidRPr="00983DC2">
        <w:rPr>
          <w:rFonts w:ascii="Times New Roman" w:eastAsia="Times New Roman" w:hAnsi="Times New Roman" w:cs="Times New Roman"/>
          <w:b/>
          <w:color w:val="000000"/>
          <w:sz w:val="24"/>
          <w:szCs w:val="24"/>
          <w:lang w:eastAsia="pt-BR"/>
        </w:rPr>
        <w:t>:</w:t>
      </w:r>
      <w:r w:rsidR="00983DC2">
        <w:rPr>
          <w:rFonts w:ascii="Times New Roman" w:eastAsia="Times New Roman" w:hAnsi="Times New Roman" w:cs="Times New Roman"/>
          <w:color w:val="000000"/>
          <w:sz w:val="24"/>
          <w:szCs w:val="24"/>
          <w:lang w:eastAsia="pt-BR"/>
        </w:rPr>
        <w:t xml:space="preserve"> </w:t>
      </w:r>
      <w:r w:rsidR="00FE6403" w:rsidRPr="000D62A0">
        <w:rPr>
          <w:rFonts w:ascii="Times New Roman" w:eastAsia="Times New Roman" w:hAnsi="Times New Roman" w:cs="Times New Roman"/>
          <w:color w:val="000000"/>
          <w:sz w:val="24"/>
          <w:szCs w:val="24"/>
          <w:lang w:eastAsia="pt-BR"/>
        </w:rPr>
        <w:t xml:space="preserve">As redes neurais artificiais têm sua inspiração biológica originada de um neurônio típico, formado por dendritos, o corpo celular e os axônios, que junto com outros neurônios podem ter várias combinações com as </w:t>
      </w:r>
      <w:r w:rsidR="00FE6403" w:rsidRPr="000D62A0">
        <w:rPr>
          <w:rFonts w:ascii="Times New Roman" w:eastAsia="Times New Roman" w:hAnsi="Times New Roman" w:cs="Times New Roman"/>
          <w:color w:val="000000"/>
          <w:sz w:val="24"/>
          <w:szCs w:val="24"/>
          <w:lang w:eastAsia="pt-BR"/>
        </w:rPr>
        <w:lastRenderedPageBreak/>
        <w:t>mais variadas topologias. A ideia básica é sumarizada na abordagem Reducionista: reproduzindo-se com suficiente detalhe a suposta "máquina" biológica responsável pelo comportamento inteligente, (ou seja, o cérebro), um comportamento inteligente emergirá do sistema. Historicamente, os primeiros trabalhos nessa área iniciaram-se na década de 40 com a Cibernética. Todavia, somente a partir da década de 80 esta tecnologia tomou impulso para a representação do conhecimento e para o aprendizado de máquina.</w:t>
      </w:r>
      <w:r w:rsidR="00FE6403">
        <w:rPr>
          <w:rFonts w:ascii="Times New Roman" w:eastAsia="Times New Roman" w:hAnsi="Times New Roman" w:cs="Times New Roman"/>
          <w:color w:val="000000"/>
          <w:sz w:val="24"/>
          <w:szCs w:val="24"/>
          <w:lang w:eastAsia="pt-BR"/>
        </w:rPr>
        <w:t xml:space="preserve"> </w:t>
      </w:r>
      <w:r w:rsidR="005B77F8">
        <w:rPr>
          <w:rFonts w:ascii="Times New Roman" w:eastAsia="Times New Roman" w:hAnsi="Times New Roman" w:cs="Times New Roman"/>
          <w:color w:val="000000"/>
          <w:sz w:val="24"/>
          <w:szCs w:val="24"/>
          <w:lang w:eastAsia="pt-BR"/>
        </w:rPr>
        <w:t>Na figura 1 apresenta a descrição d</w:t>
      </w:r>
      <w:r w:rsidR="00737CA0">
        <w:rPr>
          <w:rFonts w:ascii="Times New Roman" w:eastAsia="Times New Roman" w:hAnsi="Times New Roman" w:cs="Times New Roman"/>
          <w:color w:val="000000"/>
          <w:sz w:val="24"/>
          <w:szCs w:val="24"/>
          <w:lang w:eastAsia="pt-BR"/>
        </w:rPr>
        <w:t>os componentes do neurônio artificial.</w:t>
      </w:r>
    </w:p>
    <w:p w:rsidR="00FE6403" w:rsidRPr="000D62A0" w:rsidRDefault="00FE6403" w:rsidP="00FE6403">
      <w:pPr>
        <w:spacing w:after="0" w:line="360" w:lineRule="auto"/>
        <w:jc w:val="both"/>
        <w:rPr>
          <w:rFonts w:ascii="Times New Roman" w:eastAsia="Times New Roman" w:hAnsi="Times New Roman" w:cs="Times New Roman"/>
          <w:sz w:val="24"/>
          <w:szCs w:val="24"/>
          <w:lang w:eastAsia="pt-BR"/>
        </w:rPr>
      </w:pPr>
    </w:p>
    <w:p w:rsidR="00FE6403" w:rsidRDefault="00FE6403" w:rsidP="00FE6403">
      <w:pPr>
        <w:keepNext/>
        <w:spacing w:after="0" w:line="360" w:lineRule="auto"/>
        <w:jc w:val="center"/>
      </w:pPr>
      <w:r>
        <w:rPr>
          <w:rFonts w:ascii="Arial" w:eastAsia="Times New Roman" w:hAnsi="Arial" w:cs="Arial"/>
          <w:noProof/>
          <w:color w:val="000000"/>
          <w:lang w:eastAsia="pt-BR"/>
        </w:rPr>
        <w:drawing>
          <wp:inline distT="0" distB="0" distL="0" distR="0" wp14:anchorId="20EE68ED" wp14:editId="753C11DA">
            <wp:extent cx="3801745" cy="2310130"/>
            <wp:effectExtent l="19050" t="19050" r="27305" b="13970"/>
            <wp:docPr id="8" name="Imagem 8" descr="https://lh4.googleusercontent.com/O9ofNP9bjg415jrWYUpeK6g886j8_dAA3cFgdrWmP8TyUgAR67hSnxuB0-ify2cJKxzWLIjfgQoNsHB_Q98wRprdkyCPhhrmyrbVInkWnKz-OjdoO7159CTwdBQaGq6M_ZLNB4u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O9ofNP9bjg415jrWYUpeK6g886j8_dAA3cFgdrWmP8TyUgAR67hSnxuB0-ify2cJKxzWLIjfgQoNsHB_Q98wRprdkyCPhhrmyrbVInkWnKz-OjdoO7159CTwdBQaGq6M_ZLNB4u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1745" cy="2310130"/>
                    </a:xfrm>
                    <a:prstGeom prst="rect">
                      <a:avLst/>
                    </a:prstGeom>
                    <a:noFill/>
                    <a:ln w="3175">
                      <a:solidFill>
                        <a:schemeClr val="tx1"/>
                      </a:solidFill>
                    </a:ln>
                  </pic:spPr>
                </pic:pic>
              </a:graphicData>
            </a:graphic>
          </wp:inline>
        </w:drawing>
      </w:r>
    </w:p>
    <w:p w:rsidR="00FE6403" w:rsidRPr="00F46FF4" w:rsidRDefault="00FE6403" w:rsidP="00FE6403">
      <w:pPr>
        <w:pStyle w:val="Legenda"/>
        <w:spacing w:after="0"/>
        <w:jc w:val="center"/>
        <w:rPr>
          <w:rFonts w:ascii="Times New Roman" w:hAnsi="Times New Roman" w:cs="Times New Roman"/>
          <w:b w:val="0"/>
          <w:color w:val="auto"/>
          <w:sz w:val="20"/>
        </w:rPr>
      </w:pPr>
      <w:r w:rsidRPr="00F46FF4">
        <w:rPr>
          <w:rFonts w:ascii="Times New Roman" w:hAnsi="Times New Roman" w:cs="Times New Roman"/>
          <w:color w:val="auto"/>
          <w:sz w:val="20"/>
        </w:rPr>
        <w:t xml:space="preserve">Figura </w:t>
      </w:r>
      <w:r w:rsidRPr="00F46FF4">
        <w:rPr>
          <w:rFonts w:ascii="Times New Roman" w:hAnsi="Times New Roman" w:cs="Times New Roman"/>
          <w:color w:val="auto"/>
          <w:sz w:val="20"/>
        </w:rPr>
        <w:fldChar w:fldCharType="begin"/>
      </w:r>
      <w:r w:rsidRPr="00F46FF4">
        <w:rPr>
          <w:rFonts w:ascii="Times New Roman" w:hAnsi="Times New Roman" w:cs="Times New Roman"/>
          <w:color w:val="auto"/>
          <w:sz w:val="20"/>
        </w:rPr>
        <w:instrText xml:space="preserve"> SEQ Figura \* ARABIC </w:instrText>
      </w:r>
      <w:r w:rsidRPr="00F46FF4">
        <w:rPr>
          <w:rFonts w:ascii="Times New Roman" w:hAnsi="Times New Roman" w:cs="Times New Roman"/>
          <w:color w:val="auto"/>
          <w:sz w:val="20"/>
        </w:rPr>
        <w:fldChar w:fldCharType="separate"/>
      </w:r>
      <w:r w:rsidR="00866A28">
        <w:rPr>
          <w:rFonts w:ascii="Times New Roman" w:hAnsi="Times New Roman" w:cs="Times New Roman"/>
          <w:noProof/>
          <w:color w:val="auto"/>
          <w:sz w:val="20"/>
        </w:rPr>
        <w:t>1</w:t>
      </w:r>
      <w:r w:rsidRPr="00F46FF4">
        <w:rPr>
          <w:rFonts w:ascii="Times New Roman" w:hAnsi="Times New Roman" w:cs="Times New Roman"/>
          <w:color w:val="auto"/>
          <w:sz w:val="20"/>
        </w:rPr>
        <w:fldChar w:fldCharType="end"/>
      </w:r>
      <w:r w:rsidRPr="00F46FF4">
        <w:rPr>
          <w:rFonts w:ascii="Times New Roman" w:hAnsi="Times New Roman" w:cs="Times New Roman"/>
          <w:color w:val="auto"/>
          <w:sz w:val="20"/>
        </w:rPr>
        <w:t>:</w:t>
      </w:r>
      <w:r w:rsidRPr="00F46FF4">
        <w:rPr>
          <w:rFonts w:ascii="Times New Roman" w:hAnsi="Times New Roman" w:cs="Times New Roman"/>
          <w:b w:val="0"/>
          <w:color w:val="auto"/>
          <w:sz w:val="20"/>
        </w:rPr>
        <w:t xml:space="preserve"> Esquema simplificado de um neurônio.</w:t>
      </w:r>
    </w:p>
    <w:p w:rsidR="00FE6403" w:rsidRPr="00992B9E" w:rsidRDefault="00FE6403" w:rsidP="00FE6403">
      <w:pPr>
        <w:pStyle w:val="Legenda"/>
        <w:spacing w:after="0"/>
        <w:jc w:val="center"/>
        <w:rPr>
          <w:rFonts w:ascii="Times New Roman" w:eastAsia="Times New Roman" w:hAnsi="Times New Roman" w:cs="Times New Roman"/>
          <w:b w:val="0"/>
          <w:color w:val="auto"/>
          <w:sz w:val="28"/>
          <w:szCs w:val="24"/>
          <w:lang w:eastAsia="pt-BR"/>
        </w:rPr>
      </w:pPr>
      <w:r w:rsidRPr="00F46FF4">
        <w:rPr>
          <w:rFonts w:ascii="Times New Roman" w:hAnsi="Times New Roman" w:cs="Times New Roman"/>
          <w:color w:val="auto"/>
          <w:sz w:val="20"/>
        </w:rPr>
        <w:t>Fonte:</w:t>
      </w:r>
      <w:r w:rsidR="00992B9E">
        <w:rPr>
          <w:rFonts w:ascii="Times New Roman" w:hAnsi="Times New Roman" w:cs="Times New Roman"/>
          <w:color w:val="auto"/>
          <w:sz w:val="20"/>
        </w:rPr>
        <w:t xml:space="preserve"> </w:t>
      </w:r>
      <w:r w:rsidR="00992B9E" w:rsidRPr="00992B9E">
        <w:rPr>
          <w:rFonts w:ascii="Times New Roman" w:hAnsi="Times New Roman" w:cs="Times New Roman"/>
          <w:b w:val="0"/>
          <w:color w:val="auto"/>
          <w:sz w:val="20"/>
        </w:rPr>
        <w:t xml:space="preserve">PAIVA, </w:t>
      </w:r>
      <w:proofErr w:type="spellStart"/>
      <w:r w:rsidR="00992B9E" w:rsidRPr="00992B9E">
        <w:rPr>
          <w:rFonts w:ascii="Times New Roman" w:hAnsi="Times New Roman" w:cs="Times New Roman"/>
          <w:b w:val="0"/>
          <w:color w:val="auto"/>
          <w:sz w:val="20"/>
        </w:rPr>
        <w:t>Anabelle</w:t>
      </w:r>
      <w:proofErr w:type="spellEnd"/>
      <w:r w:rsidR="00992B9E" w:rsidRPr="00992B9E">
        <w:rPr>
          <w:rFonts w:ascii="Times New Roman" w:hAnsi="Times New Roman" w:cs="Times New Roman"/>
          <w:b w:val="0"/>
          <w:color w:val="auto"/>
          <w:sz w:val="20"/>
        </w:rPr>
        <w:t xml:space="preserve"> Barroso de/ CEFET/SC</w:t>
      </w:r>
      <w:r w:rsidRPr="00992B9E">
        <w:rPr>
          <w:rFonts w:ascii="Times New Roman" w:hAnsi="Times New Roman" w:cs="Times New Roman"/>
          <w:b w:val="0"/>
          <w:color w:val="auto"/>
          <w:sz w:val="20"/>
          <w:shd w:val="clear" w:color="auto" w:fill="FFFFFF"/>
        </w:rPr>
        <w:t>.</w:t>
      </w:r>
    </w:p>
    <w:p w:rsidR="00FE6403" w:rsidRPr="000D62A0" w:rsidRDefault="00FE6403" w:rsidP="00FE6403">
      <w:pPr>
        <w:spacing w:after="0" w:line="360" w:lineRule="auto"/>
        <w:jc w:val="both"/>
        <w:rPr>
          <w:rFonts w:ascii="Times New Roman" w:eastAsia="Times New Roman" w:hAnsi="Times New Roman" w:cs="Times New Roman"/>
          <w:sz w:val="24"/>
          <w:szCs w:val="24"/>
          <w:lang w:eastAsia="pt-BR"/>
        </w:rPr>
      </w:pPr>
    </w:p>
    <w:p w:rsidR="00FE6403" w:rsidRPr="000D62A0" w:rsidRDefault="00737CA0" w:rsidP="00FE6403">
      <w:pPr>
        <w:spacing w:after="0" w:line="360" w:lineRule="auto"/>
        <w:ind w:firstLine="709"/>
        <w:jc w:val="both"/>
        <w:rPr>
          <w:rFonts w:ascii="Times New Roman" w:eastAsia="Times New Roman" w:hAnsi="Times New Roman" w:cs="Times New Roman"/>
          <w:sz w:val="24"/>
          <w:szCs w:val="24"/>
          <w:lang w:eastAsia="pt-BR"/>
        </w:rPr>
      </w:pPr>
      <w:r w:rsidRPr="00737CA0">
        <w:rPr>
          <w:rFonts w:ascii="Times New Roman" w:eastAsia="Times New Roman" w:hAnsi="Times New Roman" w:cs="Times New Roman"/>
          <w:b/>
          <w:color w:val="000000"/>
          <w:sz w:val="24"/>
          <w:szCs w:val="24"/>
          <w:lang w:eastAsia="pt-BR"/>
        </w:rPr>
        <w:t xml:space="preserve">Sinapse: </w:t>
      </w:r>
      <w:r w:rsidR="00FE6403" w:rsidRPr="000D62A0">
        <w:rPr>
          <w:rFonts w:ascii="Times New Roman" w:eastAsia="Times New Roman" w:hAnsi="Times New Roman" w:cs="Times New Roman"/>
          <w:color w:val="000000"/>
          <w:sz w:val="24"/>
          <w:szCs w:val="24"/>
          <w:lang w:eastAsia="pt-BR"/>
        </w:rPr>
        <w:t xml:space="preserve">No interior da membrana há uma alta concentração de moléculas específicas de neurotransmissores. Os neurotransmissores ficam armazenados em vesículas especiais denominadas vesículas sinápticas. Quando a membrana é despolarizada, isto é, quando o </w:t>
      </w:r>
      <w:r w:rsidR="00933D4E">
        <w:rPr>
          <w:rFonts w:ascii="Times New Roman" w:eastAsia="Times New Roman" w:hAnsi="Times New Roman" w:cs="Times New Roman"/>
          <w:color w:val="000000"/>
          <w:sz w:val="24"/>
          <w:szCs w:val="24"/>
          <w:lang w:eastAsia="pt-BR"/>
        </w:rPr>
        <w:t>potencial do citoplasma se torna</w:t>
      </w:r>
      <w:r w:rsidR="00FE6403" w:rsidRPr="000D62A0">
        <w:rPr>
          <w:rFonts w:ascii="Times New Roman" w:eastAsia="Times New Roman" w:hAnsi="Times New Roman" w:cs="Times New Roman"/>
          <w:color w:val="000000"/>
          <w:sz w:val="24"/>
          <w:szCs w:val="24"/>
          <w:lang w:eastAsia="pt-BR"/>
        </w:rPr>
        <w:t xml:space="preserve"> maior que o potencial de repouso, os canais da membrana permitem íons como o cálcio fluir para dentro da célula, estes ativarão</w:t>
      </w:r>
      <w:r w:rsidR="00511DE8">
        <w:rPr>
          <w:rFonts w:ascii="Times New Roman" w:eastAsia="Times New Roman" w:hAnsi="Times New Roman" w:cs="Times New Roman"/>
          <w:color w:val="000000"/>
          <w:sz w:val="24"/>
          <w:szCs w:val="24"/>
          <w:lang w:eastAsia="pt-BR"/>
        </w:rPr>
        <w:t xml:space="preserve"> a liberação dos neuro</w:t>
      </w:r>
      <w:r w:rsidR="00FE6403" w:rsidRPr="000D62A0">
        <w:rPr>
          <w:rFonts w:ascii="Times New Roman" w:eastAsia="Times New Roman" w:hAnsi="Times New Roman" w:cs="Times New Roman"/>
          <w:color w:val="000000"/>
          <w:sz w:val="24"/>
          <w:szCs w:val="24"/>
          <w:lang w:eastAsia="pt-BR"/>
        </w:rPr>
        <w:t xml:space="preserve">transmissores (tal como acetilcolina) constituindo-se assim a sinapse, que é a ligação entre a terminação </w:t>
      </w:r>
      <w:proofErr w:type="spellStart"/>
      <w:r w:rsidR="00FE6403" w:rsidRPr="000D62A0">
        <w:rPr>
          <w:rFonts w:ascii="Times New Roman" w:eastAsia="Times New Roman" w:hAnsi="Times New Roman" w:cs="Times New Roman"/>
          <w:color w:val="000000"/>
          <w:sz w:val="24"/>
          <w:szCs w:val="24"/>
          <w:lang w:eastAsia="pt-BR"/>
        </w:rPr>
        <w:t>axônica</w:t>
      </w:r>
      <w:proofErr w:type="spellEnd"/>
      <w:r w:rsidR="00FE6403" w:rsidRPr="000D62A0">
        <w:rPr>
          <w:rFonts w:ascii="Times New Roman" w:eastAsia="Times New Roman" w:hAnsi="Times New Roman" w:cs="Times New Roman"/>
          <w:color w:val="000000"/>
          <w:sz w:val="24"/>
          <w:szCs w:val="24"/>
          <w:lang w:eastAsia="pt-BR"/>
        </w:rPr>
        <w:t xml:space="preserve"> e os dendritos e que permite </w:t>
      </w:r>
      <w:proofErr w:type="gramStart"/>
      <w:r w:rsidR="00FE6403" w:rsidRPr="000D62A0">
        <w:rPr>
          <w:rFonts w:ascii="Times New Roman" w:eastAsia="Times New Roman" w:hAnsi="Times New Roman" w:cs="Times New Roman"/>
          <w:color w:val="000000"/>
          <w:sz w:val="24"/>
          <w:szCs w:val="24"/>
          <w:lang w:eastAsia="pt-BR"/>
        </w:rPr>
        <w:t>a propagação dos impulsos nervosos de uma célula a outra</w:t>
      </w:r>
      <w:proofErr w:type="gramEnd"/>
      <w:r w:rsidR="00FE6403" w:rsidRPr="000D62A0">
        <w:rPr>
          <w:rFonts w:ascii="Times New Roman" w:eastAsia="Times New Roman" w:hAnsi="Times New Roman" w:cs="Times New Roman"/>
          <w:color w:val="000000"/>
          <w:sz w:val="24"/>
          <w:szCs w:val="24"/>
          <w:lang w:eastAsia="pt-BR"/>
        </w:rPr>
        <w:t>. As sinapses podem ser excitatórias ou inibitórias. As si</w:t>
      </w:r>
      <w:r w:rsidR="00511DE8">
        <w:rPr>
          <w:rFonts w:ascii="Times New Roman" w:eastAsia="Times New Roman" w:hAnsi="Times New Roman" w:cs="Times New Roman"/>
          <w:color w:val="000000"/>
          <w:sz w:val="24"/>
          <w:szCs w:val="24"/>
          <w:lang w:eastAsia="pt-BR"/>
        </w:rPr>
        <w:t xml:space="preserve">napses excitatórias </w:t>
      </w:r>
      <w:proofErr w:type="gramStart"/>
      <w:r w:rsidR="00511DE8">
        <w:rPr>
          <w:rFonts w:ascii="Times New Roman" w:eastAsia="Times New Roman" w:hAnsi="Times New Roman" w:cs="Times New Roman"/>
          <w:color w:val="000000"/>
          <w:sz w:val="24"/>
          <w:szCs w:val="24"/>
          <w:lang w:eastAsia="pt-BR"/>
        </w:rPr>
        <w:t xml:space="preserve">cujos </w:t>
      </w:r>
      <w:proofErr w:type="spellStart"/>
      <w:r w:rsidR="00511DE8">
        <w:rPr>
          <w:rFonts w:ascii="Times New Roman" w:eastAsia="Times New Roman" w:hAnsi="Times New Roman" w:cs="Times New Roman"/>
          <w:color w:val="000000"/>
          <w:sz w:val="24"/>
          <w:szCs w:val="24"/>
          <w:lang w:eastAsia="pt-BR"/>
        </w:rPr>
        <w:t>neuro</w:t>
      </w:r>
      <w:proofErr w:type="spellEnd"/>
      <w:r w:rsidR="00B46D59">
        <w:rPr>
          <w:rFonts w:ascii="Times New Roman" w:eastAsia="Times New Roman" w:hAnsi="Times New Roman" w:cs="Times New Roman"/>
          <w:color w:val="000000"/>
          <w:sz w:val="24"/>
          <w:szCs w:val="24"/>
          <w:lang w:eastAsia="pt-BR"/>
        </w:rPr>
        <w:t>-</w:t>
      </w:r>
      <w:r w:rsidR="00FE6403" w:rsidRPr="000D62A0">
        <w:rPr>
          <w:rFonts w:ascii="Times New Roman" w:eastAsia="Times New Roman" w:hAnsi="Times New Roman" w:cs="Times New Roman"/>
          <w:color w:val="000000"/>
          <w:sz w:val="24"/>
          <w:szCs w:val="24"/>
          <w:lang w:eastAsia="pt-BR"/>
        </w:rPr>
        <w:t>excitadores</w:t>
      </w:r>
      <w:proofErr w:type="gramEnd"/>
      <w:r w:rsidR="00FE6403" w:rsidRPr="000D62A0">
        <w:rPr>
          <w:rFonts w:ascii="Times New Roman" w:eastAsia="Times New Roman" w:hAnsi="Times New Roman" w:cs="Times New Roman"/>
          <w:color w:val="000000"/>
          <w:sz w:val="24"/>
          <w:szCs w:val="24"/>
          <w:lang w:eastAsia="pt-BR"/>
        </w:rPr>
        <w:t xml:space="preserve"> são os íons sódio permitem a passagem da informação entre neurônios e as sinapses inibitórias, cujos </w:t>
      </w:r>
      <w:proofErr w:type="spellStart"/>
      <w:r w:rsidR="00FE6403" w:rsidRPr="000D62A0">
        <w:rPr>
          <w:rFonts w:ascii="Times New Roman" w:eastAsia="Times New Roman" w:hAnsi="Times New Roman" w:cs="Times New Roman"/>
          <w:color w:val="000000"/>
          <w:sz w:val="24"/>
          <w:szCs w:val="24"/>
          <w:lang w:eastAsia="pt-BR"/>
        </w:rPr>
        <w:t>neuro</w:t>
      </w:r>
      <w:proofErr w:type="spellEnd"/>
      <w:r w:rsidR="00B46D59">
        <w:rPr>
          <w:rFonts w:ascii="Times New Roman" w:eastAsia="Times New Roman" w:hAnsi="Times New Roman" w:cs="Times New Roman"/>
          <w:color w:val="000000"/>
          <w:sz w:val="24"/>
          <w:szCs w:val="24"/>
          <w:lang w:eastAsia="pt-BR"/>
        </w:rPr>
        <w:t>-</w:t>
      </w:r>
      <w:r w:rsidR="00FE6403" w:rsidRPr="000D62A0">
        <w:rPr>
          <w:rFonts w:ascii="Times New Roman" w:eastAsia="Times New Roman" w:hAnsi="Times New Roman" w:cs="Times New Roman"/>
          <w:color w:val="000000"/>
          <w:sz w:val="24"/>
          <w:szCs w:val="24"/>
          <w:lang w:eastAsia="pt-BR"/>
        </w:rPr>
        <w:t>bloqueadores são os íons potássio, bloqueiam a atividade da célula, impedindo ou dificultando a passagem da informação.</w:t>
      </w:r>
    </w:p>
    <w:p w:rsidR="00FE6403" w:rsidRPr="000D62A0" w:rsidRDefault="00737CA0" w:rsidP="00FE6403">
      <w:pPr>
        <w:spacing w:after="0" w:line="360" w:lineRule="auto"/>
        <w:ind w:firstLine="709"/>
        <w:jc w:val="both"/>
        <w:rPr>
          <w:rFonts w:ascii="Times New Roman" w:eastAsia="Times New Roman" w:hAnsi="Times New Roman" w:cs="Times New Roman"/>
          <w:sz w:val="24"/>
          <w:szCs w:val="24"/>
          <w:lang w:eastAsia="pt-BR"/>
        </w:rPr>
      </w:pPr>
      <w:r w:rsidRPr="00737CA0">
        <w:rPr>
          <w:rFonts w:ascii="Times New Roman" w:eastAsia="Times New Roman" w:hAnsi="Times New Roman" w:cs="Times New Roman"/>
          <w:b/>
          <w:color w:val="000000"/>
          <w:sz w:val="24"/>
          <w:szCs w:val="24"/>
          <w:lang w:eastAsia="pt-BR"/>
        </w:rPr>
        <w:t xml:space="preserve">O Neurônio Artificial: </w:t>
      </w:r>
      <w:r w:rsidR="00FE6403" w:rsidRPr="000D62A0">
        <w:rPr>
          <w:rFonts w:ascii="Times New Roman" w:eastAsia="Times New Roman" w:hAnsi="Times New Roman" w:cs="Times New Roman"/>
          <w:color w:val="000000"/>
          <w:sz w:val="24"/>
          <w:szCs w:val="24"/>
          <w:lang w:eastAsia="pt-BR"/>
        </w:rPr>
        <w:t xml:space="preserve">O corpo faz a soma ponderada do produto dos pesos, </w:t>
      </w:r>
      <w:proofErr w:type="gramStart"/>
      <w:r w:rsidR="00FE6403" w:rsidRPr="000D62A0">
        <w:rPr>
          <w:rFonts w:ascii="Times New Roman" w:eastAsia="Times New Roman" w:hAnsi="Times New Roman" w:cs="Times New Roman"/>
          <w:color w:val="000000"/>
          <w:sz w:val="24"/>
          <w:szCs w:val="24"/>
          <w:lang w:eastAsia="pt-BR"/>
        </w:rPr>
        <w:t>são</w:t>
      </w:r>
      <w:proofErr w:type="gramEnd"/>
      <w:r w:rsidR="00FE6403" w:rsidRPr="000D62A0">
        <w:rPr>
          <w:rFonts w:ascii="Times New Roman" w:eastAsia="Times New Roman" w:hAnsi="Times New Roman" w:cs="Times New Roman"/>
          <w:color w:val="000000"/>
          <w:sz w:val="24"/>
          <w:szCs w:val="24"/>
          <w:lang w:eastAsia="pt-BR"/>
        </w:rPr>
        <w:t xml:space="preserve"> a intensidade da força sináptica e podem ser fixos ou treináveis implementan</w:t>
      </w:r>
      <w:bookmarkStart w:id="6" w:name="_GoBack"/>
      <w:bookmarkEnd w:id="6"/>
      <w:r w:rsidR="00FE6403" w:rsidRPr="000D62A0">
        <w:rPr>
          <w:rFonts w:ascii="Times New Roman" w:eastAsia="Times New Roman" w:hAnsi="Times New Roman" w:cs="Times New Roman"/>
          <w:color w:val="000000"/>
          <w:sz w:val="24"/>
          <w:szCs w:val="24"/>
          <w:lang w:eastAsia="pt-BR"/>
        </w:rPr>
        <w:t>do as ligações entre as unidades e a intensidade com que o sinal é transmitido de um neurônio ao outro.</w:t>
      </w:r>
      <w:r>
        <w:rPr>
          <w:rFonts w:ascii="Times New Roman" w:eastAsia="Times New Roman" w:hAnsi="Times New Roman" w:cs="Times New Roman"/>
          <w:color w:val="000000"/>
          <w:sz w:val="24"/>
          <w:szCs w:val="24"/>
          <w:lang w:eastAsia="pt-BR"/>
        </w:rPr>
        <w:t xml:space="preserve"> </w:t>
      </w:r>
      <w:r w:rsidR="00FE6403" w:rsidRPr="000D62A0">
        <w:rPr>
          <w:rFonts w:ascii="Times New Roman" w:eastAsia="Times New Roman" w:hAnsi="Times New Roman" w:cs="Times New Roman"/>
          <w:color w:val="000000"/>
          <w:sz w:val="24"/>
          <w:szCs w:val="24"/>
          <w:lang w:eastAsia="pt-BR"/>
        </w:rPr>
        <w:t xml:space="preserve">O </w:t>
      </w:r>
      <w:r w:rsidR="00FE6403" w:rsidRPr="000D62A0">
        <w:rPr>
          <w:rFonts w:ascii="Times New Roman" w:eastAsia="Times New Roman" w:hAnsi="Times New Roman" w:cs="Times New Roman"/>
          <w:color w:val="000000"/>
          <w:sz w:val="24"/>
          <w:szCs w:val="24"/>
          <w:lang w:eastAsia="pt-BR"/>
        </w:rPr>
        <w:lastRenderedPageBreak/>
        <w:t>modelo do neurônio artificial de acordo com (</w:t>
      </w:r>
      <w:proofErr w:type="spellStart"/>
      <w:r w:rsidR="00FE6403" w:rsidRPr="000D62A0">
        <w:rPr>
          <w:rFonts w:ascii="Times New Roman" w:eastAsia="Times New Roman" w:hAnsi="Times New Roman" w:cs="Times New Roman"/>
          <w:color w:val="000000"/>
          <w:sz w:val="24"/>
          <w:szCs w:val="24"/>
          <w:lang w:eastAsia="pt-BR"/>
        </w:rPr>
        <w:t>Dayhoff</w:t>
      </w:r>
      <w:proofErr w:type="spellEnd"/>
      <w:r w:rsidR="00FE6403" w:rsidRPr="000D62A0">
        <w:rPr>
          <w:rFonts w:ascii="Times New Roman" w:eastAsia="Times New Roman" w:hAnsi="Times New Roman" w:cs="Times New Roman"/>
          <w:color w:val="000000"/>
          <w:sz w:val="24"/>
          <w:szCs w:val="24"/>
          <w:lang w:eastAsia="pt-BR"/>
        </w:rPr>
        <w:t>, 1992) é apresentado na</w:t>
      </w:r>
      <w:r>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fldChar w:fldCharType="begin"/>
      </w:r>
      <w:r>
        <w:rPr>
          <w:rFonts w:ascii="Times New Roman" w:eastAsia="Times New Roman" w:hAnsi="Times New Roman" w:cs="Times New Roman"/>
          <w:color w:val="000000"/>
          <w:sz w:val="24"/>
          <w:szCs w:val="24"/>
          <w:lang w:eastAsia="pt-BR"/>
        </w:rPr>
        <w:instrText xml:space="preserve"> REF _Ref457229226 \h </w:instrText>
      </w:r>
      <w:r w:rsidR="0085421A">
        <w:rPr>
          <w:rFonts w:ascii="Times New Roman" w:eastAsia="Times New Roman" w:hAnsi="Times New Roman" w:cs="Times New Roman"/>
          <w:color w:val="000000"/>
          <w:sz w:val="24"/>
          <w:szCs w:val="24"/>
          <w:lang w:eastAsia="pt-BR"/>
        </w:rPr>
        <w:instrText xml:space="preserve"> \* MERGEFORMAT </w:instrText>
      </w:r>
      <w:r>
        <w:rPr>
          <w:rFonts w:ascii="Times New Roman" w:eastAsia="Times New Roman" w:hAnsi="Times New Roman" w:cs="Times New Roman"/>
          <w:color w:val="000000"/>
          <w:sz w:val="24"/>
          <w:szCs w:val="24"/>
          <w:lang w:eastAsia="pt-BR"/>
        </w:rPr>
      </w:r>
      <w:r>
        <w:rPr>
          <w:rFonts w:ascii="Times New Roman" w:eastAsia="Times New Roman" w:hAnsi="Times New Roman" w:cs="Times New Roman"/>
          <w:color w:val="000000"/>
          <w:sz w:val="24"/>
          <w:szCs w:val="24"/>
          <w:lang w:eastAsia="pt-BR"/>
        </w:rPr>
        <w:fldChar w:fldCharType="separate"/>
      </w:r>
      <w:r w:rsidR="00866A28" w:rsidRPr="00866A28">
        <w:rPr>
          <w:rFonts w:ascii="Times New Roman" w:eastAsia="Times New Roman" w:hAnsi="Times New Roman" w:cs="Times New Roman"/>
          <w:color w:val="000000"/>
          <w:sz w:val="24"/>
          <w:szCs w:val="24"/>
          <w:lang w:eastAsia="pt-BR"/>
        </w:rPr>
        <w:t>Figura 2</w:t>
      </w:r>
      <w:r>
        <w:rPr>
          <w:rFonts w:ascii="Times New Roman" w:eastAsia="Times New Roman" w:hAnsi="Times New Roman" w:cs="Times New Roman"/>
          <w:color w:val="000000"/>
          <w:sz w:val="24"/>
          <w:szCs w:val="24"/>
          <w:lang w:eastAsia="pt-BR"/>
        </w:rPr>
        <w:fldChar w:fldCharType="end"/>
      </w:r>
      <w:r>
        <w:rPr>
          <w:rFonts w:ascii="Times New Roman" w:eastAsia="Times New Roman" w:hAnsi="Times New Roman" w:cs="Times New Roman"/>
          <w:color w:val="000000"/>
          <w:sz w:val="24"/>
          <w:szCs w:val="24"/>
          <w:lang w:eastAsia="pt-BR"/>
        </w:rPr>
        <w:t xml:space="preserve">. São elementos do neurônio artificial a função </w:t>
      </w:r>
      <w:proofErr w:type="gramStart"/>
      <w:r>
        <w:rPr>
          <w:rFonts w:ascii="Times New Roman" w:eastAsia="Times New Roman" w:hAnsi="Times New Roman" w:cs="Times New Roman"/>
          <w:color w:val="000000"/>
          <w:sz w:val="24"/>
          <w:szCs w:val="24"/>
          <w:lang w:eastAsia="pt-BR"/>
        </w:rPr>
        <w:t>soma,</w:t>
      </w:r>
      <w:proofErr w:type="gramEnd"/>
      <w:r>
        <w:rPr>
          <w:rFonts w:ascii="Times New Roman" w:eastAsia="Times New Roman" w:hAnsi="Times New Roman" w:cs="Times New Roman"/>
          <w:color w:val="000000"/>
          <w:sz w:val="24"/>
          <w:szCs w:val="24"/>
          <w:lang w:eastAsia="pt-BR"/>
        </w:rPr>
        <w:t xml:space="preserve"> a função de transferência e a função de ativação:</w:t>
      </w:r>
    </w:p>
    <w:p w:rsidR="00FE6403" w:rsidRDefault="00FE6403" w:rsidP="00FE6403">
      <w:pPr>
        <w:keepNext/>
        <w:spacing w:after="0" w:line="360" w:lineRule="auto"/>
        <w:jc w:val="center"/>
      </w:pPr>
      <w:r>
        <w:rPr>
          <w:rFonts w:ascii="Arial" w:eastAsia="Times New Roman" w:hAnsi="Arial" w:cs="Arial"/>
          <w:noProof/>
          <w:color w:val="222222"/>
          <w:shd w:val="clear" w:color="auto" w:fill="FFFFFF"/>
          <w:lang w:eastAsia="pt-BR"/>
        </w:rPr>
        <w:drawing>
          <wp:inline distT="0" distB="0" distL="0" distR="0" wp14:anchorId="1C85DC85" wp14:editId="5669ABC3">
            <wp:extent cx="3922395" cy="1828800"/>
            <wp:effectExtent l="0" t="0" r="1905" b="0"/>
            <wp:docPr id="7" name="Imagem 7" descr="https://lh3.googleusercontent.com/4TizC8AiLdrwp7iobVYhxxL1aPPmwgNNkQejiOIysK3PVq6jXGC5lXrsZpxu8CJ2hY-59W7jT7bRJG8YRh3LFth4-gt_orOkIitute2U-Ff6rvL6Vlx5WMIAFSvhDjPKK8wKvL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4TizC8AiLdrwp7iobVYhxxL1aPPmwgNNkQejiOIysK3PVq6jXGC5lXrsZpxu8CJ2hY-59W7jT7bRJG8YRh3LFth4-gt_orOkIitute2U-Ff6rvL6Vlx5WMIAFSvhDjPKK8wKvL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2395" cy="1828800"/>
                    </a:xfrm>
                    <a:prstGeom prst="rect">
                      <a:avLst/>
                    </a:prstGeom>
                    <a:noFill/>
                    <a:ln>
                      <a:noFill/>
                    </a:ln>
                  </pic:spPr>
                </pic:pic>
              </a:graphicData>
            </a:graphic>
          </wp:inline>
        </w:drawing>
      </w:r>
    </w:p>
    <w:p w:rsidR="00FE6403" w:rsidRPr="00313356" w:rsidRDefault="00FE6403" w:rsidP="00FE6403">
      <w:pPr>
        <w:pStyle w:val="Legenda"/>
        <w:spacing w:after="0"/>
        <w:jc w:val="center"/>
        <w:rPr>
          <w:rFonts w:ascii="Times New Roman" w:hAnsi="Times New Roman" w:cs="Times New Roman"/>
          <w:b w:val="0"/>
          <w:color w:val="auto"/>
          <w:sz w:val="20"/>
        </w:rPr>
      </w:pPr>
      <w:bookmarkStart w:id="7" w:name="_Ref457229226"/>
      <w:r w:rsidRPr="00313356">
        <w:rPr>
          <w:rFonts w:ascii="Times New Roman" w:hAnsi="Times New Roman" w:cs="Times New Roman"/>
          <w:color w:val="auto"/>
          <w:sz w:val="20"/>
        </w:rPr>
        <w:t xml:space="preserve">Figura </w:t>
      </w:r>
      <w:r w:rsidRPr="00313356">
        <w:rPr>
          <w:rFonts w:ascii="Times New Roman" w:hAnsi="Times New Roman" w:cs="Times New Roman"/>
          <w:color w:val="auto"/>
          <w:sz w:val="20"/>
        </w:rPr>
        <w:fldChar w:fldCharType="begin"/>
      </w:r>
      <w:r w:rsidRPr="00313356">
        <w:rPr>
          <w:rFonts w:ascii="Times New Roman" w:hAnsi="Times New Roman" w:cs="Times New Roman"/>
          <w:color w:val="auto"/>
          <w:sz w:val="20"/>
        </w:rPr>
        <w:instrText xml:space="preserve"> SEQ Figura \* ARABIC </w:instrText>
      </w:r>
      <w:r w:rsidRPr="00313356">
        <w:rPr>
          <w:rFonts w:ascii="Times New Roman" w:hAnsi="Times New Roman" w:cs="Times New Roman"/>
          <w:color w:val="auto"/>
          <w:sz w:val="20"/>
        </w:rPr>
        <w:fldChar w:fldCharType="separate"/>
      </w:r>
      <w:r w:rsidR="00866A28">
        <w:rPr>
          <w:rFonts w:ascii="Times New Roman" w:hAnsi="Times New Roman" w:cs="Times New Roman"/>
          <w:noProof/>
          <w:color w:val="auto"/>
          <w:sz w:val="20"/>
        </w:rPr>
        <w:t>2</w:t>
      </w:r>
      <w:r w:rsidRPr="00313356">
        <w:rPr>
          <w:rFonts w:ascii="Times New Roman" w:hAnsi="Times New Roman" w:cs="Times New Roman"/>
          <w:color w:val="auto"/>
          <w:sz w:val="20"/>
        </w:rPr>
        <w:fldChar w:fldCharType="end"/>
      </w:r>
      <w:bookmarkEnd w:id="7"/>
      <w:r w:rsidRPr="00313356">
        <w:rPr>
          <w:rFonts w:ascii="Times New Roman" w:hAnsi="Times New Roman" w:cs="Times New Roman"/>
          <w:color w:val="auto"/>
          <w:sz w:val="20"/>
        </w:rPr>
        <w:t>:</w:t>
      </w:r>
      <w:r w:rsidRPr="00313356">
        <w:rPr>
          <w:rFonts w:ascii="Times New Roman" w:hAnsi="Times New Roman" w:cs="Times New Roman"/>
          <w:b w:val="0"/>
          <w:color w:val="auto"/>
          <w:sz w:val="20"/>
        </w:rPr>
        <w:t xml:space="preserve"> Modelo do Neurônio Artificial.</w:t>
      </w:r>
      <w:r w:rsidRPr="00313356">
        <w:rPr>
          <w:rFonts w:ascii="Times New Roman" w:hAnsi="Times New Roman" w:cs="Times New Roman"/>
          <w:b w:val="0"/>
          <w:color w:val="auto"/>
          <w:sz w:val="20"/>
        </w:rPr>
        <w:br/>
      </w:r>
      <w:r w:rsidRPr="00313356">
        <w:rPr>
          <w:rFonts w:ascii="Times New Roman" w:hAnsi="Times New Roman" w:cs="Times New Roman"/>
          <w:color w:val="auto"/>
          <w:sz w:val="20"/>
        </w:rPr>
        <w:t>Fonte:</w:t>
      </w:r>
      <w:r w:rsidRPr="00313356">
        <w:rPr>
          <w:rFonts w:ascii="Times New Roman" w:hAnsi="Times New Roman" w:cs="Times New Roman"/>
          <w:b w:val="0"/>
          <w:color w:val="auto"/>
          <w:sz w:val="20"/>
          <w:shd w:val="clear" w:color="auto" w:fill="FFFFFF"/>
        </w:rPr>
        <w:t xml:space="preserve"> (TAFNER, 1998).</w:t>
      </w:r>
    </w:p>
    <w:p w:rsidR="00FE6403" w:rsidRPr="000D62A0" w:rsidRDefault="00FE6403" w:rsidP="00FE6403">
      <w:pPr>
        <w:spacing w:after="0" w:line="360" w:lineRule="auto"/>
        <w:jc w:val="both"/>
        <w:rPr>
          <w:rFonts w:ascii="Times New Roman" w:eastAsia="Times New Roman" w:hAnsi="Times New Roman" w:cs="Times New Roman"/>
          <w:sz w:val="24"/>
          <w:szCs w:val="24"/>
          <w:lang w:eastAsia="pt-BR"/>
        </w:rPr>
      </w:pPr>
    </w:p>
    <w:p w:rsidR="00FE6403" w:rsidRPr="00737CA0" w:rsidRDefault="00FE6403" w:rsidP="00737CA0">
      <w:pPr>
        <w:pStyle w:val="PargrafodaLista"/>
        <w:numPr>
          <w:ilvl w:val="0"/>
          <w:numId w:val="28"/>
        </w:numPr>
        <w:spacing w:line="360" w:lineRule="auto"/>
        <w:jc w:val="both"/>
        <w:rPr>
          <w:rFonts w:ascii="Times New Roman" w:eastAsia="Times New Roman" w:hAnsi="Times New Roman" w:cs="Times New Roman"/>
          <w:sz w:val="24"/>
          <w:szCs w:val="24"/>
          <w:lang w:eastAsia="pt-BR"/>
        </w:rPr>
      </w:pPr>
      <w:r w:rsidRPr="00737CA0">
        <w:rPr>
          <w:rFonts w:ascii="Times New Roman" w:eastAsia="Times New Roman" w:hAnsi="Times New Roman" w:cs="Times New Roman"/>
          <w:b/>
          <w:bCs/>
          <w:color w:val="000000"/>
          <w:sz w:val="24"/>
          <w:szCs w:val="24"/>
          <w:lang w:eastAsia="pt-BR"/>
        </w:rPr>
        <w:t>Função Soma</w:t>
      </w:r>
      <w:r w:rsidR="00952EC2">
        <w:rPr>
          <w:rFonts w:ascii="Times New Roman" w:eastAsia="Times New Roman" w:hAnsi="Times New Roman" w:cs="Times New Roman"/>
          <w:color w:val="000000"/>
          <w:sz w:val="24"/>
          <w:szCs w:val="24"/>
          <w:lang w:eastAsia="pt-BR"/>
        </w:rPr>
        <w:t xml:space="preserve"> - a</w:t>
      </w:r>
      <w:r w:rsidRPr="00737CA0">
        <w:rPr>
          <w:rFonts w:ascii="Times New Roman" w:eastAsia="Times New Roman" w:hAnsi="Times New Roman" w:cs="Times New Roman"/>
          <w:color w:val="000000"/>
          <w:sz w:val="24"/>
          <w:szCs w:val="24"/>
          <w:lang w:eastAsia="pt-BR"/>
        </w:rPr>
        <w:t>s entradas depois de multiplicadas pelos pesos</w:t>
      </w:r>
      <w:proofErr w:type="gramStart"/>
      <w:r w:rsidRPr="00737CA0">
        <w:rPr>
          <w:rFonts w:ascii="Times New Roman" w:eastAsia="Times New Roman" w:hAnsi="Times New Roman" w:cs="Times New Roman"/>
          <w:color w:val="000000"/>
          <w:sz w:val="24"/>
          <w:szCs w:val="24"/>
          <w:lang w:eastAsia="pt-BR"/>
        </w:rPr>
        <w:t>, recebem</w:t>
      </w:r>
      <w:proofErr w:type="gramEnd"/>
      <w:r w:rsidRPr="00737CA0">
        <w:rPr>
          <w:rFonts w:ascii="Times New Roman" w:eastAsia="Times New Roman" w:hAnsi="Times New Roman" w:cs="Times New Roman"/>
          <w:color w:val="000000"/>
          <w:sz w:val="24"/>
          <w:szCs w:val="24"/>
          <w:lang w:eastAsia="pt-BR"/>
        </w:rPr>
        <w:t xml:space="preserve"> o nome de entradas ponderadas, ou unidades sigma.</w:t>
      </w:r>
    </w:p>
    <w:p w:rsidR="00FE6403" w:rsidRPr="00737CA0" w:rsidRDefault="00FE6403" w:rsidP="00737CA0">
      <w:pPr>
        <w:pStyle w:val="PargrafodaLista"/>
        <w:numPr>
          <w:ilvl w:val="0"/>
          <w:numId w:val="28"/>
        </w:numPr>
        <w:spacing w:after="0" w:line="360" w:lineRule="auto"/>
        <w:jc w:val="both"/>
        <w:rPr>
          <w:rFonts w:ascii="Times New Roman" w:eastAsia="Times New Roman" w:hAnsi="Times New Roman" w:cs="Times New Roman"/>
          <w:sz w:val="24"/>
          <w:szCs w:val="24"/>
          <w:lang w:eastAsia="pt-BR"/>
        </w:rPr>
      </w:pPr>
      <w:r w:rsidRPr="00737CA0">
        <w:rPr>
          <w:rFonts w:ascii="Times New Roman" w:eastAsia="Times New Roman" w:hAnsi="Times New Roman" w:cs="Times New Roman"/>
          <w:b/>
          <w:bCs/>
          <w:color w:val="000000"/>
          <w:sz w:val="24"/>
          <w:szCs w:val="24"/>
          <w:lang w:eastAsia="pt-BR"/>
        </w:rPr>
        <w:t>Função de Transferência</w:t>
      </w:r>
      <w:r w:rsidRPr="00737CA0">
        <w:rPr>
          <w:rFonts w:ascii="Times New Roman" w:eastAsia="Times New Roman" w:hAnsi="Times New Roman" w:cs="Times New Roman"/>
          <w:color w:val="000000"/>
          <w:sz w:val="24"/>
          <w:szCs w:val="24"/>
          <w:lang w:eastAsia="pt-BR"/>
        </w:rPr>
        <w:t xml:space="preserve"> - depois de acumulado o valor somado, o neurônio deve comparar esse valor com um valor de limiar (um valor estipulado), e atingindo-o, o valor é então passado adiante através da saída. A esse processo chamamos de função de transferência. Se o valor não atinge o limiar, </w:t>
      </w:r>
      <w:r w:rsidR="00DD730A">
        <w:rPr>
          <w:rFonts w:ascii="Times New Roman" w:eastAsia="Times New Roman" w:hAnsi="Times New Roman" w:cs="Times New Roman"/>
          <w:color w:val="000000"/>
          <w:sz w:val="24"/>
          <w:szCs w:val="24"/>
          <w:lang w:eastAsia="pt-BR"/>
        </w:rPr>
        <w:t xml:space="preserve">o sinal não é passado adiante. A </w:t>
      </w:r>
      <w:r w:rsidRPr="00737CA0">
        <w:rPr>
          <w:rFonts w:ascii="Times New Roman" w:eastAsia="Times New Roman" w:hAnsi="Times New Roman" w:cs="Times New Roman"/>
          <w:color w:val="000000"/>
          <w:sz w:val="24"/>
          <w:szCs w:val="24"/>
          <w:lang w:eastAsia="pt-BR"/>
        </w:rPr>
        <w:t xml:space="preserve">lógica neural </w:t>
      </w:r>
      <w:proofErr w:type="gramStart"/>
      <w:r w:rsidRPr="00737CA0">
        <w:rPr>
          <w:rFonts w:ascii="Times New Roman" w:eastAsia="Times New Roman" w:hAnsi="Times New Roman" w:cs="Times New Roman"/>
          <w:color w:val="000000"/>
          <w:sz w:val="24"/>
          <w:szCs w:val="24"/>
          <w:lang w:eastAsia="pt-BR"/>
        </w:rPr>
        <w:t>expõe,</w:t>
      </w:r>
      <w:proofErr w:type="gramEnd"/>
      <w:r w:rsidRPr="00737CA0">
        <w:rPr>
          <w:rFonts w:ascii="Times New Roman" w:eastAsia="Times New Roman" w:hAnsi="Times New Roman" w:cs="Times New Roman"/>
          <w:color w:val="000000"/>
          <w:sz w:val="24"/>
          <w:szCs w:val="24"/>
          <w:lang w:eastAsia="pt-BR"/>
        </w:rPr>
        <w:t xml:space="preserve"> que a intensidade dos sinais de entrada, dispara ou não, o sinal do neurônio, fazendo com que este estimule o neurônio seguinte. A função de transferência define e envia para fora do neurônio o valor passado pela função de ativação.</w:t>
      </w:r>
    </w:p>
    <w:p w:rsidR="00FE6403" w:rsidRPr="005B0FF2" w:rsidRDefault="00FE6403" w:rsidP="00737CA0">
      <w:pPr>
        <w:pStyle w:val="PargrafodaLista"/>
        <w:numPr>
          <w:ilvl w:val="0"/>
          <w:numId w:val="28"/>
        </w:numPr>
        <w:spacing w:after="0" w:line="360" w:lineRule="auto"/>
        <w:jc w:val="both"/>
        <w:rPr>
          <w:rFonts w:ascii="Times New Roman" w:eastAsia="Times New Roman" w:hAnsi="Times New Roman" w:cs="Times New Roman"/>
          <w:sz w:val="24"/>
          <w:szCs w:val="24"/>
          <w:lang w:eastAsia="pt-BR"/>
        </w:rPr>
      </w:pPr>
      <w:r w:rsidRPr="00737CA0">
        <w:rPr>
          <w:rFonts w:ascii="Times New Roman" w:eastAsia="Times New Roman" w:hAnsi="Times New Roman" w:cs="Times New Roman"/>
          <w:b/>
          <w:bCs/>
          <w:color w:val="000000"/>
          <w:sz w:val="24"/>
          <w:szCs w:val="24"/>
          <w:lang w:eastAsia="pt-BR"/>
        </w:rPr>
        <w:t>Função de ativação</w:t>
      </w:r>
      <w:r w:rsidRPr="00737CA0">
        <w:rPr>
          <w:rFonts w:ascii="Times New Roman" w:eastAsia="Times New Roman" w:hAnsi="Times New Roman" w:cs="Times New Roman"/>
          <w:color w:val="000000"/>
          <w:sz w:val="24"/>
          <w:szCs w:val="24"/>
          <w:lang w:eastAsia="pt-BR"/>
        </w:rPr>
        <w:t xml:space="preserve"> - A função de ativação antecede a função de transferência, e tem por atribuição repassar o sinal para a saída do neurônio. A função de ativação é uma função de ordem interna, cuja atribuição é fazer acontecer um nível de ativação dentro do próprio neurônio, ou seja</w:t>
      </w:r>
      <w:r w:rsidR="0043672B">
        <w:rPr>
          <w:rFonts w:ascii="Times New Roman" w:eastAsia="Times New Roman" w:hAnsi="Times New Roman" w:cs="Times New Roman"/>
          <w:color w:val="000000"/>
          <w:sz w:val="24"/>
          <w:szCs w:val="24"/>
          <w:lang w:eastAsia="pt-BR"/>
        </w:rPr>
        <w:t>,</w:t>
      </w:r>
      <w:r w:rsidRPr="00737CA0">
        <w:rPr>
          <w:rFonts w:ascii="Times New Roman" w:eastAsia="Times New Roman" w:hAnsi="Times New Roman" w:cs="Times New Roman"/>
          <w:color w:val="000000"/>
          <w:sz w:val="24"/>
          <w:szCs w:val="24"/>
          <w:lang w:eastAsia="pt-BR"/>
        </w:rPr>
        <w:t xml:space="preserve"> uma decisão é tomada pelo próprio neurônio sobre o que fazer com o valor resultante do somatório das entradas ponderadas. Essa decisão terá efeito restrito ao próprio neurônio. Em modelos simples de redes neurais, a função de ativação pode ser a própria função soma das entradas ponderadas do neurônio. Em modelos mais complexos, a função de ativação possui um processamento atribuído. Esse processamento pode usar o valor prévio de saída como uma entrada para o próprio neurônio. Após ter sido processado pela função de ativação, é então passado pela função de transferência que produzirá o valor de saída do neurônio.</w:t>
      </w:r>
    </w:p>
    <w:p w:rsidR="005B0FF2" w:rsidRDefault="005B0FF2" w:rsidP="005B0FF2">
      <w:pPr>
        <w:pStyle w:val="PargrafodaLista"/>
        <w:spacing w:after="0" w:line="360" w:lineRule="auto"/>
        <w:jc w:val="both"/>
        <w:rPr>
          <w:rFonts w:ascii="Times New Roman" w:eastAsia="Times New Roman" w:hAnsi="Times New Roman" w:cs="Times New Roman"/>
          <w:b/>
          <w:bCs/>
          <w:color w:val="000000"/>
          <w:sz w:val="24"/>
          <w:szCs w:val="24"/>
          <w:lang w:eastAsia="pt-BR"/>
        </w:rPr>
      </w:pPr>
    </w:p>
    <w:p w:rsidR="005B0FF2" w:rsidRDefault="005B0FF2" w:rsidP="005B0FF2">
      <w:pPr>
        <w:pStyle w:val="PargrafodaLista"/>
        <w:spacing w:after="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bCs/>
          <w:color w:val="000000"/>
          <w:sz w:val="24"/>
          <w:szCs w:val="24"/>
          <w:lang w:eastAsia="pt-BR"/>
        </w:rPr>
        <w:t xml:space="preserve">O Algoritmo </w:t>
      </w:r>
      <w:proofErr w:type="spellStart"/>
      <w:r>
        <w:rPr>
          <w:rFonts w:ascii="Times New Roman" w:eastAsia="Times New Roman" w:hAnsi="Times New Roman" w:cs="Times New Roman"/>
          <w:b/>
          <w:bCs/>
          <w:color w:val="000000"/>
          <w:sz w:val="24"/>
          <w:szCs w:val="24"/>
          <w:lang w:eastAsia="pt-BR"/>
        </w:rPr>
        <w:t>back</w:t>
      </w:r>
      <w:r w:rsidRPr="005B0FF2">
        <w:rPr>
          <w:rFonts w:ascii="Times New Roman" w:eastAsia="Times New Roman" w:hAnsi="Times New Roman" w:cs="Times New Roman"/>
          <w:b/>
          <w:sz w:val="24"/>
          <w:szCs w:val="24"/>
          <w:lang w:eastAsia="pt-BR"/>
        </w:rPr>
        <w:t>-propagation</w:t>
      </w:r>
      <w:proofErr w:type="spellEnd"/>
    </w:p>
    <w:p w:rsidR="00715FA7" w:rsidRDefault="00715FA7" w:rsidP="005B0FF2">
      <w:pPr>
        <w:pStyle w:val="PargrafodaLista"/>
        <w:spacing w:after="0" w:line="360" w:lineRule="auto"/>
        <w:jc w:val="both"/>
        <w:rPr>
          <w:rFonts w:ascii="Times New Roman" w:eastAsia="Times New Roman" w:hAnsi="Times New Roman" w:cs="Times New Roman"/>
          <w:b/>
          <w:sz w:val="24"/>
          <w:szCs w:val="24"/>
          <w:lang w:eastAsia="pt-BR"/>
        </w:rPr>
      </w:pPr>
    </w:p>
    <w:p w:rsidR="00715FA7" w:rsidRDefault="00715FA7" w:rsidP="00715FA7">
      <w:pPr>
        <w:spacing w:after="0" w:line="240" w:lineRule="auto"/>
        <w:ind w:left="360"/>
        <w:jc w:val="both"/>
        <w:rPr>
          <w:rFonts w:ascii="Times New Roman" w:eastAsia="Times New Roman" w:hAnsi="Times New Roman" w:cs="Times New Roman"/>
          <w:sz w:val="24"/>
          <w:szCs w:val="24"/>
          <w:lang w:eastAsia="pt-BR"/>
        </w:rPr>
      </w:pPr>
    </w:p>
    <w:p w:rsidR="00715FA7" w:rsidRPr="00851F72" w:rsidRDefault="00715FA7" w:rsidP="00715FA7">
      <w:pPr>
        <w:spacing w:after="0" w:line="240" w:lineRule="auto"/>
        <w:ind w:left="360"/>
        <w:jc w:val="both"/>
        <w:rPr>
          <w:rFonts w:ascii="Times New Roman" w:eastAsia="Times New Roman" w:hAnsi="Times New Roman" w:cs="Times New Roman"/>
          <w:sz w:val="24"/>
          <w:szCs w:val="24"/>
          <w:lang w:eastAsia="pt-BR"/>
        </w:rPr>
      </w:pPr>
      <w:r>
        <w:rPr>
          <w:noProof/>
          <w:lang w:eastAsia="pt-BR"/>
        </w:rPr>
        <w:drawing>
          <wp:inline distT="0" distB="0" distL="0" distR="0" wp14:anchorId="34BE85B7" wp14:editId="0C1C8591">
            <wp:extent cx="5760085" cy="25336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_1-resumo preceptron.JPG"/>
                    <pic:cNvPicPr/>
                  </pic:nvPicPr>
                  <pic:blipFill>
                    <a:blip r:embed="rId11">
                      <a:extLst>
                        <a:ext uri="{28A0092B-C50C-407E-A947-70E740481C1C}">
                          <a14:useLocalDpi xmlns:a14="http://schemas.microsoft.com/office/drawing/2010/main" val="0"/>
                        </a:ext>
                      </a:extLst>
                    </a:blip>
                    <a:stretch>
                      <a:fillRect/>
                    </a:stretch>
                  </pic:blipFill>
                  <pic:spPr>
                    <a:xfrm>
                      <a:off x="0" y="0"/>
                      <a:ext cx="5760085" cy="2533650"/>
                    </a:xfrm>
                    <a:prstGeom prst="rect">
                      <a:avLst/>
                    </a:prstGeom>
                  </pic:spPr>
                </pic:pic>
              </a:graphicData>
            </a:graphic>
          </wp:inline>
        </w:drawing>
      </w:r>
    </w:p>
    <w:p w:rsidR="00715FA7" w:rsidRDefault="00715FA7" w:rsidP="00715FA7">
      <w:pPr>
        <w:spacing w:after="0" w:line="240" w:lineRule="auto"/>
        <w:jc w:val="center"/>
        <w:rPr>
          <w:rFonts w:ascii="Times New Roman" w:eastAsia="Times New Roman" w:hAnsi="Times New Roman" w:cs="Times New Roman"/>
          <w:sz w:val="24"/>
          <w:szCs w:val="24"/>
          <w:lang w:eastAsia="pt-BR"/>
        </w:rPr>
      </w:pPr>
      <w:r w:rsidRPr="00BD2CF4">
        <w:rPr>
          <w:rFonts w:ascii="Times New Roman" w:eastAsia="Times New Roman" w:hAnsi="Times New Roman" w:cs="Times New Roman"/>
          <w:b/>
          <w:sz w:val="20"/>
          <w:szCs w:val="20"/>
          <w:lang w:eastAsia="pt-BR"/>
        </w:rPr>
        <w:t>Figura 3</w:t>
      </w:r>
      <w:r>
        <w:rPr>
          <w:rFonts w:ascii="Times New Roman" w:eastAsia="Times New Roman" w:hAnsi="Times New Roman" w:cs="Times New Roman"/>
          <w:sz w:val="24"/>
          <w:szCs w:val="24"/>
          <w:lang w:eastAsia="pt-BR"/>
        </w:rPr>
        <w:t xml:space="preserve">: </w:t>
      </w:r>
      <w:r w:rsidRPr="00BD2CF4">
        <w:rPr>
          <w:rFonts w:ascii="Times New Roman" w:eastAsia="Times New Roman" w:hAnsi="Times New Roman" w:cs="Times New Roman"/>
          <w:sz w:val="20"/>
          <w:szCs w:val="20"/>
          <w:lang w:eastAsia="pt-BR"/>
        </w:rPr>
        <w:t xml:space="preserve">Diagrama arquitetural do </w:t>
      </w:r>
      <w:proofErr w:type="spellStart"/>
      <w:r w:rsidRPr="00BD2CF4">
        <w:rPr>
          <w:rFonts w:ascii="Times New Roman" w:eastAsia="Times New Roman" w:hAnsi="Times New Roman" w:cs="Times New Roman"/>
          <w:sz w:val="20"/>
          <w:szCs w:val="20"/>
          <w:lang w:eastAsia="pt-BR"/>
        </w:rPr>
        <w:t>perceptron</w:t>
      </w:r>
      <w:proofErr w:type="spellEnd"/>
      <w:r w:rsidRPr="00BD2CF4">
        <w:rPr>
          <w:rFonts w:ascii="Times New Roman" w:eastAsia="Times New Roman" w:hAnsi="Times New Roman" w:cs="Times New Roman"/>
          <w:sz w:val="20"/>
          <w:szCs w:val="20"/>
          <w:lang w:eastAsia="pt-BR"/>
        </w:rPr>
        <w:t xml:space="preserve"> multicamadas com duas camadas escondidas</w:t>
      </w:r>
    </w:p>
    <w:p w:rsidR="00715FA7" w:rsidRDefault="00715FA7" w:rsidP="00715FA7">
      <w:pPr>
        <w:pStyle w:val="PargrafodaLista"/>
        <w:spacing w:after="0" w:line="240" w:lineRule="auto"/>
        <w:jc w:val="center"/>
        <w:rPr>
          <w:rFonts w:ascii="Times New Roman" w:eastAsia="Times New Roman" w:hAnsi="Times New Roman" w:cs="Times New Roman"/>
          <w:sz w:val="20"/>
          <w:szCs w:val="20"/>
          <w:lang w:eastAsia="pt-BR"/>
        </w:rPr>
      </w:pPr>
      <w:r w:rsidRPr="00BD2CF4">
        <w:rPr>
          <w:rFonts w:ascii="Times New Roman" w:eastAsia="Times New Roman" w:hAnsi="Times New Roman" w:cs="Times New Roman"/>
          <w:b/>
          <w:sz w:val="20"/>
          <w:szCs w:val="20"/>
          <w:lang w:eastAsia="pt-BR"/>
        </w:rPr>
        <w:t>Fonte:</w:t>
      </w:r>
      <w:r>
        <w:rPr>
          <w:rFonts w:ascii="Times New Roman" w:eastAsia="Times New Roman" w:hAnsi="Times New Roman" w:cs="Times New Roman"/>
          <w:sz w:val="24"/>
          <w:szCs w:val="24"/>
          <w:lang w:eastAsia="pt-BR"/>
        </w:rPr>
        <w:t xml:space="preserve"> </w:t>
      </w:r>
      <w:r w:rsidRPr="00EC2ED4">
        <w:rPr>
          <w:rFonts w:ascii="Times New Roman" w:eastAsia="Times New Roman" w:hAnsi="Times New Roman" w:cs="Times New Roman"/>
          <w:sz w:val="20"/>
          <w:szCs w:val="20"/>
          <w:lang w:eastAsia="pt-BR"/>
        </w:rPr>
        <w:t>(Simon, H., 2009)</w:t>
      </w:r>
    </w:p>
    <w:p w:rsidR="00715FA7" w:rsidRDefault="00715FA7" w:rsidP="005B0FF2">
      <w:pPr>
        <w:pStyle w:val="PargrafodaLista"/>
        <w:spacing w:after="0" w:line="360" w:lineRule="auto"/>
        <w:jc w:val="both"/>
        <w:rPr>
          <w:rFonts w:ascii="Times New Roman" w:eastAsia="Times New Roman" w:hAnsi="Times New Roman" w:cs="Times New Roman"/>
          <w:b/>
          <w:sz w:val="24"/>
          <w:szCs w:val="24"/>
          <w:lang w:eastAsia="pt-BR"/>
        </w:rPr>
      </w:pPr>
    </w:p>
    <w:p w:rsidR="00715FA7" w:rsidRDefault="00715FA7" w:rsidP="000D62A0">
      <w:pPr>
        <w:spacing w:after="0" w:line="240" w:lineRule="auto"/>
        <w:jc w:val="both"/>
        <w:rPr>
          <w:rFonts w:ascii="Times New Roman" w:eastAsia="Times New Roman" w:hAnsi="Times New Roman" w:cs="Times New Roman"/>
          <w:sz w:val="24"/>
          <w:szCs w:val="24"/>
          <w:lang w:eastAsia="pt-BR"/>
        </w:rPr>
      </w:pPr>
    </w:p>
    <w:p w:rsidR="00E91666" w:rsidRDefault="00C63AC7" w:rsidP="000D62A0">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 figura 3</w:t>
      </w:r>
      <w:r w:rsidR="00C25513">
        <w:rPr>
          <w:rFonts w:ascii="Times New Roman" w:eastAsia="Times New Roman" w:hAnsi="Times New Roman" w:cs="Times New Roman"/>
          <w:sz w:val="24"/>
          <w:szCs w:val="24"/>
          <w:lang w:eastAsia="pt-BR"/>
        </w:rPr>
        <w:t xml:space="preserve"> apresenta o layout arquitetônico de um </w:t>
      </w:r>
      <w:proofErr w:type="spellStart"/>
      <w:r w:rsidR="00C25513">
        <w:rPr>
          <w:rFonts w:ascii="Times New Roman" w:eastAsia="Times New Roman" w:hAnsi="Times New Roman" w:cs="Times New Roman"/>
          <w:sz w:val="24"/>
          <w:szCs w:val="24"/>
          <w:lang w:eastAsia="pt-BR"/>
        </w:rPr>
        <w:t>perceptron</w:t>
      </w:r>
      <w:proofErr w:type="spellEnd"/>
      <w:r w:rsidR="00C25513">
        <w:rPr>
          <w:rFonts w:ascii="Times New Roman" w:eastAsia="Times New Roman" w:hAnsi="Times New Roman" w:cs="Times New Roman"/>
          <w:sz w:val="24"/>
          <w:szCs w:val="24"/>
          <w:lang w:eastAsia="pt-BR"/>
        </w:rPr>
        <w:t xml:space="preserve">. O gráfico de sinal de fluxo correspondente para a aprendizagem </w:t>
      </w:r>
      <w:proofErr w:type="spellStart"/>
      <w:r w:rsidR="00C25513">
        <w:rPr>
          <w:rFonts w:ascii="Times New Roman" w:eastAsia="Times New Roman" w:hAnsi="Times New Roman" w:cs="Times New Roman"/>
          <w:sz w:val="24"/>
          <w:szCs w:val="24"/>
          <w:lang w:eastAsia="pt-BR"/>
        </w:rPr>
        <w:t>back-propagation</w:t>
      </w:r>
      <w:proofErr w:type="spellEnd"/>
      <w:r w:rsidR="00C25513">
        <w:rPr>
          <w:rFonts w:ascii="Times New Roman" w:eastAsia="Times New Roman" w:hAnsi="Times New Roman" w:cs="Times New Roman"/>
          <w:sz w:val="24"/>
          <w:szCs w:val="24"/>
          <w:lang w:eastAsia="pt-BR"/>
        </w:rPr>
        <w:t xml:space="preserve">, incorporando as fases para frente e para trás dos cálculos envolvidos no processo de aprendizagem, é </w:t>
      </w:r>
      <w:proofErr w:type="gramStart"/>
      <w:r w:rsidR="00C25513">
        <w:rPr>
          <w:rFonts w:ascii="Times New Roman" w:eastAsia="Times New Roman" w:hAnsi="Times New Roman" w:cs="Times New Roman"/>
          <w:sz w:val="24"/>
          <w:szCs w:val="24"/>
          <w:lang w:eastAsia="pt-BR"/>
        </w:rPr>
        <w:t>apresentada</w:t>
      </w:r>
      <w:proofErr w:type="gramEnd"/>
      <w:r w:rsidR="00C25513">
        <w:rPr>
          <w:rFonts w:ascii="Times New Roman" w:eastAsia="Times New Roman" w:hAnsi="Times New Roman" w:cs="Times New Roman"/>
          <w:sz w:val="24"/>
          <w:szCs w:val="24"/>
          <w:lang w:eastAsia="pt-BR"/>
        </w:rPr>
        <w:t xml:space="preserve"> na Figura </w:t>
      </w:r>
      <w:r w:rsidR="00BD2CF4">
        <w:rPr>
          <w:rFonts w:ascii="Times New Roman" w:eastAsia="Times New Roman" w:hAnsi="Times New Roman" w:cs="Times New Roman"/>
          <w:sz w:val="24"/>
          <w:szCs w:val="24"/>
          <w:lang w:eastAsia="pt-BR"/>
        </w:rPr>
        <w:t>4</w:t>
      </w:r>
      <w:r w:rsidR="00140D71">
        <w:rPr>
          <w:rFonts w:ascii="Times New Roman" w:eastAsia="Times New Roman" w:hAnsi="Times New Roman" w:cs="Times New Roman"/>
          <w:sz w:val="24"/>
          <w:szCs w:val="24"/>
          <w:lang w:eastAsia="pt-BR"/>
        </w:rPr>
        <w:t xml:space="preserve"> para o caso de L=2 e </w:t>
      </w:r>
      <m:oMath>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m</m:t>
            </m:r>
          </m:e>
          <m:sub>
            <m:r>
              <w:rPr>
                <w:rFonts w:ascii="Cambria Math" w:eastAsia="Times New Roman" w:hAnsi="Cambria Math" w:cs="Times New Roman"/>
                <w:sz w:val="24"/>
                <w:szCs w:val="24"/>
                <w:lang w:eastAsia="pt-BR"/>
              </w:rPr>
              <m:t>0</m:t>
            </m:r>
          </m:sub>
        </m:sSub>
        <m:r>
          <w:rPr>
            <w:rFonts w:ascii="Cambria Math" w:eastAsia="Times New Roman" w:hAnsi="Cambria Math" w:cs="Times New Roman"/>
            <w:sz w:val="24"/>
            <w:szCs w:val="24"/>
            <w:lang w:eastAsia="pt-BR"/>
          </w:rPr>
          <m:t>=</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m</m:t>
            </m:r>
          </m:e>
          <m:sub>
            <m:r>
              <w:rPr>
                <w:rFonts w:ascii="Cambria Math" w:eastAsia="Times New Roman" w:hAnsi="Cambria Math" w:cs="Times New Roman"/>
                <w:sz w:val="24"/>
                <w:szCs w:val="24"/>
                <w:lang w:eastAsia="pt-BR"/>
              </w:rPr>
              <m:t>1</m:t>
            </m:r>
          </m:sub>
        </m:sSub>
        <m:r>
          <w:rPr>
            <w:rFonts w:ascii="Cambria Math" w:eastAsia="Times New Roman" w:hAnsi="Cambria Math" w:cs="Times New Roman"/>
            <w:sz w:val="24"/>
            <w:szCs w:val="24"/>
            <w:lang w:eastAsia="pt-BR"/>
          </w:rPr>
          <m:t>=</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m</m:t>
            </m:r>
          </m:e>
          <m:sub>
            <m:r>
              <w:rPr>
                <w:rFonts w:ascii="Cambria Math" w:eastAsia="Times New Roman" w:hAnsi="Cambria Math" w:cs="Times New Roman"/>
                <w:sz w:val="24"/>
                <w:szCs w:val="24"/>
                <w:lang w:eastAsia="pt-BR"/>
              </w:rPr>
              <m:t>2</m:t>
            </m:r>
          </m:sub>
        </m:sSub>
        <m:r>
          <w:rPr>
            <w:rFonts w:ascii="Cambria Math" w:eastAsia="Times New Roman" w:hAnsi="Cambria Math" w:cs="Times New Roman"/>
            <w:sz w:val="24"/>
            <w:szCs w:val="24"/>
            <w:lang w:eastAsia="pt-BR"/>
          </w:rPr>
          <m:t xml:space="preserve">= </m:t>
        </m:r>
      </m:oMath>
      <w:r w:rsidR="00911DB6">
        <w:rPr>
          <w:rFonts w:ascii="Times New Roman" w:eastAsia="Times New Roman" w:hAnsi="Times New Roman" w:cs="Times New Roman"/>
          <w:sz w:val="24"/>
          <w:szCs w:val="24"/>
          <w:lang w:eastAsia="pt-BR"/>
        </w:rPr>
        <w:t xml:space="preserve">3. A parte superior do gráfico de fluxo de sinal para a passagem para frente. A parte inferior do gráfico de fluxo de sinal é responsável pelo passe para trás, o que é referido como um gráfico de sensibilidade para calcular os gradientes locais no algoritmo </w:t>
      </w:r>
      <w:proofErr w:type="spellStart"/>
      <w:r w:rsidR="00911DB6">
        <w:rPr>
          <w:rFonts w:ascii="Times New Roman" w:eastAsia="Times New Roman" w:hAnsi="Times New Roman" w:cs="Times New Roman"/>
          <w:sz w:val="24"/>
          <w:szCs w:val="24"/>
          <w:lang w:eastAsia="pt-BR"/>
        </w:rPr>
        <w:t>back-propagation</w:t>
      </w:r>
      <w:proofErr w:type="spellEnd"/>
      <w:r w:rsidR="00F84769">
        <w:rPr>
          <w:rFonts w:ascii="Times New Roman" w:eastAsia="Times New Roman" w:hAnsi="Times New Roman" w:cs="Times New Roman"/>
          <w:sz w:val="24"/>
          <w:szCs w:val="24"/>
          <w:lang w:eastAsia="pt-BR"/>
        </w:rPr>
        <w:t xml:space="preserve"> (</w:t>
      </w:r>
      <w:proofErr w:type="spellStart"/>
      <w:r w:rsidR="00F84769">
        <w:rPr>
          <w:rFonts w:ascii="Times New Roman" w:eastAsia="Times New Roman" w:hAnsi="Times New Roman" w:cs="Times New Roman"/>
          <w:sz w:val="24"/>
          <w:szCs w:val="24"/>
          <w:lang w:eastAsia="pt-BR"/>
        </w:rPr>
        <w:t>Narenda</w:t>
      </w:r>
      <w:proofErr w:type="spellEnd"/>
      <w:r w:rsidR="00F84769">
        <w:rPr>
          <w:rFonts w:ascii="Times New Roman" w:eastAsia="Times New Roman" w:hAnsi="Times New Roman" w:cs="Times New Roman"/>
          <w:sz w:val="24"/>
          <w:szCs w:val="24"/>
          <w:lang w:eastAsia="pt-BR"/>
        </w:rPr>
        <w:t xml:space="preserve"> </w:t>
      </w:r>
      <w:proofErr w:type="spellStart"/>
      <w:r w:rsidR="00F84769">
        <w:rPr>
          <w:rFonts w:ascii="Times New Roman" w:eastAsia="Times New Roman" w:hAnsi="Times New Roman" w:cs="Times New Roman"/>
          <w:sz w:val="24"/>
          <w:szCs w:val="24"/>
          <w:lang w:eastAsia="pt-BR"/>
        </w:rPr>
        <w:t>and</w:t>
      </w:r>
      <w:proofErr w:type="spellEnd"/>
      <w:r w:rsidR="00F84769">
        <w:rPr>
          <w:rFonts w:ascii="Times New Roman" w:eastAsia="Times New Roman" w:hAnsi="Times New Roman" w:cs="Times New Roman"/>
          <w:sz w:val="24"/>
          <w:szCs w:val="24"/>
          <w:lang w:eastAsia="pt-BR"/>
        </w:rPr>
        <w:t xml:space="preserve"> </w:t>
      </w:r>
      <w:proofErr w:type="spellStart"/>
      <w:r w:rsidR="00F84769">
        <w:rPr>
          <w:rFonts w:ascii="Times New Roman" w:eastAsia="Times New Roman" w:hAnsi="Times New Roman" w:cs="Times New Roman"/>
          <w:sz w:val="24"/>
          <w:szCs w:val="24"/>
          <w:lang w:eastAsia="pt-BR"/>
        </w:rPr>
        <w:t>Parthasaraty</w:t>
      </w:r>
      <w:proofErr w:type="spellEnd"/>
      <w:r w:rsidR="00F84769">
        <w:rPr>
          <w:rFonts w:ascii="Times New Roman" w:eastAsia="Times New Roman" w:hAnsi="Times New Roman" w:cs="Times New Roman"/>
          <w:sz w:val="24"/>
          <w:szCs w:val="24"/>
          <w:lang w:eastAsia="pt-BR"/>
        </w:rPr>
        <w:t xml:space="preserve">, 1990). A atualização sequencial dos pesos é o método preferido para a execução online do </w:t>
      </w:r>
      <w:proofErr w:type="spellStart"/>
      <w:r w:rsidR="00F84769">
        <w:rPr>
          <w:rFonts w:ascii="Times New Roman" w:eastAsia="Times New Roman" w:hAnsi="Times New Roman" w:cs="Times New Roman"/>
          <w:sz w:val="24"/>
          <w:szCs w:val="24"/>
          <w:lang w:eastAsia="pt-BR"/>
        </w:rPr>
        <w:t>back-propagation</w:t>
      </w:r>
      <w:proofErr w:type="spellEnd"/>
      <w:r w:rsidR="00F84769">
        <w:rPr>
          <w:rFonts w:ascii="Times New Roman" w:eastAsia="Times New Roman" w:hAnsi="Times New Roman" w:cs="Times New Roman"/>
          <w:sz w:val="24"/>
          <w:szCs w:val="24"/>
          <w:lang w:eastAsia="pt-BR"/>
        </w:rPr>
        <w:t xml:space="preserve">. Por este modo da operação, os ciclos do algoritmo através da amostra de treino </w:t>
      </w:r>
      <m:oMath>
        <m:sSubSup>
          <m:sSubSupPr>
            <m:ctrlPr>
              <w:rPr>
                <w:rFonts w:ascii="Cambria Math" w:eastAsia="Times New Roman" w:hAnsi="Cambria Math" w:cs="Times New Roman"/>
                <w:i/>
                <w:sz w:val="24"/>
                <w:szCs w:val="24"/>
                <w:lang w:eastAsia="pt-BR"/>
              </w:rPr>
            </m:ctrlPr>
          </m:sSubSupPr>
          <m:e>
            <w:proofErr w:type="gramStart"/>
            <m:r>
              <w:rPr>
                <w:rFonts w:ascii="Cambria Math" w:eastAsia="Times New Roman" w:hAnsi="Cambria Math" w:cs="Times New Roman"/>
                <w:sz w:val="24"/>
                <w:szCs w:val="24"/>
                <w:lang w:eastAsia="pt-BR"/>
              </w:rPr>
              <m:t>{</m:t>
            </m:r>
            <w:proofErr w:type="gramEnd"/>
            <m:r>
              <w:rPr>
                <w:rFonts w:ascii="Cambria Math" w:eastAsia="Times New Roman" w:hAnsi="Cambria Math" w:cs="Times New Roman"/>
                <w:sz w:val="24"/>
                <w:szCs w:val="24"/>
                <w:lang w:eastAsia="pt-BR"/>
              </w:rPr>
              <m:t>(</m:t>
            </m:r>
            <m:r>
              <m:rPr>
                <m:sty m:val="bi"/>
              </m:rPr>
              <w:rPr>
                <w:rFonts w:ascii="Cambria Math" w:eastAsia="Times New Roman" w:hAnsi="Cambria Math" w:cs="Times New Roman"/>
                <w:sz w:val="24"/>
                <w:szCs w:val="24"/>
                <w:lang w:eastAsia="pt-BR"/>
              </w:rPr>
              <m:t>x</m:t>
            </m:r>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r>
              <w:rPr>
                <w:rFonts w:ascii="Cambria Math" w:eastAsia="Times New Roman" w:hAnsi="Cambria Math" w:cs="Times New Roman"/>
                <w:sz w:val="24"/>
                <w:szCs w:val="24"/>
                <w:lang w:eastAsia="pt-BR"/>
              </w:rPr>
              <m:t xml:space="preserve">, </m:t>
            </m:r>
            <m:r>
              <m:rPr>
                <m:sty m:val="bi"/>
              </m:rPr>
              <w:rPr>
                <w:rFonts w:ascii="Cambria Math" w:eastAsia="Times New Roman" w:hAnsi="Cambria Math" w:cs="Times New Roman"/>
                <w:sz w:val="24"/>
                <w:szCs w:val="24"/>
                <w:lang w:eastAsia="pt-BR"/>
              </w:rPr>
              <m:t>d</m:t>
            </m:r>
            <m:r>
              <w:rPr>
                <w:rFonts w:ascii="Cambria Math" w:eastAsia="Times New Roman" w:hAnsi="Cambria Math" w:cs="Times New Roman"/>
                <w:sz w:val="24"/>
                <w:szCs w:val="24"/>
                <w:lang w:eastAsia="pt-BR"/>
              </w:rPr>
              <m:t>(n))}</m:t>
            </m:r>
          </m:e>
          <m:sub>
            <m:r>
              <w:rPr>
                <w:rFonts w:ascii="Cambria Math" w:eastAsia="Times New Roman" w:hAnsi="Cambria Math" w:cs="Times New Roman"/>
                <w:sz w:val="24"/>
                <w:szCs w:val="24"/>
                <w:lang w:eastAsia="pt-BR"/>
              </w:rPr>
              <m:t>n=1</m:t>
            </m:r>
          </m:sub>
          <m:sup>
            <m:r>
              <w:rPr>
                <w:rFonts w:ascii="Cambria Math" w:eastAsia="Times New Roman" w:hAnsi="Cambria Math" w:cs="Times New Roman"/>
                <w:sz w:val="24"/>
                <w:szCs w:val="24"/>
                <w:lang w:eastAsia="pt-BR"/>
              </w:rPr>
              <m:t>N</m:t>
            </m:r>
          </m:sup>
        </m:sSubSup>
      </m:oMath>
      <w:r w:rsidR="00F84769">
        <w:rPr>
          <w:rFonts w:ascii="Times New Roman" w:eastAsia="Times New Roman" w:hAnsi="Times New Roman" w:cs="Times New Roman"/>
          <w:sz w:val="24"/>
          <w:szCs w:val="24"/>
          <w:lang w:eastAsia="pt-BR"/>
        </w:rPr>
        <w:t xml:space="preserve"> como a seguir:</w:t>
      </w:r>
    </w:p>
    <w:p w:rsidR="00F84769" w:rsidRDefault="00F84769" w:rsidP="000D62A0">
      <w:pPr>
        <w:spacing w:after="0" w:line="240" w:lineRule="auto"/>
        <w:jc w:val="both"/>
        <w:rPr>
          <w:rFonts w:ascii="Times New Roman" w:eastAsia="Times New Roman" w:hAnsi="Times New Roman" w:cs="Times New Roman"/>
          <w:sz w:val="24"/>
          <w:szCs w:val="24"/>
          <w:lang w:eastAsia="pt-BR"/>
        </w:rPr>
      </w:pPr>
    </w:p>
    <w:p w:rsidR="00851F72" w:rsidRDefault="00F84769" w:rsidP="00831404">
      <w:pPr>
        <w:pStyle w:val="PargrafodaLista"/>
        <w:numPr>
          <w:ilvl w:val="0"/>
          <w:numId w:val="31"/>
        </w:numPr>
        <w:spacing w:after="0" w:line="240" w:lineRule="auto"/>
        <w:jc w:val="both"/>
        <w:rPr>
          <w:rFonts w:ascii="Times New Roman" w:eastAsia="Times New Roman" w:hAnsi="Times New Roman" w:cs="Times New Roman"/>
          <w:sz w:val="24"/>
          <w:szCs w:val="24"/>
          <w:lang w:eastAsia="pt-BR"/>
        </w:rPr>
      </w:pPr>
      <w:r w:rsidRPr="00831404">
        <w:rPr>
          <w:rFonts w:ascii="Times New Roman" w:eastAsia="Times New Roman" w:hAnsi="Times New Roman" w:cs="Times New Roman"/>
          <w:b/>
          <w:sz w:val="24"/>
          <w:szCs w:val="24"/>
          <w:lang w:eastAsia="pt-BR"/>
        </w:rPr>
        <w:t>Inicialização</w:t>
      </w:r>
      <w:r w:rsidRPr="00851F72">
        <w:rPr>
          <w:rFonts w:ascii="Times New Roman" w:eastAsia="Times New Roman" w:hAnsi="Times New Roman" w:cs="Times New Roman"/>
          <w:sz w:val="24"/>
          <w:szCs w:val="24"/>
          <w:lang w:eastAsia="pt-BR"/>
        </w:rPr>
        <w:t xml:space="preserve"> – Assumindo do princípio que nenhuma informação prévia está disponível</w:t>
      </w:r>
      <w:r w:rsidR="00851F72" w:rsidRPr="00851F72">
        <w:rPr>
          <w:rFonts w:ascii="Times New Roman" w:eastAsia="Times New Roman" w:hAnsi="Times New Roman" w:cs="Times New Roman"/>
          <w:sz w:val="24"/>
          <w:szCs w:val="24"/>
          <w:lang w:eastAsia="pt-BR"/>
        </w:rPr>
        <w:t>, escolher os pesos sinápticos</w:t>
      </w:r>
      <w:r w:rsidR="00851F72">
        <w:rPr>
          <w:rFonts w:ascii="Times New Roman" w:eastAsia="Times New Roman" w:hAnsi="Times New Roman" w:cs="Times New Roman"/>
          <w:sz w:val="24"/>
          <w:szCs w:val="24"/>
          <w:lang w:eastAsia="pt-BR"/>
        </w:rPr>
        <w:t xml:space="preserve"> e os limiares de uma distribuição uniforme cuja variância é escolhida para fazer o desvio padrão dos campos locais induzidos dos neurônios que estão na transição entre as partes </w:t>
      </w:r>
      <w:r w:rsidR="008477CA">
        <w:rPr>
          <w:rFonts w:ascii="Times New Roman" w:eastAsia="Times New Roman" w:hAnsi="Times New Roman" w:cs="Times New Roman"/>
          <w:sz w:val="24"/>
          <w:szCs w:val="24"/>
          <w:lang w:eastAsia="pt-BR"/>
        </w:rPr>
        <w:t xml:space="preserve">padrões </w:t>
      </w:r>
      <w:r w:rsidR="00851F72">
        <w:rPr>
          <w:rFonts w:ascii="Times New Roman" w:eastAsia="Times New Roman" w:hAnsi="Times New Roman" w:cs="Times New Roman"/>
          <w:sz w:val="24"/>
          <w:szCs w:val="24"/>
          <w:lang w:eastAsia="pt-BR"/>
        </w:rPr>
        <w:t>e lineares da função de ativação sigmoide.</w:t>
      </w:r>
    </w:p>
    <w:p w:rsidR="002B7006" w:rsidRDefault="002B7006" w:rsidP="002B7006">
      <w:pPr>
        <w:pStyle w:val="PargrafodaLista"/>
        <w:spacing w:after="0" w:line="240" w:lineRule="auto"/>
        <w:jc w:val="both"/>
        <w:rPr>
          <w:rFonts w:ascii="Times New Roman" w:eastAsia="Times New Roman" w:hAnsi="Times New Roman" w:cs="Times New Roman"/>
          <w:sz w:val="24"/>
          <w:szCs w:val="24"/>
          <w:lang w:eastAsia="pt-BR"/>
        </w:rPr>
      </w:pPr>
    </w:p>
    <w:p w:rsidR="00831404" w:rsidRDefault="00831404" w:rsidP="00831404">
      <w:pPr>
        <w:pStyle w:val="PargrafodaLista"/>
        <w:numPr>
          <w:ilvl w:val="0"/>
          <w:numId w:val="31"/>
        </w:numPr>
        <w:spacing w:after="0" w:line="240" w:lineRule="auto"/>
        <w:jc w:val="both"/>
        <w:rPr>
          <w:rFonts w:ascii="Times New Roman" w:eastAsia="Times New Roman" w:hAnsi="Times New Roman" w:cs="Times New Roman"/>
          <w:sz w:val="24"/>
          <w:szCs w:val="24"/>
          <w:lang w:eastAsia="pt-BR"/>
        </w:rPr>
      </w:pPr>
      <w:r w:rsidRPr="00831404">
        <w:rPr>
          <w:rFonts w:ascii="Times New Roman" w:eastAsia="Times New Roman" w:hAnsi="Times New Roman" w:cs="Times New Roman"/>
          <w:b/>
          <w:sz w:val="24"/>
          <w:szCs w:val="24"/>
          <w:lang w:eastAsia="pt-BR"/>
        </w:rPr>
        <w:t>Apresentação de exemplos de treinamento</w:t>
      </w:r>
      <w:r>
        <w:rPr>
          <w:rFonts w:ascii="Times New Roman" w:eastAsia="Times New Roman" w:hAnsi="Times New Roman" w:cs="Times New Roman"/>
          <w:sz w:val="24"/>
          <w:szCs w:val="24"/>
          <w:lang w:eastAsia="pt-BR"/>
        </w:rPr>
        <w:t xml:space="preserve"> – Apresentar</w:t>
      </w:r>
      <w:r w:rsidR="006403B5">
        <w:rPr>
          <w:rFonts w:ascii="Times New Roman" w:eastAsia="Times New Roman" w:hAnsi="Times New Roman" w:cs="Times New Roman"/>
          <w:sz w:val="24"/>
          <w:szCs w:val="24"/>
          <w:lang w:eastAsia="pt-BR"/>
        </w:rPr>
        <w:t xml:space="preserve"> exemplos </w:t>
      </w:r>
      <w:r w:rsidR="008477CA">
        <w:rPr>
          <w:rFonts w:ascii="Times New Roman" w:eastAsia="Times New Roman" w:hAnsi="Times New Roman" w:cs="Times New Roman"/>
          <w:sz w:val="24"/>
          <w:szCs w:val="24"/>
          <w:lang w:eastAsia="pt-BR"/>
        </w:rPr>
        <w:t xml:space="preserve">de </w:t>
      </w:r>
      <w:r w:rsidR="006403B5">
        <w:rPr>
          <w:rFonts w:ascii="Times New Roman" w:eastAsia="Times New Roman" w:hAnsi="Times New Roman" w:cs="Times New Roman"/>
          <w:sz w:val="24"/>
          <w:szCs w:val="24"/>
          <w:lang w:eastAsia="pt-BR"/>
        </w:rPr>
        <w:t>período de</w:t>
      </w:r>
      <w:r w:rsidR="008477CA">
        <w:rPr>
          <w:rFonts w:ascii="Times New Roman" w:eastAsia="Times New Roman" w:hAnsi="Times New Roman" w:cs="Times New Roman"/>
          <w:sz w:val="24"/>
          <w:szCs w:val="24"/>
          <w:lang w:eastAsia="pt-BR"/>
        </w:rPr>
        <w:t xml:space="preserve"> treinamento da rede</w:t>
      </w:r>
      <w:r>
        <w:rPr>
          <w:rFonts w:ascii="Times New Roman" w:eastAsia="Times New Roman" w:hAnsi="Times New Roman" w:cs="Times New Roman"/>
          <w:sz w:val="24"/>
          <w:szCs w:val="24"/>
          <w:lang w:eastAsia="pt-BR"/>
        </w:rPr>
        <w:t>. Para cada exemplo na amostra, ordenada de alguma forma, realizar a sequência para frente e para trás</w:t>
      </w:r>
      <w:r w:rsidR="00AC728F">
        <w:rPr>
          <w:rFonts w:ascii="Times New Roman" w:eastAsia="Times New Roman" w:hAnsi="Times New Roman" w:cs="Times New Roman"/>
          <w:sz w:val="24"/>
          <w:szCs w:val="24"/>
          <w:lang w:eastAsia="pt-BR"/>
        </w:rPr>
        <w:t xml:space="preserve"> cálculos descritos sob os po</w:t>
      </w:r>
      <w:r w:rsidR="000F647A">
        <w:rPr>
          <w:rFonts w:ascii="Times New Roman" w:eastAsia="Times New Roman" w:hAnsi="Times New Roman" w:cs="Times New Roman"/>
          <w:sz w:val="24"/>
          <w:szCs w:val="24"/>
          <w:lang w:eastAsia="pt-BR"/>
        </w:rPr>
        <w:t xml:space="preserve">ntos </w:t>
      </w:r>
      <w:proofErr w:type="gramStart"/>
      <w:r w:rsidR="000F647A">
        <w:rPr>
          <w:rFonts w:ascii="Times New Roman" w:eastAsia="Times New Roman" w:hAnsi="Times New Roman" w:cs="Times New Roman"/>
          <w:sz w:val="24"/>
          <w:szCs w:val="24"/>
          <w:lang w:eastAsia="pt-BR"/>
        </w:rPr>
        <w:t>3</w:t>
      </w:r>
      <w:proofErr w:type="gramEnd"/>
      <w:r w:rsidR="000F647A">
        <w:rPr>
          <w:rFonts w:ascii="Times New Roman" w:eastAsia="Times New Roman" w:hAnsi="Times New Roman" w:cs="Times New Roman"/>
          <w:sz w:val="24"/>
          <w:szCs w:val="24"/>
          <w:lang w:eastAsia="pt-BR"/>
        </w:rPr>
        <w:t xml:space="preserve"> e 4 respectivamente.</w:t>
      </w:r>
    </w:p>
    <w:p w:rsidR="002B7006" w:rsidRPr="002B7006" w:rsidRDefault="002B7006" w:rsidP="002B7006">
      <w:pPr>
        <w:pStyle w:val="PargrafodaLista"/>
        <w:rPr>
          <w:rFonts w:ascii="Times New Roman" w:eastAsia="Times New Roman" w:hAnsi="Times New Roman" w:cs="Times New Roman"/>
          <w:sz w:val="24"/>
          <w:szCs w:val="24"/>
          <w:lang w:eastAsia="pt-BR"/>
        </w:rPr>
      </w:pPr>
    </w:p>
    <w:p w:rsidR="000F647A" w:rsidRDefault="00D50211" w:rsidP="00831404">
      <w:pPr>
        <w:pStyle w:val="PargrafodaLista"/>
        <w:numPr>
          <w:ilvl w:val="0"/>
          <w:numId w:val="31"/>
        </w:num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Computação Para Frente</w:t>
      </w:r>
      <w:r w:rsidR="000E0E2A">
        <w:rPr>
          <w:rFonts w:ascii="Times New Roman" w:eastAsia="Times New Roman" w:hAnsi="Times New Roman" w:cs="Times New Roman"/>
          <w:sz w:val="24"/>
          <w:szCs w:val="24"/>
          <w:lang w:eastAsia="pt-BR"/>
        </w:rPr>
        <w:t xml:space="preserve"> -</w:t>
      </w:r>
      <w:r w:rsidR="000F647A">
        <w:rPr>
          <w:rFonts w:ascii="Times New Roman" w:eastAsia="Times New Roman" w:hAnsi="Times New Roman" w:cs="Times New Roman"/>
          <w:sz w:val="24"/>
          <w:szCs w:val="24"/>
          <w:lang w:eastAsia="pt-BR"/>
        </w:rPr>
        <w:t xml:space="preserve"> Permitir que um exemplo de formação </w:t>
      </w:r>
      <w:r w:rsidR="006403B5">
        <w:rPr>
          <w:rFonts w:ascii="Times New Roman" w:eastAsia="Times New Roman" w:hAnsi="Times New Roman" w:cs="Times New Roman"/>
          <w:sz w:val="24"/>
          <w:szCs w:val="24"/>
          <w:lang w:eastAsia="pt-BR"/>
        </w:rPr>
        <w:t>do período</w:t>
      </w:r>
      <w:r w:rsidR="000F647A">
        <w:rPr>
          <w:rFonts w:ascii="Times New Roman" w:eastAsia="Times New Roman" w:hAnsi="Times New Roman" w:cs="Times New Roman"/>
          <w:sz w:val="24"/>
          <w:szCs w:val="24"/>
          <w:lang w:eastAsia="pt-BR"/>
        </w:rPr>
        <w:t xml:space="preserve"> se</w:t>
      </w:r>
      <w:r w:rsidR="006403B5">
        <w:rPr>
          <w:rFonts w:ascii="Times New Roman" w:eastAsia="Times New Roman" w:hAnsi="Times New Roman" w:cs="Times New Roman"/>
          <w:sz w:val="24"/>
          <w:szCs w:val="24"/>
          <w:lang w:eastAsia="pt-BR"/>
        </w:rPr>
        <w:t>ja</w:t>
      </w:r>
      <w:r w:rsidR="000F647A">
        <w:rPr>
          <w:rFonts w:ascii="Times New Roman" w:eastAsia="Times New Roman" w:hAnsi="Times New Roman" w:cs="Times New Roman"/>
          <w:sz w:val="24"/>
          <w:szCs w:val="24"/>
          <w:lang w:eastAsia="pt-BR"/>
        </w:rPr>
        <w:t xml:space="preserve"> denotado por (</w:t>
      </w:r>
      <w:r w:rsidR="000F647A" w:rsidRPr="000F647A">
        <w:rPr>
          <w:rFonts w:ascii="Times New Roman" w:eastAsia="Times New Roman" w:hAnsi="Times New Roman" w:cs="Times New Roman"/>
          <w:b/>
          <w:sz w:val="24"/>
          <w:szCs w:val="24"/>
          <w:lang w:eastAsia="pt-BR"/>
        </w:rPr>
        <w:t>x</w:t>
      </w:r>
      <w:r w:rsidR="000F647A">
        <w:rPr>
          <w:rFonts w:ascii="Times New Roman" w:eastAsia="Times New Roman" w:hAnsi="Times New Roman" w:cs="Times New Roman"/>
          <w:sz w:val="24"/>
          <w:szCs w:val="24"/>
          <w:lang w:eastAsia="pt-BR"/>
        </w:rPr>
        <w:t xml:space="preserve">(n), </w:t>
      </w:r>
      <w:r w:rsidR="000F647A" w:rsidRPr="000F647A">
        <w:rPr>
          <w:rFonts w:ascii="Times New Roman" w:eastAsia="Times New Roman" w:hAnsi="Times New Roman" w:cs="Times New Roman"/>
          <w:b/>
          <w:sz w:val="24"/>
          <w:szCs w:val="24"/>
          <w:lang w:eastAsia="pt-BR"/>
        </w:rPr>
        <w:t>d</w:t>
      </w:r>
      <w:r w:rsidR="000F647A">
        <w:rPr>
          <w:rFonts w:ascii="Times New Roman" w:eastAsia="Times New Roman" w:hAnsi="Times New Roman" w:cs="Times New Roman"/>
          <w:sz w:val="24"/>
          <w:szCs w:val="24"/>
          <w:lang w:eastAsia="pt-BR"/>
        </w:rPr>
        <w:t xml:space="preserve">(n)), com o vetor de entrada </w:t>
      </w:r>
      <w:r w:rsidR="000F647A" w:rsidRPr="000F647A">
        <w:rPr>
          <w:rFonts w:ascii="Times New Roman" w:eastAsia="Times New Roman" w:hAnsi="Times New Roman" w:cs="Times New Roman"/>
          <w:b/>
          <w:sz w:val="24"/>
          <w:szCs w:val="24"/>
          <w:lang w:eastAsia="pt-BR"/>
        </w:rPr>
        <w:t>x</w:t>
      </w:r>
      <w:r w:rsidR="000F647A" w:rsidRPr="000F647A">
        <w:rPr>
          <w:rFonts w:ascii="Times New Roman" w:eastAsia="Times New Roman" w:hAnsi="Times New Roman" w:cs="Times New Roman"/>
          <w:sz w:val="24"/>
          <w:szCs w:val="24"/>
          <w:lang w:eastAsia="pt-BR"/>
        </w:rPr>
        <w:t>(n)</w:t>
      </w:r>
      <w:r w:rsidR="000F647A">
        <w:rPr>
          <w:rFonts w:ascii="Times New Roman" w:eastAsia="Times New Roman" w:hAnsi="Times New Roman" w:cs="Times New Roman"/>
          <w:sz w:val="24"/>
          <w:szCs w:val="24"/>
          <w:lang w:eastAsia="pt-BR"/>
        </w:rPr>
        <w:t xml:space="preserve"> aplicado na camada de ent</w:t>
      </w:r>
      <w:r w:rsidR="006403B5">
        <w:rPr>
          <w:rFonts w:ascii="Times New Roman" w:eastAsia="Times New Roman" w:hAnsi="Times New Roman" w:cs="Times New Roman"/>
          <w:sz w:val="24"/>
          <w:szCs w:val="24"/>
          <w:lang w:eastAsia="pt-BR"/>
        </w:rPr>
        <w:t xml:space="preserve">rada de gânglios sensoriais e o </w:t>
      </w:r>
      <w:r w:rsidR="000F647A">
        <w:rPr>
          <w:rFonts w:ascii="Times New Roman" w:eastAsia="Times New Roman" w:hAnsi="Times New Roman" w:cs="Times New Roman"/>
          <w:sz w:val="24"/>
          <w:szCs w:val="24"/>
          <w:lang w:eastAsia="pt-BR"/>
        </w:rPr>
        <w:t>vetor</w:t>
      </w:r>
      <w:r w:rsidR="006403B5">
        <w:rPr>
          <w:rFonts w:ascii="Times New Roman" w:eastAsia="Times New Roman" w:hAnsi="Times New Roman" w:cs="Times New Roman"/>
          <w:sz w:val="24"/>
          <w:szCs w:val="24"/>
          <w:lang w:eastAsia="pt-BR"/>
        </w:rPr>
        <w:t xml:space="preserve"> da resposta desejada</w:t>
      </w:r>
      <w:r w:rsidR="000F647A">
        <w:rPr>
          <w:rFonts w:ascii="Times New Roman" w:eastAsia="Times New Roman" w:hAnsi="Times New Roman" w:cs="Times New Roman"/>
          <w:sz w:val="24"/>
          <w:szCs w:val="24"/>
          <w:lang w:eastAsia="pt-BR"/>
        </w:rPr>
        <w:t xml:space="preserve"> </w:t>
      </w:r>
      <w:r w:rsidR="000F647A" w:rsidRPr="000F647A">
        <w:rPr>
          <w:rFonts w:ascii="Times New Roman" w:eastAsia="Times New Roman" w:hAnsi="Times New Roman" w:cs="Times New Roman"/>
          <w:b/>
          <w:sz w:val="24"/>
          <w:szCs w:val="24"/>
          <w:lang w:eastAsia="pt-BR"/>
        </w:rPr>
        <w:t>d</w:t>
      </w:r>
      <w:r w:rsidR="000F647A">
        <w:rPr>
          <w:rFonts w:ascii="Times New Roman" w:eastAsia="Times New Roman" w:hAnsi="Times New Roman" w:cs="Times New Roman"/>
          <w:sz w:val="24"/>
          <w:szCs w:val="24"/>
          <w:lang w:eastAsia="pt-BR"/>
        </w:rPr>
        <w:t>(n), apresentada à camada de saíd</w:t>
      </w:r>
      <w:r w:rsidR="006403B5">
        <w:rPr>
          <w:rFonts w:ascii="Times New Roman" w:eastAsia="Times New Roman" w:hAnsi="Times New Roman" w:cs="Times New Roman"/>
          <w:sz w:val="24"/>
          <w:szCs w:val="24"/>
          <w:lang w:eastAsia="pt-BR"/>
        </w:rPr>
        <w:t>a de nós da computação. Calcular</w:t>
      </w:r>
      <w:r w:rsidR="000F647A">
        <w:rPr>
          <w:rFonts w:ascii="Times New Roman" w:eastAsia="Times New Roman" w:hAnsi="Times New Roman" w:cs="Times New Roman"/>
          <w:sz w:val="24"/>
          <w:szCs w:val="24"/>
          <w:lang w:eastAsia="pt-BR"/>
        </w:rPr>
        <w:t xml:space="preserve"> os campos locai</w:t>
      </w:r>
      <w:r w:rsidR="006403B5">
        <w:rPr>
          <w:rFonts w:ascii="Times New Roman" w:eastAsia="Times New Roman" w:hAnsi="Times New Roman" w:cs="Times New Roman"/>
          <w:sz w:val="24"/>
          <w:szCs w:val="24"/>
          <w:lang w:eastAsia="pt-BR"/>
        </w:rPr>
        <w:t>s induzidos e sinais de funções</w:t>
      </w:r>
      <w:r w:rsidR="000F647A">
        <w:rPr>
          <w:rFonts w:ascii="Times New Roman" w:eastAsia="Times New Roman" w:hAnsi="Times New Roman" w:cs="Times New Roman"/>
          <w:sz w:val="24"/>
          <w:szCs w:val="24"/>
          <w:lang w:eastAsia="pt-BR"/>
        </w:rPr>
        <w:t xml:space="preserve">, </w:t>
      </w:r>
      <w:r w:rsidR="000F647A">
        <w:rPr>
          <w:rFonts w:ascii="Times New Roman" w:eastAsia="Times New Roman" w:hAnsi="Times New Roman" w:cs="Times New Roman"/>
          <w:sz w:val="24"/>
          <w:szCs w:val="24"/>
          <w:lang w:eastAsia="pt-BR"/>
        </w:rPr>
        <w:lastRenderedPageBreak/>
        <w:t xml:space="preserve">procedendo através da rede, camada por camada. O campo local induzido </w:t>
      </w: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v</m:t>
            </m:r>
          </m:e>
          <m:sub>
            <m:r>
              <w:rPr>
                <w:rFonts w:ascii="Cambria Math" w:eastAsia="Times New Roman" w:hAnsi="Cambria Math" w:cs="Times New Roman"/>
                <w:sz w:val="24"/>
                <w:szCs w:val="24"/>
                <w:lang w:eastAsia="pt-BR"/>
              </w:rPr>
              <m:t>j</m:t>
            </m:r>
          </m:sub>
          <m:sup>
            <w:proofErr w:type="gramStart"/>
            <m:r>
              <w:rPr>
                <w:rFonts w:ascii="Cambria Math" w:eastAsia="Times New Roman" w:hAnsi="Cambria Math" w:cs="Times New Roman"/>
                <w:sz w:val="24"/>
                <w:szCs w:val="24"/>
                <w:lang w:eastAsia="pt-BR"/>
              </w:rPr>
              <m:t>(</m:t>
            </m:r>
            <w:proofErr w:type="gramEnd"/>
            <m:r>
              <w:rPr>
                <w:rFonts w:ascii="Cambria Math" w:eastAsia="Times New Roman" w:hAnsi="Cambria Math" w:cs="Times New Roman"/>
                <w:sz w:val="24"/>
                <w:szCs w:val="24"/>
                <w:lang w:eastAsia="pt-BR"/>
              </w:rPr>
              <m:t>l)</m:t>
            </m:r>
          </m:sup>
        </m:sSubSup>
      </m:oMath>
      <w:r w:rsidR="000F647A">
        <w:rPr>
          <w:rFonts w:ascii="Times New Roman" w:eastAsia="Times New Roman" w:hAnsi="Times New Roman" w:cs="Times New Roman"/>
          <w:sz w:val="24"/>
          <w:szCs w:val="24"/>
          <w:lang w:eastAsia="pt-BR"/>
        </w:rPr>
        <w:t xml:space="preserve"> para neurônio</w:t>
      </w:r>
      <w:r w:rsidR="00613370">
        <w:rPr>
          <w:rFonts w:ascii="Times New Roman" w:eastAsia="Times New Roman" w:hAnsi="Times New Roman" w:cs="Times New Roman"/>
          <w:sz w:val="24"/>
          <w:szCs w:val="24"/>
          <w:lang w:eastAsia="pt-BR"/>
        </w:rPr>
        <w:t xml:space="preserve"> </w:t>
      </w:r>
      <m:oMath>
        <m:r>
          <w:rPr>
            <w:rFonts w:ascii="Cambria Math" w:eastAsia="Times New Roman" w:hAnsi="Cambria Math" w:cs="Times New Roman"/>
            <w:sz w:val="24"/>
            <w:szCs w:val="24"/>
            <w:lang w:eastAsia="pt-BR"/>
          </w:rPr>
          <m:t>j</m:t>
        </m:r>
      </m:oMath>
      <w:r w:rsidR="001953EF">
        <w:rPr>
          <w:rFonts w:ascii="Times New Roman" w:eastAsia="Times New Roman" w:hAnsi="Times New Roman" w:cs="Times New Roman"/>
          <w:sz w:val="24"/>
          <w:szCs w:val="24"/>
          <w:lang w:eastAsia="pt-BR"/>
        </w:rPr>
        <w:t xml:space="preserve"> na camada </w:t>
      </w:r>
      <m:oMath>
        <m:r>
          <w:rPr>
            <w:rFonts w:ascii="Cambria Math" w:eastAsia="Times New Roman" w:hAnsi="Cambria Math" w:cs="Times New Roman"/>
            <w:sz w:val="24"/>
            <w:szCs w:val="24"/>
            <w:lang w:eastAsia="pt-BR"/>
          </w:rPr>
          <m:t>l</m:t>
        </m:r>
      </m:oMath>
    </w:p>
    <w:p w:rsidR="00001E34" w:rsidRDefault="00001E34" w:rsidP="00001E34">
      <w:pPr>
        <w:spacing w:after="0" w:line="240" w:lineRule="auto"/>
        <w:jc w:val="both"/>
        <w:rPr>
          <w:rFonts w:ascii="Times New Roman" w:eastAsia="Times New Roman" w:hAnsi="Times New Roman" w:cs="Times New Roman"/>
          <w:sz w:val="24"/>
          <w:szCs w:val="24"/>
          <w:lang w:eastAsia="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2866"/>
      </w:tblGrid>
      <w:tr w:rsidR="00001E34" w:rsidTr="00551443">
        <w:tc>
          <w:tcPr>
            <w:tcW w:w="6345" w:type="dxa"/>
          </w:tcPr>
          <w:p w:rsidR="00001E34" w:rsidRPr="00001E34" w:rsidRDefault="002E0635" w:rsidP="00001E34">
            <w:pPr>
              <w:jc w:val="both"/>
              <w:rPr>
                <w:rFonts w:ascii="Times New Roman" w:eastAsia="Times New Roman" w:hAnsi="Times New Roman" w:cs="Times New Roman"/>
                <w:sz w:val="24"/>
                <w:szCs w:val="24"/>
                <w:lang w:eastAsia="pt-BR"/>
              </w:rPr>
            </w:pPr>
            <m:oMathPara>
              <m:oMathParaPr>
                <m:jc m:val="right"/>
              </m:oMathParaP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v</m:t>
                    </m:r>
                  </m:e>
                  <m:sub>
                    <m:r>
                      <w:rPr>
                        <w:rFonts w:ascii="Cambria Math" w:eastAsia="Times New Roman" w:hAnsi="Cambria Math" w:cs="Times New Roman"/>
                        <w:sz w:val="24"/>
                        <w:szCs w:val="24"/>
                        <w:lang w:eastAsia="pt-BR"/>
                      </w:rPr>
                      <m:t>j</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r>
                  <w:rPr>
                    <w:rFonts w:ascii="Cambria Math" w:eastAsia="Times New Roman" w:hAnsi="Cambria Math" w:cs="Times New Roman"/>
                    <w:sz w:val="24"/>
                    <w:szCs w:val="24"/>
                    <w:lang w:eastAsia="pt-BR"/>
                  </w:rPr>
                  <m:t xml:space="preserve">= </m:t>
                </m:r>
                <m:nary>
                  <m:naryPr>
                    <m:chr m:val="∑"/>
                    <m:limLoc m:val="undOvr"/>
                    <m:supHide m:val="1"/>
                    <m:ctrlPr>
                      <w:rPr>
                        <w:rFonts w:ascii="Cambria Math" w:eastAsia="Times New Roman" w:hAnsi="Cambria Math" w:cs="Times New Roman"/>
                        <w:i/>
                        <w:sz w:val="24"/>
                        <w:szCs w:val="24"/>
                        <w:lang w:eastAsia="pt-BR"/>
                      </w:rPr>
                    </m:ctrlPr>
                  </m:naryPr>
                  <m:sub>
                    <m:r>
                      <w:rPr>
                        <w:rFonts w:ascii="Cambria Math" w:eastAsia="Times New Roman" w:hAnsi="Cambria Math" w:cs="Times New Roman"/>
                        <w:sz w:val="24"/>
                        <w:szCs w:val="24"/>
                        <w:lang w:eastAsia="pt-BR"/>
                      </w:rPr>
                      <m:t>i</m:t>
                    </m:r>
                  </m:sub>
                  <m:sup/>
                  <m:e>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w</m:t>
                        </m:r>
                      </m:e>
                      <m:sub>
                        <m:r>
                          <w:rPr>
                            <w:rFonts w:ascii="Cambria Math" w:eastAsia="Times New Roman" w:hAnsi="Cambria Math" w:cs="Times New Roman"/>
                            <w:sz w:val="24"/>
                            <w:szCs w:val="24"/>
                            <w:lang w:eastAsia="pt-BR"/>
                          </w:rPr>
                          <m:t>ji</m:t>
                        </m:r>
                      </m:sub>
                      <m:sup>
                        <m:r>
                          <w:rPr>
                            <w:rFonts w:ascii="Cambria Math" w:eastAsia="Times New Roman" w:hAnsi="Cambria Math" w:cs="Times New Roman"/>
                            <w:sz w:val="24"/>
                            <w:szCs w:val="24"/>
                            <w:lang w:eastAsia="pt-BR"/>
                          </w:rPr>
                          <m:t>l</m:t>
                        </m:r>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i</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l-1</m:t>
                            </m:r>
                          </m:e>
                        </m:d>
                      </m:sup>
                    </m:sSubSup>
                  </m:e>
                </m:nary>
                <m:r>
                  <w:rPr>
                    <w:rFonts w:ascii="Cambria Math" w:eastAsia="Times New Roman" w:hAnsi="Cambria Math" w:cs="Times New Roman"/>
                    <w:sz w:val="24"/>
                    <w:szCs w:val="24"/>
                    <w:lang w:eastAsia="pt-BR"/>
                  </w:rPr>
                  <m:t>(n)</m:t>
                </m:r>
              </m:oMath>
            </m:oMathPara>
          </w:p>
        </w:tc>
        <w:tc>
          <w:tcPr>
            <w:tcW w:w="2866" w:type="dxa"/>
          </w:tcPr>
          <w:p w:rsidR="00001E34" w:rsidRDefault="00001E34" w:rsidP="00551443">
            <w:pPr>
              <w:jc w:val="right"/>
              <w:rPr>
                <w:rFonts w:ascii="Times New Roman" w:eastAsia="Times New Roman" w:hAnsi="Times New Roman" w:cs="Times New Roman"/>
                <w:sz w:val="24"/>
                <w:szCs w:val="24"/>
                <w:lang w:eastAsia="pt-BR"/>
              </w:rPr>
            </w:pPr>
          </w:p>
        </w:tc>
      </w:tr>
    </w:tbl>
    <w:p w:rsidR="00001E34" w:rsidRPr="00001E34" w:rsidRDefault="00001E34" w:rsidP="00D4703B">
      <w:pPr>
        <w:spacing w:after="0" w:line="240" w:lineRule="auto"/>
        <w:jc w:val="right"/>
        <w:rPr>
          <w:rFonts w:ascii="Times New Roman" w:eastAsia="Times New Roman" w:hAnsi="Times New Roman" w:cs="Times New Roman"/>
          <w:sz w:val="24"/>
          <w:szCs w:val="24"/>
          <w:lang w:eastAsia="pt-BR"/>
        </w:rPr>
      </w:pPr>
    </w:p>
    <w:p w:rsidR="00851F72" w:rsidRDefault="00551443" w:rsidP="00851F72">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Onde </w:t>
      </w: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i</m:t>
            </m:r>
          </m:sub>
          <m:sup>
            <w:proofErr w:type="gramStart"/>
            <m:r>
              <w:rPr>
                <w:rFonts w:ascii="Cambria Math" w:eastAsia="Times New Roman" w:hAnsi="Cambria Math" w:cs="Times New Roman"/>
                <w:sz w:val="24"/>
                <w:szCs w:val="24"/>
                <w:lang w:eastAsia="pt-BR"/>
              </w:rPr>
              <m:t>(</m:t>
            </m:r>
            <w:proofErr w:type="gramEnd"/>
            <m:r>
              <w:rPr>
                <w:rFonts w:ascii="Cambria Math" w:eastAsia="Times New Roman" w:hAnsi="Cambria Math" w:cs="Times New Roman"/>
                <w:sz w:val="24"/>
                <w:szCs w:val="24"/>
                <w:lang w:eastAsia="pt-BR"/>
              </w:rPr>
              <m:t>l-1)</m:t>
            </m:r>
          </m:sup>
        </m:sSubSup>
      </m:oMath>
      <w:r>
        <w:rPr>
          <w:rFonts w:ascii="Times New Roman" w:eastAsia="Times New Roman" w:hAnsi="Times New Roman" w:cs="Times New Roman"/>
          <w:sz w:val="24"/>
          <w:szCs w:val="24"/>
          <w:lang w:eastAsia="pt-BR"/>
        </w:rPr>
        <w:t xml:space="preserve">é a saída (função) sinal do neurônio </w:t>
      </w:r>
      <m:oMath>
        <m:r>
          <w:rPr>
            <w:rFonts w:ascii="Cambria Math" w:eastAsia="Times New Roman" w:hAnsi="Cambria Math" w:cs="Times New Roman"/>
            <w:sz w:val="24"/>
            <w:szCs w:val="24"/>
            <w:lang w:eastAsia="pt-BR"/>
          </w:rPr>
          <m:t>i</m:t>
        </m:r>
      </m:oMath>
      <w:r>
        <w:rPr>
          <w:rFonts w:ascii="Times New Roman" w:eastAsia="Times New Roman" w:hAnsi="Times New Roman" w:cs="Times New Roman"/>
          <w:sz w:val="24"/>
          <w:szCs w:val="24"/>
          <w:lang w:eastAsia="pt-BR"/>
        </w:rPr>
        <w:t xml:space="preserve"> na camada anterior </w:t>
      </w:r>
      <m:oMath>
        <m:r>
          <w:rPr>
            <w:rFonts w:ascii="Cambria Math" w:eastAsia="Times New Roman" w:hAnsi="Cambria Math" w:cs="Times New Roman"/>
            <w:sz w:val="24"/>
            <w:szCs w:val="24"/>
            <w:lang w:eastAsia="pt-BR"/>
          </w:rPr>
          <m:t>l-1</m:t>
        </m:r>
      </m:oMath>
      <w:r>
        <w:rPr>
          <w:rFonts w:ascii="Times New Roman" w:eastAsia="Times New Roman" w:hAnsi="Times New Roman" w:cs="Times New Roman"/>
          <w:sz w:val="24"/>
          <w:szCs w:val="24"/>
          <w:lang w:eastAsia="pt-BR"/>
        </w:rPr>
        <w:t xml:space="preserve"> na iteração n, e </w:t>
      </w: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w</m:t>
            </m:r>
          </m:e>
          <m:sub>
            <m:r>
              <w:rPr>
                <w:rFonts w:ascii="Cambria Math" w:eastAsia="Times New Roman" w:hAnsi="Cambria Math" w:cs="Times New Roman"/>
                <w:sz w:val="24"/>
                <w:szCs w:val="24"/>
                <w:lang w:eastAsia="pt-BR"/>
              </w:rPr>
              <m:t>ji</m:t>
            </m:r>
          </m:sub>
          <m:sup>
            <m:r>
              <w:rPr>
                <w:rFonts w:ascii="Cambria Math" w:eastAsia="Times New Roman" w:hAnsi="Cambria Math" w:cs="Times New Roman"/>
                <w:sz w:val="24"/>
                <w:szCs w:val="24"/>
                <w:lang w:eastAsia="pt-BR"/>
              </w:rPr>
              <m:t>(l)</m:t>
            </m:r>
          </m:sup>
        </m:sSubSup>
      </m:oMath>
      <w:r>
        <w:rPr>
          <w:rFonts w:ascii="Times New Roman" w:eastAsia="Times New Roman" w:hAnsi="Times New Roman" w:cs="Times New Roman"/>
          <w:sz w:val="24"/>
          <w:szCs w:val="24"/>
          <w:lang w:eastAsia="pt-BR"/>
        </w:rPr>
        <w:t>(n) é o peso sináptico do neur</w:t>
      </w:r>
      <w:proofErr w:type="spellStart"/>
      <w:r w:rsidR="00986CD6">
        <w:rPr>
          <w:rFonts w:ascii="Times New Roman" w:eastAsia="Times New Roman" w:hAnsi="Times New Roman" w:cs="Times New Roman"/>
          <w:sz w:val="24"/>
          <w:szCs w:val="24"/>
          <w:lang w:eastAsia="pt-BR"/>
        </w:rPr>
        <w:t>ônio</w:t>
      </w:r>
      <w:proofErr w:type="spellEnd"/>
      <w:r w:rsidR="008477CA">
        <w:rPr>
          <w:rFonts w:ascii="Times New Roman" w:eastAsia="Times New Roman" w:hAnsi="Times New Roman" w:cs="Times New Roman"/>
          <w:sz w:val="24"/>
          <w:szCs w:val="24"/>
          <w:lang w:eastAsia="pt-BR"/>
        </w:rPr>
        <w:t xml:space="preserve"> </w:t>
      </w:r>
      <m:oMath>
        <m:r>
          <w:rPr>
            <w:rFonts w:ascii="Cambria Math" w:eastAsia="Times New Roman" w:hAnsi="Cambria Math" w:cs="Times New Roman"/>
            <w:sz w:val="24"/>
            <w:szCs w:val="24"/>
            <w:lang w:eastAsia="pt-BR"/>
          </w:rPr>
          <m:t>j</m:t>
        </m:r>
      </m:oMath>
      <w:r>
        <w:rPr>
          <w:rFonts w:ascii="Times New Roman" w:eastAsia="Times New Roman" w:hAnsi="Times New Roman" w:cs="Times New Roman"/>
          <w:sz w:val="24"/>
          <w:szCs w:val="24"/>
          <w:lang w:eastAsia="pt-BR"/>
        </w:rPr>
        <w:t xml:space="preserve"> na camada </w:t>
      </w:r>
      <m:oMath>
        <m:r>
          <w:rPr>
            <w:rFonts w:ascii="Cambria Math" w:eastAsia="Times New Roman" w:hAnsi="Cambria Math" w:cs="Times New Roman"/>
            <w:sz w:val="24"/>
            <w:szCs w:val="24"/>
            <w:lang w:eastAsia="pt-BR"/>
          </w:rPr>
          <m:t>l</m:t>
        </m:r>
      </m:oMath>
      <w:r w:rsidR="00986CD6">
        <w:rPr>
          <w:rFonts w:ascii="Times New Roman" w:eastAsia="Times New Roman" w:hAnsi="Times New Roman" w:cs="Times New Roman"/>
          <w:sz w:val="24"/>
          <w:szCs w:val="24"/>
          <w:lang w:eastAsia="pt-BR"/>
        </w:rPr>
        <w:t xml:space="preserve"> que é alimentado a partir do neurônio </w:t>
      </w:r>
      <m:oMath>
        <m:r>
          <w:rPr>
            <w:rFonts w:ascii="Cambria Math" w:eastAsia="Times New Roman" w:hAnsi="Cambria Math" w:cs="Times New Roman"/>
            <w:sz w:val="24"/>
            <w:szCs w:val="24"/>
            <w:lang w:eastAsia="pt-BR"/>
          </w:rPr>
          <m:t>i</m:t>
        </m:r>
      </m:oMath>
      <w:r w:rsidR="00986CD6">
        <w:rPr>
          <w:rFonts w:ascii="Times New Roman" w:eastAsia="Times New Roman" w:hAnsi="Times New Roman" w:cs="Times New Roman"/>
          <w:sz w:val="24"/>
          <w:szCs w:val="24"/>
          <w:lang w:eastAsia="pt-BR"/>
        </w:rPr>
        <w:t xml:space="preserve"> na camada </w:t>
      </w:r>
      <m:oMath>
        <m:r>
          <w:rPr>
            <w:rFonts w:ascii="Cambria Math" w:eastAsia="Times New Roman" w:hAnsi="Cambria Math" w:cs="Times New Roman"/>
            <w:sz w:val="24"/>
            <w:szCs w:val="24"/>
            <w:lang w:eastAsia="pt-BR"/>
          </w:rPr>
          <m:t>l-1.</m:t>
        </m:r>
      </m:oMath>
      <w:r w:rsidR="00986CD6">
        <w:rPr>
          <w:rFonts w:ascii="Times New Roman" w:eastAsia="Times New Roman" w:hAnsi="Times New Roman" w:cs="Times New Roman"/>
          <w:sz w:val="24"/>
          <w:szCs w:val="24"/>
          <w:lang w:eastAsia="pt-BR"/>
        </w:rPr>
        <w:t xml:space="preserve"> Para </w:t>
      </w:r>
      <m:oMath>
        <m:r>
          <w:rPr>
            <w:rFonts w:ascii="Cambria Math" w:eastAsia="Times New Roman" w:hAnsi="Cambria Math" w:cs="Times New Roman"/>
            <w:sz w:val="24"/>
            <w:szCs w:val="24"/>
            <w:lang w:eastAsia="pt-BR"/>
          </w:rPr>
          <m:t>i=0</m:t>
        </m:r>
      </m:oMath>
      <w:r w:rsidR="00986CD6">
        <w:rPr>
          <w:rFonts w:ascii="Times New Roman" w:eastAsia="Times New Roman" w:hAnsi="Times New Roman" w:cs="Times New Roman"/>
          <w:sz w:val="24"/>
          <w:szCs w:val="24"/>
          <w:lang w:eastAsia="pt-BR"/>
        </w:rPr>
        <w:t xml:space="preserve">, </w:t>
      </w:r>
      <w:r w:rsidR="00B42599">
        <w:rPr>
          <w:rFonts w:ascii="Times New Roman" w:eastAsia="Times New Roman" w:hAnsi="Times New Roman" w:cs="Times New Roman"/>
          <w:sz w:val="24"/>
          <w:szCs w:val="24"/>
          <w:lang w:eastAsia="pt-BR"/>
        </w:rPr>
        <w:t>então</w:t>
      </w:r>
      <w:r w:rsidR="008477CA">
        <w:rPr>
          <w:rFonts w:ascii="Times New Roman" w:eastAsia="Times New Roman" w:hAnsi="Times New Roman" w:cs="Times New Roman"/>
          <w:sz w:val="24"/>
          <w:szCs w:val="24"/>
          <w:lang w:eastAsia="pt-BR"/>
        </w:rPr>
        <w:t>,</w:t>
      </w:r>
      <w:r w:rsidR="00986CD6">
        <w:rPr>
          <w:rFonts w:ascii="Times New Roman" w:eastAsia="Times New Roman" w:hAnsi="Times New Roman" w:cs="Times New Roman"/>
          <w:sz w:val="24"/>
          <w:szCs w:val="24"/>
          <w:lang w:eastAsia="pt-BR"/>
        </w:rPr>
        <w:t xml:space="preserve"> </w:t>
      </w: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0</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l-1</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r>
          <w:rPr>
            <w:rFonts w:ascii="Cambria Math" w:eastAsia="Times New Roman" w:hAnsi="Cambria Math" w:cs="Times New Roman"/>
            <w:sz w:val="24"/>
            <w:szCs w:val="24"/>
            <w:lang w:eastAsia="pt-BR"/>
          </w:rPr>
          <m:t>=+1</m:t>
        </m:r>
      </m:oMath>
      <w:r w:rsidR="00D94EC3">
        <w:rPr>
          <w:rFonts w:ascii="Times New Roman" w:eastAsia="Times New Roman" w:hAnsi="Times New Roman" w:cs="Times New Roman"/>
          <w:sz w:val="24"/>
          <w:szCs w:val="24"/>
          <w:lang w:eastAsia="pt-BR"/>
        </w:rPr>
        <w:t xml:space="preserve">, e </w:t>
      </w: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w</m:t>
            </m:r>
          </m:e>
          <m:sub>
            <m:r>
              <w:rPr>
                <w:rFonts w:ascii="Cambria Math" w:eastAsia="Times New Roman" w:hAnsi="Cambria Math" w:cs="Times New Roman"/>
                <w:sz w:val="24"/>
                <w:szCs w:val="24"/>
                <w:lang w:eastAsia="pt-BR"/>
              </w:rPr>
              <m:t>j0</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r>
          <w:rPr>
            <w:rFonts w:ascii="Cambria Math" w:eastAsia="Times New Roman" w:hAnsi="Cambria Math" w:cs="Times New Roman"/>
            <w:sz w:val="24"/>
            <w:szCs w:val="24"/>
            <w:lang w:eastAsia="pt-BR"/>
          </w:rPr>
          <m:t>=</m:t>
        </m:r>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b</m:t>
            </m:r>
          </m:e>
          <m:sub>
            <m:r>
              <w:rPr>
                <w:rFonts w:ascii="Cambria Math" w:eastAsia="Times New Roman" w:hAnsi="Cambria Math" w:cs="Times New Roman"/>
                <w:sz w:val="24"/>
                <w:szCs w:val="24"/>
                <w:lang w:eastAsia="pt-BR"/>
              </w:rPr>
              <m:t>j</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w:proofErr w:type="gramStart"/>
        <m:r>
          <w:rPr>
            <w:rFonts w:ascii="Cambria Math" w:eastAsia="Times New Roman" w:hAnsi="Cambria Math" w:cs="Times New Roman"/>
            <w:sz w:val="24"/>
            <w:szCs w:val="24"/>
            <w:lang w:eastAsia="pt-BR"/>
          </w:rPr>
          <m:t>(</m:t>
        </m:r>
        <w:proofErr w:type="gramEnd"/>
        <m:r>
          <w:rPr>
            <w:rFonts w:ascii="Cambria Math" w:eastAsia="Times New Roman" w:hAnsi="Cambria Math" w:cs="Times New Roman"/>
            <w:sz w:val="24"/>
            <w:szCs w:val="24"/>
            <w:lang w:eastAsia="pt-BR"/>
          </w:rPr>
          <m:t>n)</m:t>
        </m:r>
      </m:oMath>
      <w:r w:rsidR="00D94EC3">
        <w:rPr>
          <w:rFonts w:ascii="Times New Roman" w:eastAsia="Times New Roman" w:hAnsi="Times New Roman" w:cs="Times New Roman"/>
          <w:sz w:val="24"/>
          <w:szCs w:val="24"/>
          <w:lang w:eastAsia="pt-BR"/>
        </w:rPr>
        <w:t xml:space="preserve"> é o viés aplicado para o neurônio </w:t>
      </w:r>
      <m:oMath>
        <m:r>
          <w:rPr>
            <w:rFonts w:ascii="Cambria Math" w:eastAsia="Times New Roman" w:hAnsi="Cambria Math" w:cs="Times New Roman"/>
            <w:sz w:val="24"/>
            <w:szCs w:val="24"/>
            <w:lang w:eastAsia="pt-BR"/>
          </w:rPr>
          <m:t>j</m:t>
        </m:r>
      </m:oMath>
      <w:r w:rsidR="00D94EC3">
        <w:rPr>
          <w:rFonts w:ascii="Times New Roman" w:eastAsia="Times New Roman" w:hAnsi="Times New Roman" w:cs="Times New Roman"/>
          <w:sz w:val="24"/>
          <w:szCs w:val="24"/>
          <w:lang w:eastAsia="pt-BR"/>
        </w:rPr>
        <w:t xml:space="preserve"> na camada </w:t>
      </w:r>
      <m:oMath>
        <m:r>
          <w:rPr>
            <w:rFonts w:ascii="Cambria Math" w:eastAsia="Times New Roman" w:hAnsi="Cambria Math" w:cs="Times New Roman"/>
            <w:sz w:val="24"/>
            <w:szCs w:val="24"/>
            <w:lang w:eastAsia="pt-BR"/>
          </w:rPr>
          <m:t>l</m:t>
        </m:r>
      </m:oMath>
      <w:r w:rsidR="006403B5">
        <w:rPr>
          <w:rFonts w:ascii="Times New Roman" w:eastAsia="Times New Roman" w:hAnsi="Times New Roman" w:cs="Times New Roman"/>
          <w:sz w:val="24"/>
          <w:szCs w:val="24"/>
          <w:lang w:eastAsia="pt-BR"/>
        </w:rPr>
        <w:t xml:space="preserve">. Assumindo o uso da função sigmoide, o sinal de saída do neurônio </w:t>
      </w:r>
      <m:oMath>
        <m:r>
          <w:rPr>
            <w:rFonts w:ascii="Cambria Math" w:eastAsia="Times New Roman" w:hAnsi="Cambria Math" w:cs="Times New Roman"/>
            <w:sz w:val="24"/>
            <w:szCs w:val="24"/>
            <w:lang w:eastAsia="pt-BR"/>
          </w:rPr>
          <m:t>j</m:t>
        </m:r>
      </m:oMath>
      <w:r w:rsidR="006403B5">
        <w:rPr>
          <w:rFonts w:ascii="Times New Roman" w:eastAsia="Times New Roman" w:hAnsi="Times New Roman" w:cs="Times New Roman"/>
          <w:sz w:val="24"/>
          <w:szCs w:val="24"/>
          <w:lang w:eastAsia="pt-BR"/>
        </w:rPr>
        <w:t xml:space="preserve"> na camada </w:t>
      </w:r>
      <m:oMath>
        <m:r>
          <w:rPr>
            <w:rFonts w:ascii="Cambria Math" w:eastAsia="Times New Roman" w:hAnsi="Cambria Math" w:cs="Times New Roman"/>
            <w:sz w:val="24"/>
            <w:szCs w:val="24"/>
            <w:lang w:eastAsia="pt-BR"/>
          </w:rPr>
          <m:t>l</m:t>
        </m:r>
      </m:oMath>
      <w:r w:rsidR="006403B5">
        <w:rPr>
          <w:rFonts w:ascii="Times New Roman" w:eastAsia="Times New Roman" w:hAnsi="Times New Roman" w:cs="Times New Roman"/>
          <w:sz w:val="24"/>
          <w:szCs w:val="24"/>
          <w:lang w:eastAsia="pt-BR"/>
        </w:rPr>
        <w:t xml:space="preserve"> </w:t>
      </w:r>
      <w:proofErr w:type="gramStart"/>
      <w:r w:rsidR="006403B5">
        <w:rPr>
          <w:rFonts w:ascii="Times New Roman" w:eastAsia="Times New Roman" w:hAnsi="Times New Roman" w:cs="Times New Roman"/>
          <w:sz w:val="24"/>
          <w:szCs w:val="24"/>
          <w:lang w:eastAsia="pt-BR"/>
        </w:rPr>
        <w:t>é</w:t>
      </w:r>
      <w:proofErr w:type="gramEnd"/>
    </w:p>
    <w:p w:rsidR="00D4703B" w:rsidRDefault="00D4703B" w:rsidP="00851F72">
      <w:pPr>
        <w:spacing w:after="0" w:line="240" w:lineRule="auto"/>
        <w:jc w:val="both"/>
        <w:rPr>
          <w:rFonts w:ascii="Times New Roman" w:eastAsia="Times New Roman" w:hAnsi="Times New Roman" w:cs="Times New Roman"/>
          <w:sz w:val="24"/>
          <w:szCs w:val="24"/>
          <w:lang w:eastAsia="pt-BR"/>
        </w:rPr>
      </w:pPr>
    </w:p>
    <w:p w:rsidR="00D94EC3" w:rsidRDefault="002E0635" w:rsidP="00D4703B">
      <w:pPr>
        <w:spacing w:after="0" w:line="240" w:lineRule="auto"/>
        <w:jc w:val="center"/>
        <w:rPr>
          <w:rFonts w:ascii="Times New Roman" w:eastAsia="Times New Roman" w:hAnsi="Times New Roman" w:cs="Times New Roman"/>
          <w:sz w:val="24"/>
          <w:szCs w:val="24"/>
          <w:lang w:eastAsia="pt-BR"/>
        </w:rPr>
      </w:pP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j</m:t>
            </m:r>
          </m:sub>
          <m:sup>
            <m:r>
              <w:rPr>
                <w:rFonts w:ascii="Cambria Math" w:eastAsia="Times New Roman" w:hAnsi="Cambria Math" w:cs="Times New Roman"/>
                <w:sz w:val="24"/>
                <w:szCs w:val="24"/>
                <w:lang w:eastAsia="pt-BR"/>
              </w:rPr>
              <m:t>(l)</m:t>
            </m:r>
          </m:sup>
        </m:sSubSup>
      </m:oMath>
      <w:r w:rsidR="00D4703B">
        <w:rPr>
          <w:rFonts w:ascii="Times New Roman" w:eastAsia="Times New Roman" w:hAnsi="Times New Roman" w:cs="Times New Roman"/>
          <w:sz w:val="24"/>
          <w:szCs w:val="24"/>
          <w:lang w:eastAsia="pt-BR"/>
        </w:rPr>
        <w:t>=</w:t>
      </w:r>
      <m:oMath>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φ</m:t>
            </m:r>
          </m:e>
          <m:sub>
            <m:r>
              <w:rPr>
                <w:rFonts w:ascii="Cambria Math" w:eastAsia="Times New Roman" w:hAnsi="Cambria Math" w:cs="Times New Roman"/>
                <w:sz w:val="24"/>
                <w:szCs w:val="24"/>
                <w:lang w:eastAsia="pt-BR"/>
              </w:rPr>
              <m:t>j</m:t>
            </m:r>
          </m:sub>
        </m:sSub>
        <w:proofErr w:type="gramStart"/>
        <m:r>
          <w:rPr>
            <w:rFonts w:ascii="Cambria Math" w:eastAsia="Times New Roman" w:hAnsi="Cambria Math" w:cs="Times New Roman"/>
            <w:sz w:val="24"/>
            <w:szCs w:val="24"/>
            <w:lang w:eastAsia="pt-BR"/>
          </w:rPr>
          <m:t>(</m:t>
        </m:r>
        <w:proofErr w:type="gramEnd"/>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v</m:t>
            </m:r>
          </m:e>
          <m:sub>
            <m:r>
              <w:rPr>
                <w:rFonts w:ascii="Cambria Math" w:eastAsia="Times New Roman" w:hAnsi="Cambria Math" w:cs="Times New Roman"/>
                <w:sz w:val="24"/>
                <w:szCs w:val="24"/>
                <w:lang w:eastAsia="pt-BR"/>
              </w:rPr>
              <m:t>j</m:t>
            </m:r>
          </m:sub>
        </m:sSub>
        <m:r>
          <w:rPr>
            <w:rFonts w:ascii="Cambria Math" w:eastAsia="Times New Roman" w:hAnsi="Cambria Math" w:cs="Times New Roman"/>
            <w:sz w:val="24"/>
            <w:szCs w:val="24"/>
            <w:lang w:eastAsia="pt-BR"/>
          </w:rPr>
          <m:t>(n))</m:t>
        </m:r>
      </m:oMath>
    </w:p>
    <w:p w:rsidR="00D4703B" w:rsidRDefault="00D4703B" w:rsidP="00D4703B">
      <w:pPr>
        <w:spacing w:after="0" w:line="240" w:lineRule="auto"/>
        <w:jc w:val="center"/>
        <w:rPr>
          <w:rFonts w:ascii="Times New Roman" w:eastAsia="Times New Roman" w:hAnsi="Times New Roman" w:cs="Times New Roman"/>
          <w:sz w:val="24"/>
          <w:szCs w:val="24"/>
          <w:lang w:eastAsia="pt-BR"/>
        </w:rPr>
      </w:pPr>
    </w:p>
    <w:p w:rsidR="00D4703B" w:rsidRDefault="00D4703B" w:rsidP="00D4703B">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Se o neurônio </w:t>
      </w:r>
      <m:oMath>
        <m:r>
          <w:rPr>
            <w:rFonts w:ascii="Cambria Math" w:eastAsia="Times New Roman" w:hAnsi="Cambria Math" w:cs="Times New Roman"/>
            <w:sz w:val="24"/>
            <w:szCs w:val="24"/>
            <w:lang w:eastAsia="pt-BR"/>
          </w:rPr>
          <m:t>j</m:t>
        </m:r>
      </m:oMath>
      <w:r>
        <w:rPr>
          <w:rFonts w:ascii="Times New Roman" w:eastAsia="Times New Roman" w:hAnsi="Times New Roman" w:cs="Times New Roman"/>
          <w:sz w:val="24"/>
          <w:szCs w:val="24"/>
          <w:lang w:eastAsia="pt-BR"/>
        </w:rPr>
        <w:t xml:space="preserve"> é na primeira camada escondida</w:t>
      </w:r>
      <w:r w:rsidR="00453D0F">
        <w:rPr>
          <w:rFonts w:ascii="Times New Roman" w:eastAsia="Times New Roman" w:hAnsi="Times New Roman" w:cs="Times New Roman"/>
          <w:sz w:val="24"/>
          <w:szCs w:val="24"/>
          <w:lang w:eastAsia="pt-BR"/>
        </w:rPr>
        <w:t xml:space="preserve"> (</w:t>
      </w:r>
      <m:oMath>
        <m:r>
          <w:rPr>
            <w:rFonts w:ascii="Cambria Math" w:eastAsia="Times New Roman" w:hAnsi="Cambria Math" w:cs="Times New Roman"/>
            <w:sz w:val="24"/>
            <w:szCs w:val="24"/>
            <w:lang w:eastAsia="pt-BR"/>
          </w:rPr>
          <m:t>l=1</m:t>
        </m:r>
      </m:oMath>
      <w:r w:rsidR="00453D0F">
        <w:rPr>
          <w:rFonts w:ascii="Times New Roman" w:eastAsia="Times New Roman" w:hAnsi="Times New Roman" w:cs="Times New Roman"/>
          <w:sz w:val="24"/>
          <w:szCs w:val="24"/>
          <w:lang w:eastAsia="pt-BR"/>
        </w:rPr>
        <w:t xml:space="preserve">), </w:t>
      </w:r>
      <w:proofErr w:type="gramStart"/>
      <w:r w:rsidR="006403B5">
        <w:rPr>
          <w:rFonts w:ascii="Times New Roman" w:eastAsia="Times New Roman" w:hAnsi="Times New Roman" w:cs="Times New Roman"/>
          <w:sz w:val="24"/>
          <w:szCs w:val="24"/>
          <w:lang w:eastAsia="pt-BR"/>
        </w:rPr>
        <w:t>então</w:t>
      </w:r>
      <w:proofErr w:type="gramEnd"/>
    </w:p>
    <w:p w:rsidR="00453D0F" w:rsidRDefault="00453D0F" w:rsidP="00D4703B">
      <w:pPr>
        <w:spacing w:after="0" w:line="240" w:lineRule="auto"/>
        <w:rPr>
          <w:rFonts w:ascii="Times New Roman" w:eastAsia="Times New Roman" w:hAnsi="Times New Roman" w:cs="Times New Roman"/>
          <w:sz w:val="24"/>
          <w:szCs w:val="24"/>
          <w:lang w:eastAsia="pt-BR"/>
        </w:rPr>
      </w:pPr>
    </w:p>
    <w:p w:rsidR="00453D0F" w:rsidRPr="00453D0F" w:rsidRDefault="002E0635" w:rsidP="00453D0F">
      <w:pPr>
        <w:spacing w:after="0" w:line="240" w:lineRule="auto"/>
        <w:jc w:val="center"/>
        <w:rPr>
          <w:rFonts w:ascii="Times New Roman" w:eastAsia="Times New Roman" w:hAnsi="Times New Roman" w:cs="Times New Roman"/>
          <w:sz w:val="24"/>
          <w:szCs w:val="24"/>
          <w:lang w:eastAsia="pt-BR"/>
        </w:rPr>
      </w:pPr>
      <m:oMathPara>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j</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0</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r>
            <w:rPr>
              <w:rFonts w:ascii="Cambria Math" w:eastAsia="Times New Roman" w:hAnsi="Cambria Math" w:cs="Times New Roman"/>
              <w:sz w:val="24"/>
              <w:szCs w:val="24"/>
              <w:lang w:eastAsia="pt-BR"/>
            </w:rPr>
            <m:t>=</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x</m:t>
              </m:r>
            </m:e>
            <m:sub>
              <m:r>
                <w:rPr>
                  <w:rFonts w:ascii="Cambria Math" w:eastAsia="Times New Roman" w:hAnsi="Cambria Math" w:cs="Times New Roman"/>
                  <w:sz w:val="24"/>
                  <w:szCs w:val="24"/>
                  <w:lang w:eastAsia="pt-BR"/>
                </w:rPr>
                <m:t>j</m:t>
              </m:r>
            </m:sub>
          </m:sSub>
          <m:r>
            <w:rPr>
              <w:rFonts w:ascii="Cambria Math" w:eastAsia="Times New Roman" w:hAnsi="Cambria Math" w:cs="Times New Roman"/>
              <w:sz w:val="24"/>
              <w:szCs w:val="24"/>
              <w:lang w:eastAsia="pt-BR"/>
            </w:rPr>
            <m:t>(n)</m:t>
          </m:r>
        </m:oMath>
      </m:oMathPara>
    </w:p>
    <w:p w:rsidR="00453D0F" w:rsidRDefault="00453D0F" w:rsidP="00453D0F">
      <w:pPr>
        <w:spacing w:after="0" w:line="240" w:lineRule="auto"/>
        <w:jc w:val="center"/>
        <w:rPr>
          <w:rFonts w:ascii="Times New Roman" w:eastAsia="Times New Roman" w:hAnsi="Times New Roman" w:cs="Times New Roman"/>
          <w:sz w:val="24"/>
          <w:szCs w:val="24"/>
          <w:lang w:eastAsia="pt-BR"/>
        </w:rPr>
      </w:pPr>
    </w:p>
    <w:p w:rsidR="00BF7ED8" w:rsidRPr="00AA5315" w:rsidRDefault="00453D0F" w:rsidP="00BF7ED8">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Onde </w:t>
      </w:r>
      <m:oMath>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x</m:t>
            </m:r>
          </m:e>
          <m:sub>
            <m:r>
              <w:rPr>
                <w:rFonts w:ascii="Cambria Math" w:eastAsia="Times New Roman" w:hAnsi="Cambria Math" w:cs="Times New Roman"/>
                <w:sz w:val="24"/>
                <w:szCs w:val="24"/>
                <w:lang w:eastAsia="pt-BR"/>
              </w:rPr>
              <m:t>j</m:t>
            </m:r>
          </m:sub>
        </m:sSub>
        <w:proofErr w:type="gramStart"/>
        <m:r>
          <w:rPr>
            <w:rFonts w:ascii="Cambria Math" w:eastAsia="Times New Roman" w:hAnsi="Cambria Math" w:cs="Times New Roman"/>
            <w:sz w:val="24"/>
            <w:szCs w:val="24"/>
            <w:lang w:eastAsia="pt-BR"/>
          </w:rPr>
          <m:t>(</m:t>
        </m:r>
        <w:proofErr w:type="gramEnd"/>
        <m:r>
          <w:rPr>
            <w:rFonts w:ascii="Cambria Math" w:eastAsia="Times New Roman" w:hAnsi="Cambria Math" w:cs="Times New Roman"/>
            <w:sz w:val="24"/>
            <w:szCs w:val="24"/>
            <w:lang w:eastAsia="pt-BR"/>
          </w:rPr>
          <m:t>n)</m:t>
        </m:r>
      </m:oMath>
      <w:r w:rsidR="00AA5315">
        <w:rPr>
          <w:rFonts w:ascii="Times New Roman" w:eastAsia="Times New Roman" w:hAnsi="Times New Roman" w:cs="Times New Roman"/>
          <w:sz w:val="24"/>
          <w:szCs w:val="24"/>
          <w:lang w:eastAsia="pt-BR"/>
        </w:rPr>
        <w:t xml:space="preserve"> é o </w:t>
      </w:r>
      <m:oMath>
        <m:r>
          <w:rPr>
            <w:rFonts w:ascii="Cambria Math" w:eastAsia="Times New Roman" w:hAnsi="Cambria Math" w:cs="Times New Roman"/>
            <w:sz w:val="24"/>
            <w:szCs w:val="24"/>
            <w:lang w:eastAsia="pt-BR"/>
          </w:rPr>
          <m:t>j</m:t>
        </m:r>
      </m:oMath>
      <w:r w:rsidR="00AA5315">
        <w:rPr>
          <w:rFonts w:ascii="Times New Roman" w:eastAsia="Times New Roman" w:hAnsi="Times New Roman" w:cs="Times New Roman"/>
          <w:sz w:val="24"/>
          <w:szCs w:val="24"/>
          <w:lang w:eastAsia="pt-BR"/>
        </w:rPr>
        <w:t xml:space="preserve">th elemento do vetor de entrada </w:t>
      </w:r>
      <w:r w:rsidR="00BF7ED8">
        <w:rPr>
          <w:rFonts w:ascii="Times New Roman" w:eastAsia="Times New Roman" w:hAnsi="Times New Roman" w:cs="Times New Roman"/>
          <w:b/>
          <w:sz w:val="24"/>
          <w:szCs w:val="24"/>
          <w:lang w:eastAsia="pt-BR"/>
        </w:rPr>
        <w:t>x</w:t>
      </w:r>
      <m:oMath>
        <m:r>
          <w:rPr>
            <w:rFonts w:ascii="Cambria Math" w:eastAsia="Times New Roman" w:hAnsi="Cambria Math" w:cs="Times New Roman"/>
            <w:sz w:val="24"/>
            <w:szCs w:val="24"/>
            <w:lang w:eastAsia="pt-BR"/>
          </w:rPr>
          <m:t>(n)</m:t>
        </m:r>
      </m:oMath>
      <w:r w:rsidR="00BF7ED8">
        <w:rPr>
          <w:rFonts w:ascii="Times New Roman" w:eastAsia="Times New Roman" w:hAnsi="Times New Roman" w:cs="Times New Roman"/>
          <w:sz w:val="24"/>
          <w:szCs w:val="24"/>
          <w:lang w:eastAsia="pt-BR"/>
        </w:rPr>
        <w:t xml:space="preserve">. Se neurônio </w:t>
      </w:r>
      <m:oMath>
        <m:r>
          <w:rPr>
            <w:rFonts w:ascii="Cambria Math" w:eastAsia="Times New Roman" w:hAnsi="Cambria Math" w:cs="Times New Roman"/>
            <w:sz w:val="24"/>
            <w:szCs w:val="24"/>
            <w:lang w:eastAsia="pt-BR"/>
          </w:rPr>
          <m:t>j</m:t>
        </m:r>
      </m:oMath>
      <w:r w:rsidR="00BF7ED8">
        <w:rPr>
          <w:rFonts w:ascii="Times New Roman" w:eastAsia="Times New Roman" w:hAnsi="Times New Roman" w:cs="Times New Roman"/>
          <w:sz w:val="24"/>
          <w:szCs w:val="24"/>
          <w:lang w:eastAsia="pt-BR"/>
        </w:rPr>
        <w:t xml:space="preserve"> é na camada de saída (</w:t>
      </w:r>
      <m:oMath>
        <m:r>
          <w:rPr>
            <w:rFonts w:ascii="Cambria Math" w:eastAsia="Times New Roman" w:hAnsi="Cambria Math" w:cs="Times New Roman"/>
            <w:sz w:val="24"/>
            <w:szCs w:val="24"/>
            <w:lang w:eastAsia="pt-BR"/>
          </w:rPr>
          <m:t>l=</m:t>
        </m:r>
      </m:oMath>
      <w:r w:rsidR="00BF7ED8">
        <w:rPr>
          <w:rFonts w:ascii="Times New Roman" w:eastAsia="Times New Roman" w:hAnsi="Times New Roman" w:cs="Times New Roman"/>
          <w:sz w:val="24"/>
          <w:szCs w:val="24"/>
          <w:lang w:eastAsia="pt-BR"/>
        </w:rPr>
        <w:t xml:space="preserve"> </w:t>
      </w:r>
      <m:oMath>
        <m:r>
          <w:rPr>
            <w:rFonts w:ascii="Cambria Math" w:eastAsia="Times New Roman" w:hAnsi="Cambria Math" w:cs="Times New Roman"/>
            <w:sz w:val="24"/>
            <w:szCs w:val="24"/>
            <w:lang w:eastAsia="pt-BR"/>
          </w:rPr>
          <m:t>L</m:t>
        </m:r>
      </m:oMath>
      <w:r w:rsidR="00BF7ED8">
        <w:rPr>
          <w:rFonts w:ascii="Times New Roman" w:eastAsia="Times New Roman" w:hAnsi="Times New Roman" w:cs="Times New Roman"/>
          <w:sz w:val="24"/>
          <w:szCs w:val="24"/>
          <w:lang w:eastAsia="pt-BR"/>
        </w:rPr>
        <w:t xml:space="preserve">, onde </w:t>
      </w:r>
      <m:oMath>
        <m:r>
          <w:rPr>
            <w:rFonts w:ascii="Cambria Math" w:eastAsia="Times New Roman" w:hAnsi="Cambria Math" w:cs="Times New Roman"/>
            <w:sz w:val="24"/>
            <w:szCs w:val="24"/>
            <w:lang w:eastAsia="pt-BR"/>
          </w:rPr>
          <m:t>L</m:t>
        </m:r>
      </m:oMath>
      <w:r w:rsidR="00BF7ED8">
        <w:rPr>
          <w:rFonts w:ascii="Times New Roman" w:eastAsia="Times New Roman" w:hAnsi="Times New Roman" w:cs="Times New Roman"/>
          <w:sz w:val="24"/>
          <w:szCs w:val="24"/>
          <w:lang w:eastAsia="pt-BR"/>
        </w:rPr>
        <w:t xml:space="preserve"> é referido como a</w:t>
      </w:r>
      <w:r w:rsidR="006403B5">
        <w:rPr>
          <w:rFonts w:ascii="Times New Roman" w:eastAsia="Times New Roman" w:hAnsi="Times New Roman" w:cs="Times New Roman"/>
          <w:sz w:val="24"/>
          <w:szCs w:val="24"/>
          <w:lang w:eastAsia="pt-BR"/>
        </w:rPr>
        <w:t xml:space="preserve"> profundidade da rede), </w:t>
      </w:r>
      <w:proofErr w:type="gramStart"/>
      <w:r w:rsidR="006403B5">
        <w:rPr>
          <w:rFonts w:ascii="Times New Roman" w:eastAsia="Times New Roman" w:hAnsi="Times New Roman" w:cs="Times New Roman"/>
          <w:sz w:val="24"/>
          <w:szCs w:val="24"/>
          <w:lang w:eastAsia="pt-BR"/>
        </w:rPr>
        <w:t>então</w:t>
      </w:r>
      <w:proofErr w:type="gramEnd"/>
    </w:p>
    <w:p w:rsidR="00BF7ED8" w:rsidRDefault="00BF7ED8" w:rsidP="00BF7ED8">
      <w:pPr>
        <w:spacing w:after="0" w:line="240" w:lineRule="auto"/>
        <w:ind w:left="360"/>
        <w:jc w:val="both"/>
        <w:rPr>
          <w:rFonts w:ascii="Times New Roman" w:eastAsia="Times New Roman" w:hAnsi="Times New Roman" w:cs="Times New Roman"/>
          <w:sz w:val="24"/>
          <w:szCs w:val="24"/>
          <w:lang w:eastAsia="pt-BR"/>
        </w:rPr>
      </w:pPr>
    </w:p>
    <w:p w:rsidR="003764E3" w:rsidRPr="003764E3" w:rsidRDefault="002E0635" w:rsidP="00BF7ED8">
      <w:pPr>
        <w:spacing w:after="0" w:line="240" w:lineRule="auto"/>
        <w:ind w:left="360"/>
        <w:jc w:val="both"/>
        <w:rPr>
          <w:rFonts w:ascii="Times New Roman" w:eastAsia="Times New Roman" w:hAnsi="Times New Roman" w:cs="Times New Roman"/>
          <w:sz w:val="24"/>
          <w:szCs w:val="24"/>
          <w:lang w:eastAsia="pt-BR"/>
        </w:rPr>
      </w:pPr>
      <m:oMathPara>
        <m:oMathParaPr>
          <m:jc m:val="center"/>
        </m:oMathParaP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j</m:t>
              </m:r>
            </m:sub>
            <m:sup>
              <m:r>
                <w:rPr>
                  <w:rFonts w:ascii="Cambria Math" w:eastAsia="Times New Roman" w:hAnsi="Cambria Math" w:cs="Times New Roman"/>
                  <w:sz w:val="24"/>
                  <w:szCs w:val="24"/>
                  <w:lang w:eastAsia="pt-BR"/>
                </w:rPr>
                <m:t>(l)</m:t>
              </m:r>
            </m:sup>
          </m:sSubSup>
          <m:r>
            <w:rPr>
              <w:rFonts w:ascii="Cambria Math" w:eastAsia="Times New Roman" w:hAnsi="Cambria Math" w:cs="Times New Roman"/>
              <w:sz w:val="24"/>
              <w:szCs w:val="24"/>
              <w:lang w:eastAsia="pt-BR"/>
            </w:rPr>
            <m:t>=</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o</m:t>
              </m:r>
            </m:e>
            <m:sub>
              <m:r>
                <w:rPr>
                  <w:rFonts w:ascii="Cambria Math" w:eastAsia="Times New Roman" w:hAnsi="Cambria Math" w:cs="Times New Roman"/>
                  <w:sz w:val="24"/>
                  <w:szCs w:val="24"/>
                  <w:lang w:eastAsia="pt-BR"/>
                </w:rPr>
                <m:t>j</m:t>
              </m:r>
            </m:sub>
          </m:sSub>
          <m:r>
            <w:rPr>
              <w:rFonts w:ascii="Cambria Math" w:eastAsia="Times New Roman" w:hAnsi="Cambria Math" w:cs="Times New Roman"/>
              <w:sz w:val="24"/>
              <w:szCs w:val="24"/>
              <w:lang w:eastAsia="pt-BR"/>
            </w:rPr>
            <m:t>(n)</m:t>
          </m:r>
        </m:oMath>
      </m:oMathPara>
    </w:p>
    <w:p w:rsidR="003764E3" w:rsidRDefault="003764E3" w:rsidP="00BF7ED8">
      <w:pPr>
        <w:spacing w:after="0" w:line="240" w:lineRule="auto"/>
        <w:ind w:left="360"/>
        <w:jc w:val="both"/>
        <w:rPr>
          <w:rFonts w:ascii="Times New Roman" w:eastAsia="Times New Roman" w:hAnsi="Times New Roman" w:cs="Times New Roman"/>
          <w:sz w:val="24"/>
          <w:szCs w:val="24"/>
          <w:lang w:eastAsia="pt-BR"/>
        </w:rPr>
      </w:pPr>
    </w:p>
    <w:p w:rsidR="003764E3" w:rsidRDefault="003764E3" w:rsidP="00BF7ED8">
      <w:pPr>
        <w:spacing w:after="0" w:line="240" w:lineRule="auto"/>
        <w:ind w:left="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Cálculo do sinal de erro</w:t>
      </w:r>
    </w:p>
    <w:p w:rsidR="003764E3" w:rsidRDefault="003764E3" w:rsidP="00BF7ED8">
      <w:pPr>
        <w:spacing w:after="0" w:line="240" w:lineRule="auto"/>
        <w:ind w:left="360"/>
        <w:jc w:val="both"/>
        <w:rPr>
          <w:rFonts w:ascii="Times New Roman" w:eastAsia="Times New Roman" w:hAnsi="Times New Roman" w:cs="Times New Roman"/>
          <w:sz w:val="24"/>
          <w:szCs w:val="24"/>
          <w:lang w:eastAsia="pt-BR"/>
        </w:rPr>
      </w:pPr>
    </w:p>
    <w:p w:rsidR="003764E3" w:rsidRPr="003764E3" w:rsidRDefault="003764E3" w:rsidP="00BF7ED8">
      <w:pPr>
        <w:spacing w:after="0" w:line="240" w:lineRule="auto"/>
        <w:ind w:left="360"/>
        <w:jc w:val="both"/>
        <w:rPr>
          <w:rFonts w:ascii="Times New Roman" w:eastAsia="Times New Roman" w:hAnsi="Times New Roman" w:cs="Times New Roman"/>
          <w:sz w:val="24"/>
          <w:szCs w:val="24"/>
          <w:lang w:eastAsia="pt-BR"/>
        </w:rPr>
      </w:pPr>
    </w:p>
    <w:tbl>
      <w:tblPr>
        <w:tblStyle w:val="Tabelacomgrade"/>
        <w:tblW w:w="0" w:type="auto"/>
        <w:tblInd w:w="360" w:type="dxa"/>
        <w:tblLook w:val="04A0" w:firstRow="1" w:lastRow="0" w:firstColumn="1" w:lastColumn="0" w:noHBand="0" w:noVBand="1"/>
      </w:tblPr>
      <w:tblGrid>
        <w:gridCol w:w="5844"/>
        <w:gridCol w:w="3083"/>
      </w:tblGrid>
      <w:tr w:rsidR="003764E3" w:rsidTr="003764E3">
        <w:tc>
          <w:tcPr>
            <w:tcW w:w="5844" w:type="dxa"/>
            <w:tcBorders>
              <w:top w:val="nil"/>
              <w:left w:val="nil"/>
              <w:bottom w:val="nil"/>
              <w:right w:val="nil"/>
            </w:tcBorders>
          </w:tcPr>
          <w:p w:rsidR="003764E3" w:rsidRPr="003764E3" w:rsidRDefault="002E0635" w:rsidP="00BF7ED8">
            <w:pPr>
              <w:jc w:val="both"/>
              <w:rPr>
                <w:rFonts w:ascii="Times New Roman" w:eastAsia="Times New Roman" w:hAnsi="Times New Roman" w:cs="Times New Roman"/>
                <w:sz w:val="24"/>
                <w:szCs w:val="24"/>
                <w:lang w:eastAsia="pt-BR"/>
              </w:rPr>
            </w:pPr>
            <m:oMathPara>
              <m:oMathParaPr>
                <m:jc m:val="right"/>
              </m:oMathParaPr>
              <m:oMath>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e</m:t>
                    </m:r>
                  </m:e>
                  <m:sub>
                    <m:r>
                      <w:rPr>
                        <w:rFonts w:ascii="Cambria Math" w:eastAsia="Times New Roman" w:hAnsi="Cambria Math" w:cs="Times New Roman"/>
                        <w:sz w:val="24"/>
                        <w:szCs w:val="24"/>
                        <w:lang w:eastAsia="pt-BR"/>
                      </w:rPr>
                      <m:t>j</m:t>
                    </m:r>
                  </m:sub>
                </m:sSub>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r>
                  <w:rPr>
                    <w:rFonts w:ascii="Cambria Math" w:eastAsia="Times New Roman" w:hAnsi="Cambria Math" w:cs="Times New Roman"/>
                    <w:sz w:val="24"/>
                    <w:szCs w:val="24"/>
                    <w:lang w:eastAsia="pt-BR"/>
                  </w:rPr>
                  <m:t xml:space="preserve">= </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d</m:t>
                    </m:r>
                  </m:e>
                  <m:sub>
                    <m:r>
                      <w:rPr>
                        <w:rFonts w:ascii="Cambria Math" w:eastAsia="Times New Roman" w:hAnsi="Cambria Math" w:cs="Times New Roman"/>
                        <w:sz w:val="24"/>
                        <w:szCs w:val="24"/>
                        <w:lang w:eastAsia="pt-BR"/>
                      </w:rPr>
                      <m:t>j</m:t>
                    </m:r>
                  </m:sub>
                </m:sSub>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r>
                  <w:rPr>
                    <w:rFonts w:ascii="Cambria Math" w:eastAsia="Times New Roman" w:hAnsi="Cambria Math" w:cs="Times New Roman"/>
                    <w:sz w:val="24"/>
                    <w:szCs w:val="24"/>
                    <w:lang w:eastAsia="pt-BR"/>
                  </w:rPr>
                  <m:t xml:space="preserve">- </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o</m:t>
                    </m:r>
                  </m:e>
                  <m:sub>
                    <m:r>
                      <w:rPr>
                        <w:rFonts w:ascii="Cambria Math" w:eastAsia="Times New Roman" w:hAnsi="Cambria Math" w:cs="Times New Roman"/>
                        <w:sz w:val="24"/>
                        <w:szCs w:val="24"/>
                        <w:lang w:eastAsia="pt-BR"/>
                      </w:rPr>
                      <m:t>j</m:t>
                    </m:r>
                  </m:sub>
                </m:sSub>
                <m:r>
                  <w:rPr>
                    <w:rFonts w:ascii="Cambria Math" w:eastAsia="Times New Roman" w:hAnsi="Cambria Math" w:cs="Times New Roman"/>
                    <w:sz w:val="24"/>
                    <w:szCs w:val="24"/>
                    <w:lang w:eastAsia="pt-BR"/>
                  </w:rPr>
                  <m:t>(n)</m:t>
                </m:r>
              </m:oMath>
            </m:oMathPara>
          </w:p>
        </w:tc>
        <w:tc>
          <w:tcPr>
            <w:tcW w:w="3083" w:type="dxa"/>
            <w:tcBorders>
              <w:top w:val="nil"/>
              <w:left w:val="nil"/>
              <w:bottom w:val="nil"/>
              <w:right w:val="nil"/>
            </w:tcBorders>
          </w:tcPr>
          <w:p w:rsidR="003764E3" w:rsidRDefault="003764E3" w:rsidP="003764E3">
            <w:pPr>
              <w:jc w:val="right"/>
              <w:rPr>
                <w:rFonts w:ascii="Times New Roman" w:eastAsia="Times New Roman" w:hAnsi="Times New Roman" w:cs="Times New Roman"/>
                <w:sz w:val="24"/>
                <w:szCs w:val="24"/>
                <w:lang w:eastAsia="pt-BR"/>
              </w:rPr>
            </w:pPr>
          </w:p>
        </w:tc>
      </w:tr>
      <w:tr w:rsidR="003764E3" w:rsidTr="003764E3">
        <w:tc>
          <w:tcPr>
            <w:tcW w:w="5844" w:type="dxa"/>
            <w:tcBorders>
              <w:top w:val="nil"/>
              <w:left w:val="nil"/>
              <w:bottom w:val="nil"/>
              <w:right w:val="nil"/>
            </w:tcBorders>
          </w:tcPr>
          <w:p w:rsidR="002853F9" w:rsidRDefault="002853F9" w:rsidP="002853F9">
            <w:pPr>
              <w:jc w:val="both"/>
              <w:rPr>
                <w:rFonts w:ascii="Times New Roman" w:eastAsia="Times New Roman" w:hAnsi="Times New Roman" w:cs="Times New Roman"/>
                <w:sz w:val="24"/>
                <w:szCs w:val="24"/>
                <w:lang w:eastAsia="pt-BR"/>
              </w:rPr>
            </w:pPr>
          </w:p>
          <w:p w:rsidR="003764E3" w:rsidRPr="00182FC0" w:rsidRDefault="003764E3" w:rsidP="002853F9">
            <w:pPr>
              <w:jc w:val="both"/>
              <w:rPr>
                <w:rFonts w:ascii="Times New Roman" w:eastAsia="Times New Roman" w:hAnsi="Times New Roman" w:cs="Times New Roman"/>
                <w:sz w:val="24"/>
                <w:szCs w:val="24"/>
                <w:lang w:eastAsia="pt-BR"/>
              </w:rPr>
            </w:pPr>
          </w:p>
        </w:tc>
        <w:tc>
          <w:tcPr>
            <w:tcW w:w="3083" w:type="dxa"/>
            <w:tcBorders>
              <w:top w:val="nil"/>
              <w:left w:val="nil"/>
              <w:bottom w:val="nil"/>
              <w:right w:val="nil"/>
            </w:tcBorders>
          </w:tcPr>
          <w:p w:rsidR="003764E3" w:rsidRDefault="003764E3" w:rsidP="003764E3">
            <w:pPr>
              <w:jc w:val="right"/>
              <w:rPr>
                <w:rFonts w:ascii="Times New Roman" w:eastAsia="Times New Roman" w:hAnsi="Times New Roman" w:cs="Times New Roman"/>
                <w:sz w:val="24"/>
                <w:szCs w:val="24"/>
                <w:lang w:eastAsia="pt-BR"/>
              </w:rPr>
            </w:pPr>
          </w:p>
        </w:tc>
      </w:tr>
    </w:tbl>
    <w:p w:rsidR="00533B9D" w:rsidRDefault="00533B9D" w:rsidP="00BF7ED8">
      <w:pPr>
        <w:spacing w:after="0" w:line="240" w:lineRule="auto"/>
        <w:ind w:left="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Onde </w:t>
      </w:r>
      <m:oMath>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d</m:t>
            </m:r>
          </m:e>
          <m:sub>
            <m:r>
              <w:rPr>
                <w:rFonts w:ascii="Cambria Math" w:eastAsia="Times New Roman" w:hAnsi="Cambria Math" w:cs="Times New Roman"/>
                <w:sz w:val="24"/>
                <w:szCs w:val="24"/>
                <w:lang w:eastAsia="pt-BR"/>
              </w:rPr>
              <m:t>j</m:t>
            </m:r>
          </m:sub>
        </m:sSub>
        <w:proofErr w:type="gramStart"/>
        <m:r>
          <w:rPr>
            <w:rFonts w:ascii="Cambria Math" w:eastAsia="Times New Roman" w:hAnsi="Cambria Math" w:cs="Times New Roman"/>
            <w:sz w:val="24"/>
            <w:szCs w:val="24"/>
            <w:lang w:eastAsia="pt-BR"/>
          </w:rPr>
          <m:t>(</m:t>
        </m:r>
        <w:proofErr w:type="gramEnd"/>
        <m:r>
          <w:rPr>
            <w:rFonts w:ascii="Cambria Math" w:eastAsia="Times New Roman" w:hAnsi="Cambria Math" w:cs="Times New Roman"/>
            <w:sz w:val="24"/>
            <w:szCs w:val="24"/>
            <w:lang w:eastAsia="pt-BR"/>
          </w:rPr>
          <m:t>n)</m:t>
        </m:r>
      </m:oMath>
      <w:r>
        <w:rPr>
          <w:rFonts w:ascii="Times New Roman" w:eastAsia="Times New Roman" w:hAnsi="Times New Roman" w:cs="Times New Roman"/>
          <w:sz w:val="24"/>
          <w:szCs w:val="24"/>
          <w:lang w:eastAsia="pt-BR"/>
        </w:rPr>
        <w:t xml:space="preserve"> é o </w:t>
      </w:r>
      <m:oMath>
        <m:r>
          <w:rPr>
            <w:rFonts w:ascii="Cambria Math" w:eastAsia="Times New Roman" w:hAnsi="Cambria Math" w:cs="Times New Roman"/>
            <w:sz w:val="24"/>
            <w:szCs w:val="24"/>
            <w:lang w:eastAsia="pt-BR"/>
          </w:rPr>
          <m:t>j</m:t>
        </m:r>
      </m:oMath>
      <w:r>
        <w:rPr>
          <w:rFonts w:ascii="Times New Roman" w:eastAsia="Times New Roman" w:hAnsi="Times New Roman" w:cs="Times New Roman"/>
          <w:sz w:val="24"/>
          <w:szCs w:val="24"/>
          <w:lang w:eastAsia="pt-BR"/>
        </w:rPr>
        <w:t xml:space="preserve">th elemento do vetor de resposta desejado </w:t>
      </w:r>
      <w:r w:rsidRPr="00533B9D">
        <w:rPr>
          <w:rFonts w:ascii="Times New Roman" w:eastAsia="Times New Roman" w:hAnsi="Times New Roman" w:cs="Times New Roman"/>
          <w:b/>
          <w:sz w:val="24"/>
          <w:szCs w:val="24"/>
          <w:lang w:eastAsia="pt-BR"/>
        </w:rPr>
        <w:t>d</w:t>
      </w:r>
      <m:oMath>
        <m:r>
          <w:rPr>
            <w:rFonts w:ascii="Cambria Math" w:eastAsia="Times New Roman" w:hAnsi="Cambria Math" w:cs="Times New Roman"/>
            <w:sz w:val="24"/>
            <w:szCs w:val="24"/>
            <w:lang w:eastAsia="pt-BR"/>
          </w:rPr>
          <m:t>(n)</m:t>
        </m:r>
      </m:oMath>
      <w:r>
        <w:rPr>
          <w:rFonts w:ascii="Times New Roman" w:eastAsia="Times New Roman" w:hAnsi="Times New Roman" w:cs="Times New Roman"/>
          <w:sz w:val="24"/>
          <w:szCs w:val="24"/>
          <w:lang w:eastAsia="pt-BR"/>
        </w:rPr>
        <w:t>.</w:t>
      </w:r>
    </w:p>
    <w:p w:rsidR="00533B9D" w:rsidRDefault="00533B9D" w:rsidP="00BF7ED8">
      <w:pPr>
        <w:spacing w:after="0" w:line="240" w:lineRule="auto"/>
        <w:ind w:left="360"/>
        <w:jc w:val="both"/>
        <w:rPr>
          <w:rFonts w:ascii="Times New Roman" w:eastAsia="Times New Roman" w:hAnsi="Times New Roman" w:cs="Times New Roman"/>
          <w:sz w:val="24"/>
          <w:szCs w:val="24"/>
          <w:lang w:eastAsia="pt-BR"/>
        </w:rPr>
      </w:pPr>
    </w:p>
    <w:p w:rsidR="00533B9D" w:rsidRDefault="00D50211" w:rsidP="00D50211">
      <w:pPr>
        <w:pStyle w:val="PargrafodaLista"/>
        <w:numPr>
          <w:ilvl w:val="0"/>
          <w:numId w:val="31"/>
        </w:numPr>
        <w:spacing w:after="0" w:line="240" w:lineRule="auto"/>
        <w:jc w:val="both"/>
        <w:rPr>
          <w:rFonts w:ascii="Times New Roman" w:eastAsia="Times New Roman" w:hAnsi="Times New Roman" w:cs="Times New Roman"/>
          <w:sz w:val="24"/>
          <w:szCs w:val="24"/>
          <w:lang w:eastAsia="pt-BR"/>
        </w:rPr>
      </w:pPr>
      <w:r w:rsidRPr="00D50211">
        <w:rPr>
          <w:rFonts w:ascii="Times New Roman" w:eastAsia="Times New Roman" w:hAnsi="Times New Roman" w:cs="Times New Roman"/>
          <w:b/>
          <w:sz w:val="24"/>
          <w:szCs w:val="24"/>
          <w:lang w:eastAsia="pt-BR"/>
        </w:rPr>
        <w:t>Computação para trás</w:t>
      </w:r>
      <w:r w:rsidR="00533B9D" w:rsidRPr="00D50211">
        <w:rPr>
          <w:rFonts w:ascii="Times New Roman" w:eastAsia="Times New Roman" w:hAnsi="Times New Roman" w:cs="Times New Roman"/>
          <w:sz w:val="24"/>
          <w:szCs w:val="24"/>
          <w:lang w:eastAsia="pt-BR"/>
        </w:rPr>
        <w:t xml:space="preserve">. Calcula o </w:t>
      </w:r>
      <m:oMath>
        <m:r>
          <w:rPr>
            <w:rFonts w:ascii="Cambria Math" w:eastAsia="Times New Roman" w:hAnsi="Cambria Math" w:cs="Times New Roman"/>
            <w:sz w:val="24"/>
            <w:szCs w:val="24"/>
            <w:lang w:eastAsia="pt-BR"/>
          </w:rPr>
          <m:t>δ</m:t>
        </m:r>
      </m:oMath>
      <w:r w:rsidR="00533B9D" w:rsidRPr="00D50211">
        <w:rPr>
          <w:rFonts w:ascii="Times New Roman" w:eastAsia="Times New Roman" w:hAnsi="Times New Roman" w:cs="Times New Roman"/>
          <w:sz w:val="24"/>
          <w:szCs w:val="24"/>
          <w:lang w:eastAsia="pt-BR"/>
        </w:rPr>
        <w:t xml:space="preserve">s (gradientes locais) da rede, definido </w:t>
      </w:r>
      <w:proofErr w:type="gramStart"/>
      <w:r w:rsidR="00533B9D" w:rsidRPr="00D50211">
        <w:rPr>
          <w:rFonts w:ascii="Times New Roman" w:eastAsia="Times New Roman" w:hAnsi="Times New Roman" w:cs="Times New Roman"/>
          <w:sz w:val="24"/>
          <w:szCs w:val="24"/>
          <w:lang w:eastAsia="pt-BR"/>
        </w:rPr>
        <w:t>por</w:t>
      </w:r>
      <w:proofErr w:type="gramEnd"/>
    </w:p>
    <w:p w:rsidR="006403B5" w:rsidRPr="00D50211" w:rsidRDefault="006403B5" w:rsidP="006403B5">
      <w:pPr>
        <w:pStyle w:val="PargrafodaLista"/>
        <w:spacing w:after="0" w:line="240" w:lineRule="auto"/>
        <w:jc w:val="both"/>
        <w:rPr>
          <w:rFonts w:ascii="Times New Roman" w:eastAsia="Times New Roman" w:hAnsi="Times New Roman" w:cs="Times New Roman"/>
          <w:sz w:val="24"/>
          <w:szCs w:val="24"/>
          <w:lang w:eastAsia="pt-BR"/>
        </w:rPr>
      </w:pPr>
    </w:p>
    <w:p w:rsidR="00BB1807" w:rsidRDefault="00BB1807" w:rsidP="00BB1807">
      <w:pPr>
        <w:spacing w:after="0" w:line="240" w:lineRule="auto"/>
        <w:jc w:val="both"/>
        <w:rPr>
          <w:rFonts w:ascii="Times New Roman" w:eastAsia="Times New Roman" w:hAnsi="Times New Roman" w:cs="Times New Roman"/>
          <w:sz w:val="24"/>
          <w:szCs w:val="24"/>
          <w:lang w:eastAsia="pt-BR"/>
        </w:rPr>
      </w:pPr>
    </w:p>
    <w:p w:rsidR="00BB1807" w:rsidRPr="003432F6" w:rsidRDefault="002E0635" w:rsidP="00BB1807">
      <w:pPr>
        <w:spacing w:after="0" w:line="240" w:lineRule="auto"/>
        <w:jc w:val="both"/>
        <w:rPr>
          <w:rFonts w:ascii="Times New Roman" w:eastAsia="Times New Roman" w:hAnsi="Times New Roman" w:cs="Times New Roman"/>
          <w:sz w:val="24"/>
          <w:szCs w:val="24"/>
          <w:lang w:eastAsia="pt-BR"/>
        </w:rPr>
      </w:pP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δ</m:t>
            </m:r>
          </m:e>
          <m:sub>
            <m:r>
              <w:rPr>
                <w:rFonts w:ascii="Cambria Math" w:eastAsia="Times New Roman" w:hAnsi="Cambria Math" w:cs="Times New Roman"/>
                <w:sz w:val="24"/>
                <w:szCs w:val="24"/>
                <w:lang w:eastAsia="pt-BR"/>
              </w:rPr>
              <m:t>j</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r>
          <w:rPr>
            <w:rFonts w:ascii="Cambria Math" w:eastAsia="Times New Roman" w:hAnsi="Cambria Math" w:cs="Times New Roman"/>
            <w:sz w:val="24"/>
            <w:szCs w:val="24"/>
            <w:lang w:eastAsia="pt-BR"/>
          </w:rPr>
          <m:t xml:space="preserve">= </m:t>
        </m:r>
        <m:d>
          <m:dPr>
            <m:begChr m:val="{"/>
            <m:endChr m:val=""/>
            <m:ctrlPr>
              <w:rPr>
                <w:rFonts w:ascii="Cambria Math" w:eastAsia="Times New Roman" w:hAnsi="Cambria Math" w:cs="Times New Roman"/>
                <w:i/>
                <w:sz w:val="24"/>
                <w:szCs w:val="24"/>
                <w:lang w:eastAsia="pt-BR"/>
              </w:rPr>
            </m:ctrlPr>
          </m:dPr>
          <m:e>
            <m:eqArr>
              <m:eqArrPr>
                <m:ctrlPr>
                  <w:rPr>
                    <w:rFonts w:ascii="Cambria Math" w:eastAsia="Times New Roman" w:hAnsi="Cambria Math" w:cs="Times New Roman"/>
                    <w:i/>
                    <w:sz w:val="24"/>
                    <w:szCs w:val="24"/>
                    <w:lang w:eastAsia="pt-BR"/>
                  </w:rPr>
                </m:ctrlPr>
              </m:eqArrPr>
              <m:e>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e</m:t>
                    </m:r>
                  </m:e>
                  <m:sub>
                    <m:r>
                      <w:rPr>
                        <w:rFonts w:ascii="Cambria Math" w:eastAsia="Times New Roman" w:hAnsi="Cambria Math" w:cs="Times New Roman"/>
                        <w:sz w:val="24"/>
                        <w:szCs w:val="24"/>
                        <w:lang w:eastAsia="pt-BR"/>
                      </w:rPr>
                      <m:t>j</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φ</m:t>
                    </m:r>
                  </m:e>
                  <m:sub>
                    <m:r>
                      <w:rPr>
                        <w:rFonts w:ascii="Cambria Math" w:eastAsia="Times New Roman" w:hAnsi="Cambria Math" w:cs="Times New Roman"/>
                        <w:sz w:val="24"/>
                        <w:szCs w:val="24"/>
                        <w:lang w:eastAsia="pt-BR"/>
                      </w:rPr>
                      <m:t>j</m:t>
                    </m:r>
                  </m:sub>
                  <m:sup>
                    <m:r>
                      <w:rPr>
                        <w:rFonts w:ascii="Cambria Math" w:eastAsia="Times New Roman" w:hAnsi="Cambria Math" w:cs="Times New Roman"/>
                        <w:sz w:val="24"/>
                        <w:szCs w:val="24"/>
                        <w:lang w:eastAsia="pt-BR"/>
                      </w:rPr>
                      <m:t>'</m:t>
                    </m:r>
                  </m:sup>
                </m:sSubSup>
                <m:d>
                  <m:dPr>
                    <m:ctrlPr>
                      <w:rPr>
                        <w:rFonts w:ascii="Cambria Math" w:eastAsia="Times New Roman" w:hAnsi="Cambria Math" w:cs="Times New Roman"/>
                        <w:i/>
                        <w:sz w:val="24"/>
                        <w:szCs w:val="24"/>
                        <w:lang w:eastAsia="pt-BR"/>
                      </w:rPr>
                    </m:ctrlPr>
                  </m:dPr>
                  <m:e>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v</m:t>
                        </m:r>
                      </m:e>
                      <m:sub>
                        <m:r>
                          <w:rPr>
                            <w:rFonts w:ascii="Cambria Math" w:eastAsia="Times New Roman" w:hAnsi="Cambria Math" w:cs="Times New Roman"/>
                            <w:sz w:val="24"/>
                            <w:szCs w:val="24"/>
                            <w:lang w:eastAsia="pt-BR"/>
                          </w:rPr>
                          <m:t>j</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e>
                </m:d>
                <m:r>
                  <w:rPr>
                    <w:rFonts w:ascii="Cambria Math" w:eastAsia="Times New Roman" w:hAnsi="Cambria Math" w:cs="Times New Roman"/>
                    <w:sz w:val="24"/>
                    <w:szCs w:val="24"/>
                    <w:lang w:eastAsia="pt-BR"/>
                  </w:rPr>
                  <m:t xml:space="preserve">                            para neurônio j na camada de saída L</m:t>
                </m:r>
              </m:e>
              <m:e>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φ</m:t>
                    </m:r>
                  </m:e>
                  <m:sub>
                    <m:r>
                      <w:rPr>
                        <w:rFonts w:ascii="Cambria Math" w:eastAsia="Times New Roman" w:hAnsi="Cambria Math" w:cs="Times New Roman"/>
                        <w:sz w:val="24"/>
                        <w:szCs w:val="24"/>
                        <w:lang w:eastAsia="pt-BR"/>
                      </w:rPr>
                      <m:t>j</m:t>
                    </m:r>
                  </m:sub>
                  <m:sup>
                    <m:r>
                      <w:rPr>
                        <w:rFonts w:ascii="Cambria Math" w:eastAsia="Times New Roman" w:hAnsi="Cambria Math" w:cs="Times New Roman"/>
                        <w:sz w:val="24"/>
                        <w:szCs w:val="24"/>
                        <w:lang w:eastAsia="pt-BR"/>
                      </w:rPr>
                      <m:t>'</m:t>
                    </m:r>
                  </m:sup>
                </m:sSubSup>
                <m:r>
                  <w:rPr>
                    <w:rFonts w:ascii="Cambria Math" w:eastAsia="Times New Roman" w:hAnsi="Cambria Math" w:cs="Times New Roman"/>
                    <w:sz w:val="24"/>
                    <w:szCs w:val="24"/>
                    <w:lang w:eastAsia="pt-BR"/>
                  </w:rPr>
                  <m:t>(</m:t>
                </m:r>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v</m:t>
                    </m:r>
                  </m:e>
                  <m:sub>
                    <m:r>
                      <w:rPr>
                        <w:rFonts w:ascii="Cambria Math" w:eastAsia="Times New Roman" w:hAnsi="Cambria Math" w:cs="Times New Roman"/>
                        <w:sz w:val="24"/>
                        <w:szCs w:val="24"/>
                        <w:lang w:eastAsia="pt-BR"/>
                      </w:rPr>
                      <m:t>j</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m:r>
                  <w:rPr>
                    <w:rFonts w:ascii="Cambria Math" w:eastAsia="Times New Roman" w:hAnsi="Cambria Math" w:cs="Times New Roman"/>
                    <w:sz w:val="24"/>
                    <w:szCs w:val="24"/>
                    <w:lang w:eastAsia="pt-BR"/>
                  </w:rPr>
                  <m:t>(n))</m:t>
                </m:r>
                <m:nary>
                  <m:naryPr>
                    <m:chr m:val="∑"/>
                    <m:limLoc m:val="undOvr"/>
                    <m:supHide m:val="1"/>
                    <m:ctrlPr>
                      <w:rPr>
                        <w:rFonts w:ascii="Cambria Math" w:eastAsia="Times New Roman" w:hAnsi="Cambria Math" w:cs="Times New Roman"/>
                        <w:i/>
                        <w:sz w:val="24"/>
                        <w:szCs w:val="24"/>
                        <w:lang w:eastAsia="pt-BR"/>
                      </w:rPr>
                    </m:ctrlPr>
                  </m:naryPr>
                  <m:sub>
                    <m:r>
                      <w:rPr>
                        <w:rFonts w:ascii="Cambria Math" w:eastAsia="Times New Roman" w:hAnsi="Cambria Math" w:cs="Times New Roman"/>
                        <w:sz w:val="24"/>
                        <w:szCs w:val="24"/>
                        <w:lang w:eastAsia="pt-BR"/>
                      </w:rPr>
                      <m:t>k</m:t>
                    </m:r>
                  </m:sub>
                  <m:sup/>
                  <m:e>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δ</m:t>
                        </m:r>
                      </m:e>
                      <m:sub>
                        <m:r>
                          <w:rPr>
                            <w:rFonts w:ascii="Cambria Math" w:eastAsia="Times New Roman" w:hAnsi="Cambria Math" w:cs="Times New Roman"/>
                            <w:sz w:val="24"/>
                            <w:szCs w:val="24"/>
                            <w:lang w:eastAsia="pt-BR"/>
                          </w:rPr>
                          <m:t>k</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l+1</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w</m:t>
                        </m:r>
                      </m:e>
                      <m:sub>
                        <m:r>
                          <w:rPr>
                            <w:rFonts w:ascii="Cambria Math" w:eastAsia="Times New Roman" w:hAnsi="Cambria Math" w:cs="Times New Roman"/>
                            <w:sz w:val="24"/>
                            <w:szCs w:val="24"/>
                            <w:lang w:eastAsia="pt-BR"/>
                          </w:rPr>
                          <m:t>kj</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l+1</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r>
                      <w:rPr>
                        <w:rFonts w:ascii="Cambria Math" w:eastAsia="Times New Roman" w:hAnsi="Cambria Math" w:cs="Times New Roman"/>
                        <w:sz w:val="24"/>
                        <w:szCs w:val="24"/>
                        <w:lang w:eastAsia="pt-BR"/>
                      </w:rPr>
                      <m:t xml:space="preserve">  para neurônio j na camada escondida l</m:t>
                    </m:r>
                  </m:e>
                </m:nary>
              </m:e>
            </m:eqArr>
          </m:e>
        </m:d>
      </m:oMath>
      <w:r w:rsidR="00E17490">
        <w:rPr>
          <w:rFonts w:ascii="Times New Roman" w:eastAsia="Times New Roman" w:hAnsi="Times New Roman" w:cs="Times New Roman"/>
          <w:sz w:val="24"/>
          <w:szCs w:val="24"/>
          <w:lang w:eastAsia="pt-BR"/>
        </w:rPr>
        <w:t xml:space="preserve"> </w:t>
      </w:r>
    </w:p>
    <w:p w:rsidR="003764E3" w:rsidRDefault="00533B9D" w:rsidP="00BF7ED8">
      <w:pPr>
        <w:spacing w:after="0" w:line="240" w:lineRule="auto"/>
        <w:ind w:left="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 </w:t>
      </w:r>
    </w:p>
    <w:p w:rsidR="006403B5" w:rsidRPr="003764E3" w:rsidRDefault="006403B5" w:rsidP="00BF7ED8">
      <w:pPr>
        <w:spacing w:after="0" w:line="240" w:lineRule="auto"/>
        <w:ind w:left="360"/>
        <w:jc w:val="both"/>
        <w:rPr>
          <w:rFonts w:ascii="Times New Roman" w:eastAsia="Times New Roman" w:hAnsi="Times New Roman" w:cs="Times New Roman"/>
          <w:sz w:val="24"/>
          <w:szCs w:val="24"/>
          <w:lang w:eastAsia="pt-BR"/>
        </w:rPr>
      </w:pPr>
    </w:p>
    <w:p w:rsidR="0054676A" w:rsidRDefault="00E17490" w:rsidP="00453D0F">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Onde o primordial no </w:t>
      </w: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φ</m:t>
            </m:r>
          </m:e>
          <m:sub>
            <m:r>
              <w:rPr>
                <w:rFonts w:ascii="Cambria Math" w:eastAsia="Times New Roman" w:hAnsi="Cambria Math" w:cs="Times New Roman"/>
                <w:sz w:val="24"/>
                <w:szCs w:val="24"/>
                <w:lang w:eastAsia="pt-BR"/>
              </w:rPr>
              <m:t>j</m:t>
            </m:r>
          </m:sub>
          <m:sup>
            <m:r>
              <w:rPr>
                <w:rFonts w:ascii="Cambria Math" w:eastAsia="Times New Roman" w:hAnsi="Cambria Math" w:cs="Times New Roman"/>
                <w:sz w:val="24"/>
                <w:szCs w:val="24"/>
                <w:lang w:eastAsia="pt-BR"/>
              </w:rPr>
              <m:t>'</m:t>
            </m:r>
          </m:sup>
        </m:sSubSup>
      </m:oMath>
      <w:proofErr w:type="gramStart"/>
      <w:r>
        <w:rPr>
          <w:rFonts w:ascii="Times New Roman" w:eastAsia="Times New Roman" w:hAnsi="Times New Roman" w:cs="Times New Roman"/>
          <w:sz w:val="24"/>
          <w:szCs w:val="24"/>
          <w:lang w:eastAsia="pt-BR"/>
        </w:rPr>
        <w:t>(</w:t>
      </w:r>
      <w:proofErr w:type="gramEnd"/>
      <w:r>
        <w:rPr>
          <w:rFonts w:ascii="Times New Roman" w:eastAsia="Times New Roman" w:hAnsi="Times New Roman" w:cs="Times New Roman"/>
          <w:sz w:val="24"/>
          <w:szCs w:val="24"/>
          <w:lang w:eastAsia="pt-BR"/>
        </w:rPr>
        <w:t xml:space="preserve">.) denota diferenciação em relação ao argumento. Ajuste dos pesos sinápticos da camada </w:t>
      </w:r>
      <m:oMath>
        <m:r>
          <w:rPr>
            <w:rFonts w:ascii="Cambria Math" w:eastAsia="Times New Roman" w:hAnsi="Cambria Math" w:cs="Times New Roman"/>
            <w:sz w:val="24"/>
            <w:szCs w:val="24"/>
            <w:lang w:eastAsia="pt-BR"/>
          </w:rPr>
          <m:t>l</m:t>
        </m:r>
      </m:oMath>
      <w:r>
        <w:rPr>
          <w:rFonts w:ascii="Times New Roman" w:eastAsia="Times New Roman" w:hAnsi="Times New Roman" w:cs="Times New Roman"/>
          <w:sz w:val="24"/>
          <w:szCs w:val="24"/>
          <w:lang w:eastAsia="pt-BR"/>
        </w:rPr>
        <w:t xml:space="preserve"> na rede de acordo com a regra delta generalizada</w:t>
      </w:r>
    </w:p>
    <w:p w:rsidR="0054676A" w:rsidRDefault="0054676A" w:rsidP="00453D0F">
      <w:pPr>
        <w:spacing w:after="0" w:line="240" w:lineRule="auto"/>
        <w:rPr>
          <w:rFonts w:ascii="Times New Roman" w:eastAsia="Times New Roman" w:hAnsi="Times New Roman" w:cs="Times New Roman"/>
          <w:sz w:val="24"/>
          <w:szCs w:val="24"/>
          <w:lang w:eastAsia="pt-BR"/>
        </w:rPr>
      </w:pPr>
    </w:p>
    <w:p w:rsidR="00453D0F" w:rsidRDefault="002E0635" w:rsidP="006403B5">
      <w:pPr>
        <w:spacing w:after="0" w:line="240" w:lineRule="auto"/>
        <w:jc w:val="center"/>
        <w:rPr>
          <w:rFonts w:ascii="Times New Roman" w:eastAsia="Times New Roman" w:hAnsi="Times New Roman" w:cs="Times New Roman"/>
          <w:sz w:val="24"/>
          <w:szCs w:val="24"/>
          <w:lang w:eastAsia="pt-BR"/>
        </w:rPr>
      </w:pPr>
      <m:oMathPara>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w</m:t>
              </m:r>
            </m:e>
            <m:sub>
              <m:r>
                <w:rPr>
                  <w:rFonts w:ascii="Cambria Math" w:eastAsia="Times New Roman" w:hAnsi="Cambria Math" w:cs="Times New Roman"/>
                  <w:sz w:val="24"/>
                  <w:szCs w:val="24"/>
                  <w:lang w:eastAsia="pt-BR"/>
                </w:rPr>
                <m:t>ji</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n+1</m:t>
              </m:r>
            </m:e>
          </m:d>
          <m:r>
            <w:rPr>
              <w:rFonts w:ascii="Cambria Math" w:eastAsia="Times New Roman" w:hAnsi="Cambria Math" w:cs="Times New Roman"/>
              <w:sz w:val="24"/>
              <w:szCs w:val="24"/>
              <w:lang w:eastAsia="pt-BR"/>
            </w:rPr>
            <m:t>=</m:t>
          </m:r>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w</m:t>
              </m:r>
            </m:e>
            <m:sub>
              <m:r>
                <w:rPr>
                  <w:rFonts w:ascii="Cambria Math" w:eastAsia="Times New Roman" w:hAnsi="Cambria Math" w:cs="Times New Roman"/>
                  <w:sz w:val="24"/>
                  <w:szCs w:val="24"/>
                  <w:lang w:eastAsia="pt-BR"/>
                </w:rPr>
                <m:t>ji</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r>
            <w:rPr>
              <w:rFonts w:ascii="Cambria Math" w:eastAsia="Times New Roman" w:hAnsi="Cambria Math" w:cs="Times New Roman"/>
              <w:sz w:val="24"/>
              <w:szCs w:val="24"/>
              <w:lang w:eastAsia="pt-BR"/>
            </w:rPr>
            <m:t>+α</m:t>
          </m:r>
          <m:d>
            <m:dPr>
              <m:begChr m:val="["/>
              <m:endChr m:val="]"/>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m:t>
              </m:r>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w</m:t>
                  </m:r>
                </m:e>
                <m:sub>
                  <m:r>
                    <w:rPr>
                      <w:rFonts w:ascii="Cambria Math" w:eastAsia="Times New Roman" w:hAnsi="Cambria Math" w:cs="Times New Roman"/>
                      <w:sz w:val="24"/>
                      <w:szCs w:val="24"/>
                      <w:lang w:eastAsia="pt-BR"/>
                    </w:rPr>
                    <m:t>ji</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n-1</m:t>
                  </m:r>
                </m:e>
              </m:d>
            </m:e>
          </m:d>
          <m:r>
            <w:rPr>
              <w:rFonts w:ascii="Cambria Math" w:eastAsia="Times New Roman" w:hAnsi="Cambria Math" w:cs="Times New Roman"/>
              <w:sz w:val="24"/>
              <w:szCs w:val="24"/>
              <w:lang w:eastAsia="pt-BR"/>
            </w:rPr>
            <m:t>+η</m:t>
          </m:r>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δ</m:t>
              </m:r>
            </m:e>
            <m:sub>
              <m:r>
                <w:rPr>
                  <w:rFonts w:ascii="Cambria Math" w:eastAsia="Times New Roman" w:hAnsi="Cambria Math" w:cs="Times New Roman"/>
                  <w:sz w:val="24"/>
                  <w:szCs w:val="24"/>
                  <w:lang w:eastAsia="pt-BR"/>
                </w:rPr>
                <m:t>j</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m:r>
            <w:rPr>
              <w:rFonts w:ascii="Cambria Math" w:eastAsia="Times New Roman" w:hAnsi="Cambria Math" w:cs="Times New Roman"/>
              <w:sz w:val="24"/>
              <w:szCs w:val="24"/>
              <w:lang w:eastAsia="pt-BR"/>
            </w:rPr>
            <m:t>(n)</m:t>
          </m:r>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i</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l-1</m:t>
                  </m:r>
                </m:e>
              </m:d>
            </m:sup>
          </m:sSubSup>
          <m:r>
            <w:rPr>
              <w:rFonts w:ascii="Cambria Math" w:eastAsia="Times New Roman" w:hAnsi="Cambria Math" w:cs="Times New Roman"/>
              <w:sz w:val="24"/>
              <w:szCs w:val="24"/>
              <w:lang w:eastAsia="pt-BR"/>
            </w:rPr>
            <m:t>(n)</m:t>
          </m:r>
        </m:oMath>
      </m:oMathPara>
    </w:p>
    <w:p w:rsidR="002558A9" w:rsidRDefault="002558A9" w:rsidP="00453D0F">
      <w:pPr>
        <w:spacing w:after="0" w:line="240" w:lineRule="auto"/>
        <w:rPr>
          <w:rFonts w:ascii="Times New Roman" w:eastAsia="Times New Roman" w:hAnsi="Times New Roman" w:cs="Times New Roman"/>
          <w:sz w:val="24"/>
          <w:szCs w:val="24"/>
          <w:lang w:eastAsia="pt-BR"/>
        </w:rPr>
      </w:pPr>
    </w:p>
    <w:p w:rsidR="002558A9" w:rsidRDefault="002558A9" w:rsidP="00453D0F">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Onde η é o parâmetro da taxa de aprendizado e </w:t>
      </w:r>
      <m:oMath>
        <m:r>
          <w:rPr>
            <w:rFonts w:ascii="Cambria Math" w:eastAsia="Times New Roman" w:hAnsi="Cambria Math" w:cs="Times New Roman"/>
            <w:sz w:val="24"/>
            <w:szCs w:val="24"/>
            <w:lang w:eastAsia="pt-BR"/>
          </w:rPr>
          <m:t>α</m:t>
        </m:r>
      </m:oMath>
      <w:r>
        <w:rPr>
          <w:rFonts w:ascii="Times New Roman" w:eastAsia="Times New Roman" w:hAnsi="Times New Roman" w:cs="Times New Roman"/>
          <w:sz w:val="24"/>
          <w:szCs w:val="24"/>
          <w:lang w:eastAsia="pt-BR"/>
        </w:rPr>
        <w:t xml:space="preserve"> é a constante impulso</w:t>
      </w:r>
    </w:p>
    <w:p w:rsidR="002558A9" w:rsidRDefault="002558A9" w:rsidP="00453D0F">
      <w:pPr>
        <w:spacing w:after="0" w:line="240" w:lineRule="auto"/>
        <w:rPr>
          <w:rFonts w:ascii="Times New Roman" w:eastAsia="Times New Roman" w:hAnsi="Times New Roman" w:cs="Times New Roman"/>
          <w:sz w:val="24"/>
          <w:szCs w:val="24"/>
          <w:lang w:eastAsia="pt-BR"/>
        </w:rPr>
      </w:pPr>
    </w:p>
    <w:p w:rsidR="00605D7B" w:rsidRDefault="002558A9" w:rsidP="002E0635">
      <w:pPr>
        <w:pStyle w:val="PargrafodaLista"/>
        <w:numPr>
          <w:ilvl w:val="0"/>
          <w:numId w:val="32"/>
        </w:numPr>
        <w:spacing w:after="0" w:line="240" w:lineRule="auto"/>
        <w:rPr>
          <w:rFonts w:ascii="Times New Roman" w:eastAsia="Times New Roman" w:hAnsi="Times New Roman" w:cs="Times New Roman"/>
          <w:sz w:val="24"/>
          <w:szCs w:val="24"/>
          <w:lang w:eastAsia="pt-BR"/>
        </w:rPr>
      </w:pPr>
      <w:r w:rsidRPr="000E0E2A">
        <w:rPr>
          <w:rFonts w:ascii="Times New Roman" w:eastAsia="Times New Roman" w:hAnsi="Times New Roman" w:cs="Times New Roman"/>
          <w:b/>
          <w:sz w:val="24"/>
          <w:szCs w:val="24"/>
          <w:lang w:eastAsia="pt-BR"/>
        </w:rPr>
        <w:lastRenderedPageBreak/>
        <w:t>Iteração</w:t>
      </w:r>
      <w:r w:rsidRPr="000E0E2A">
        <w:rPr>
          <w:rFonts w:ascii="Times New Roman" w:eastAsia="Times New Roman" w:hAnsi="Times New Roman" w:cs="Times New Roman"/>
          <w:sz w:val="24"/>
          <w:szCs w:val="24"/>
          <w:lang w:eastAsia="pt-BR"/>
        </w:rPr>
        <w:t xml:space="preserve"> </w:t>
      </w:r>
      <w:r w:rsidR="000E0E2A" w:rsidRPr="000E0E2A">
        <w:rPr>
          <w:rFonts w:ascii="Times New Roman" w:eastAsia="Times New Roman" w:hAnsi="Times New Roman" w:cs="Times New Roman"/>
          <w:sz w:val="24"/>
          <w:szCs w:val="24"/>
          <w:lang w:eastAsia="pt-BR"/>
        </w:rPr>
        <w:t>-</w:t>
      </w:r>
      <w:r w:rsidR="000E0E2A" w:rsidRPr="000E0E2A">
        <w:rPr>
          <w:rFonts w:ascii="Times New Roman" w:eastAsia="Times New Roman" w:hAnsi="Times New Roman" w:cs="Times New Roman"/>
          <w:b/>
          <w:sz w:val="24"/>
          <w:szCs w:val="24"/>
          <w:lang w:eastAsia="pt-BR"/>
        </w:rPr>
        <w:t xml:space="preserve"> </w:t>
      </w:r>
      <w:r w:rsidRPr="000E0E2A">
        <w:rPr>
          <w:rFonts w:ascii="Times New Roman" w:eastAsia="Times New Roman" w:hAnsi="Times New Roman" w:cs="Times New Roman"/>
          <w:sz w:val="24"/>
          <w:szCs w:val="24"/>
          <w:lang w:eastAsia="pt-BR"/>
        </w:rPr>
        <w:t xml:space="preserve">Iterar os cálculos frente e para trás nos pontos </w:t>
      </w:r>
      <w:proofErr w:type="gramStart"/>
      <w:r w:rsidRPr="000E0E2A">
        <w:rPr>
          <w:rFonts w:ascii="Times New Roman" w:eastAsia="Times New Roman" w:hAnsi="Times New Roman" w:cs="Times New Roman"/>
          <w:sz w:val="24"/>
          <w:szCs w:val="24"/>
          <w:lang w:eastAsia="pt-BR"/>
        </w:rPr>
        <w:t>3</w:t>
      </w:r>
      <w:proofErr w:type="gramEnd"/>
      <w:r w:rsidRPr="000E0E2A">
        <w:rPr>
          <w:rFonts w:ascii="Times New Roman" w:eastAsia="Times New Roman" w:hAnsi="Times New Roman" w:cs="Times New Roman"/>
          <w:sz w:val="24"/>
          <w:szCs w:val="24"/>
          <w:lang w:eastAsia="pt-BR"/>
        </w:rPr>
        <w:t xml:space="preserve"> e 4, apresentando novas épocas de exemplos de treinamento para a rede até que o critério de parada escolhido </w:t>
      </w:r>
      <w:r w:rsidR="00605D7B">
        <w:rPr>
          <w:rFonts w:ascii="Times New Roman" w:eastAsia="Times New Roman" w:hAnsi="Times New Roman" w:cs="Times New Roman"/>
          <w:sz w:val="24"/>
          <w:szCs w:val="24"/>
          <w:lang w:eastAsia="pt-BR"/>
        </w:rPr>
        <w:t>for a</w:t>
      </w:r>
      <w:r w:rsidRPr="000E0E2A">
        <w:rPr>
          <w:rFonts w:ascii="Times New Roman" w:eastAsia="Times New Roman" w:hAnsi="Times New Roman" w:cs="Times New Roman"/>
          <w:sz w:val="24"/>
          <w:szCs w:val="24"/>
          <w:lang w:eastAsia="pt-BR"/>
        </w:rPr>
        <w:t xml:space="preserve">tendido. </w:t>
      </w:r>
    </w:p>
    <w:p w:rsidR="00605D7B" w:rsidRDefault="00605D7B" w:rsidP="00605D7B">
      <w:pPr>
        <w:pStyle w:val="PargrafodaLista"/>
        <w:spacing w:after="0" w:line="240" w:lineRule="auto"/>
        <w:rPr>
          <w:rFonts w:ascii="Times New Roman" w:eastAsia="Times New Roman" w:hAnsi="Times New Roman" w:cs="Times New Roman"/>
          <w:sz w:val="24"/>
          <w:szCs w:val="24"/>
          <w:lang w:eastAsia="pt-BR"/>
        </w:rPr>
      </w:pPr>
    </w:p>
    <w:p w:rsidR="002558A9" w:rsidRPr="000E0E2A" w:rsidRDefault="002558A9" w:rsidP="00605D7B">
      <w:pPr>
        <w:pStyle w:val="PargrafodaLista"/>
        <w:spacing w:after="0" w:line="240" w:lineRule="auto"/>
        <w:rPr>
          <w:rFonts w:ascii="Times New Roman" w:eastAsia="Times New Roman" w:hAnsi="Times New Roman" w:cs="Times New Roman"/>
          <w:sz w:val="24"/>
          <w:szCs w:val="24"/>
          <w:lang w:eastAsia="pt-BR"/>
        </w:rPr>
      </w:pPr>
      <w:r w:rsidRPr="00605D7B">
        <w:rPr>
          <w:rFonts w:ascii="Times New Roman" w:eastAsia="Times New Roman" w:hAnsi="Times New Roman" w:cs="Times New Roman"/>
          <w:i/>
          <w:sz w:val="24"/>
          <w:szCs w:val="24"/>
          <w:lang w:eastAsia="pt-BR"/>
        </w:rPr>
        <w:t>Notas</w:t>
      </w:r>
      <w:r w:rsidRPr="000E0E2A">
        <w:rPr>
          <w:rFonts w:ascii="Times New Roman" w:eastAsia="Times New Roman" w:hAnsi="Times New Roman" w:cs="Times New Roman"/>
          <w:sz w:val="24"/>
          <w:szCs w:val="24"/>
          <w:lang w:eastAsia="pt-BR"/>
        </w:rPr>
        <w:t xml:space="preserve">: A ordem de apresentação de exemplos de </w:t>
      </w:r>
      <w:r w:rsidR="00E03F08">
        <w:rPr>
          <w:rFonts w:ascii="Times New Roman" w:eastAsia="Times New Roman" w:hAnsi="Times New Roman" w:cs="Times New Roman"/>
          <w:sz w:val="24"/>
          <w:szCs w:val="24"/>
          <w:lang w:eastAsia="pt-BR"/>
        </w:rPr>
        <w:t>treinamento deve ser aleatória de período a período</w:t>
      </w:r>
      <w:r w:rsidRPr="000E0E2A">
        <w:rPr>
          <w:rFonts w:ascii="Times New Roman" w:eastAsia="Times New Roman" w:hAnsi="Times New Roman" w:cs="Times New Roman"/>
          <w:sz w:val="24"/>
          <w:szCs w:val="24"/>
          <w:lang w:eastAsia="pt-BR"/>
        </w:rPr>
        <w:t xml:space="preserve">. O impulso e parâmetro da taxa de aprendizagem são tipicamente </w:t>
      </w:r>
      <w:proofErr w:type="gramStart"/>
      <w:r w:rsidRPr="000E0E2A">
        <w:rPr>
          <w:rFonts w:ascii="Times New Roman" w:eastAsia="Times New Roman" w:hAnsi="Times New Roman" w:cs="Times New Roman"/>
          <w:sz w:val="24"/>
          <w:szCs w:val="24"/>
          <w:lang w:eastAsia="pt-BR"/>
        </w:rPr>
        <w:t>ajustado (e normalmente diminuído)</w:t>
      </w:r>
      <w:proofErr w:type="gramEnd"/>
      <w:r w:rsidRPr="000E0E2A">
        <w:rPr>
          <w:rFonts w:ascii="Times New Roman" w:eastAsia="Times New Roman" w:hAnsi="Times New Roman" w:cs="Times New Roman"/>
          <w:sz w:val="24"/>
          <w:szCs w:val="24"/>
          <w:lang w:eastAsia="pt-BR"/>
        </w:rPr>
        <w:t xml:space="preserve"> como um número de iterações de </w:t>
      </w:r>
      <w:r w:rsidR="00E03F08">
        <w:rPr>
          <w:rFonts w:ascii="Times New Roman" w:eastAsia="Times New Roman" w:hAnsi="Times New Roman" w:cs="Times New Roman"/>
          <w:sz w:val="24"/>
          <w:szCs w:val="24"/>
          <w:lang w:eastAsia="pt-BR"/>
        </w:rPr>
        <w:t>treinamento</w:t>
      </w:r>
      <w:r w:rsidRPr="000E0E2A">
        <w:rPr>
          <w:rFonts w:ascii="Times New Roman" w:eastAsia="Times New Roman" w:hAnsi="Times New Roman" w:cs="Times New Roman"/>
          <w:sz w:val="24"/>
          <w:szCs w:val="24"/>
          <w:lang w:eastAsia="pt-BR"/>
        </w:rPr>
        <w:t xml:space="preserve"> aumenta.</w:t>
      </w:r>
    </w:p>
    <w:p w:rsidR="00BD2CF4" w:rsidRDefault="00BD2CF4" w:rsidP="00BD2CF4">
      <w:pPr>
        <w:pStyle w:val="PargrafodaLista"/>
        <w:spacing w:after="0" w:line="240" w:lineRule="auto"/>
        <w:jc w:val="center"/>
        <w:rPr>
          <w:rFonts w:ascii="Times New Roman" w:eastAsia="Times New Roman" w:hAnsi="Times New Roman" w:cs="Times New Roman"/>
          <w:sz w:val="20"/>
          <w:szCs w:val="20"/>
          <w:lang w:eastAsia="pt-BR"/>
        </w:rPr>
      </w:pPr>
    </w:p>
    <w:p w:rsidR="00BD2CF4" w:rsidRPr="00EC2ED4" w:rsidRDefault="00BD2CF4" w:rsidP="00BD2CF4">
      <w:pPr>
        <w:pStyle w:val="PargrafodaLista"/>
        <w:spacing w:after="0"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noProof/>
          <w:sz w:val="20"/>
          <w:szCs w:val="20"/>
          <w:lang w:eastAsia="pt-BR"/>
        </w:rPr>
        <w:drawing>
          <wp:inline distT="0" distB="0" distL="0" distR="0" wp14:anchorId="3D3CB51D" wp14:editId="5CFCDE2B">
            <wp:extent cx="5760085" cy="4528185"/>
            <wp:effectExtent l="0" t="0" r="0" b="57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 4_7.JPG"/>
                    <pic:cNvPicPr/>
                  </pic:nvPicPr>
                  <pic:blipFill>
                    <a:blip r:embed="rId12">
                      <a:extLst>
                        <a:ext uri="{28A0092B-C50C-407E-A947-70E740481C1C}">
                          <a14:useLocalDpi xmlns:a14="http://schemas.microsoft.com/office/drawing/2010/main" val="0"/>
                        </a:ext>
                      </a:extLst>
                    </a:blip>
                    <a:stretch>
                      <a:fillRect/>
                    </a:stretch>
                  </pic:blipFill>
                  <pic:spPr>
                    <a:xfrm>
                      <a:off x="0" y="0"/>
                      <a:ext cx="5760085" cy="4528185"/>
                    </a:xfrm>
                    <a:prstGeom prst="rect">
                      <a:avLst/>
                    </a:prstGeom>
                  </pic:spPr>
                </pic:pic>
              </a:graphicData>
            </a:graphic>
          </wp:inline>
        </w:drawing>
      </w:r>
    </w:p>
    <w:p w:rsidR="00BD2CF4" w:rsidRDefault="00BD2CF4" w:rsidP="00BD2CF4">
      <w:pPr>
        <w:spacing w:after="0" w:line="240" w:lineRule="auto"/>
        <w:jc w:val="center"/>
        <w:rPr>
          <w:rFonts w:ascii="Times New Roman" w:eastAsia="Times New Roman" w:hAnsi="Times New Roman" w:cs="Times New Roman"/>
          <w:sz w:val="20"/>
          <w:szCs w:val="20"/>
          <w:lang w:eastAsia="pt-BR"/>
        </w:rPr>
      </w:pPr>
      <w:r w:rsidRPr="00BD2CF4">
        <w:rPr>
          <w:rFonts w:ascii="Times New Roman" w:eastAsia="Times New Roman" w:hAnsi="Times New Roman" w:cs="Times New Roman"/>
          <w:b/>
          <w:sz w:val="24"/>
          <w:szCs w:val="24"/>
          <w:lang w:eastAsia="pt-BR"/>
        </w:rPr>
        <w:t>F</w:t>
      </w:r>
      <w:r w:rsidRPr="00BD2CF4">
        <w:rPr>
          <w:rFonts w:ascii="Times New Roman" w:eastAsia="Times New Roman" w:hAnsi="Times New Roman" w:cs="Times New Roman"/>
          <w:b/>
          <w:sz w:val="20"/>
          <w:szCs w:val="20"/>
          <w:lang w:eastAsia="pt-BR"/>
        </w:rPr>
        <w:t>igura 4</w:t>
      </w:r>
      <w:r w:rsidRPr="00BD2CF4">
        <w:rPr>
          <w:rFonts w:ascii="Times New Roman" w:eastAsia="Times New Roman" w:hAnsi="Times New Roman" w:cs="Times New Roman"/>
          <w:sz w:val="20"/>
          <w:szCs w:val="20"/>
          <w:lang w:eastAsia="pt-BR"/>
        </w:rPr>
        <w:t>: Resumo do gráfico de fluxo de sinal do aprendizado Back-</w:t>
      </w:r>
      <w:proofErr w:type="spellStart"/>
      <w:r w:rsidR="00140D71">
        <w:rPr>
          <w:rFonts w:ascii="Times New Roman" w:eastAsia="Times New Roman" w:hAnsi="Times New Roman" w:cs="Times New Roman"/>
          <w:sz w:val="20"/>
          <w:szCs w:val="20"/>
          <w:lang w:eastAsia="pt-BR"/>
        </w:rPr>
        <w:t>P</w:t>
      </w:r>
      <w:r w:rsidRPr="00BD2CF4">
        <w:rPr>
          <w:rFonts w:ascii="Times New Roman" w:eastAsia="Times New Roman" w:hAnsi="Times New Roman" w:cs="Times New Roman"/>
          <w:sz w:val="20"/>
          <w:szCs w:val="20"/>
          <w:lang w:eastAsia="pt-BR"/>
        </w:rPr>
        <w:t>ropagation</w:t>
      </w:r>
      <w:proofErr w:type="spellEnd"/>
      <w:r w:rsidRPr="00BD2CF4">
        <w:rPr>
          <w:rFonts w:ascii="Times New Roman" w:eastAsia="Times New Roman" w:hAnsi="Times New Roman" w:cs="Times New Roman"/>
          <w:sz w:val="20"/>
          <w:szCs w:val="20"/>
          <w:lang w:eastAsia="pt-BR"/>
        </w:rPr>
        <w:t>. Parte de cima do gráfico passe para frente. Parte baixa do Gráfico</w:t>
      </w:r>
      <w:proofErr w:type="gramStart"/>
      <w:r w:rsidRPr="00BD2CF4">
        <w:rPr>
          <w:rFonts w:ascii="Times New Roman" w:eastAsia="Times New Roman" w:hAnsi="Times New Roman" w:cs="Times New Roman"/>
          <w:sz w:val="20"/>
          <w:szCs w:val="20"/>
          <w:lang w:eastAsia="pt-BR"/>
        </w:rPr>
        <w:t>, passe</w:t>
      </w:r>
      <w:proofErr w:type="gramEnd"/>
      <w:r w:rsidRPr="00BD2CF4">
        <w:rPr>
          <w:rFonts w:ascii="Times New Roman" w:eastAsia="Times New Roman" w:hAnsi="Times New Roman" w:cs="Times New Roman"/>
          <w:sz w:val="20"/>
          <w:szCs w:val="20"/>
          <w:lang w:eastAsia="pt-BR"/>
        </w:rPr>
        <w:t xml:space="preserve"> para trás.</w:t>
      </w:r>
    </w:p>
    <w:p w:rsidR="00BD2CF4" w:rsidRDefault="00BD2CF4" w:rsidP="00BD2CF4">
      <w:pPr>
        <w:pStyle w:val="PargrafodaLista"/>
        <w:spacing w:after="0" w:line="240" w:lineRule="auto"/>
        <w:jc w:val="center"/>
        <w:rPr>
          <w:rFonts w:ascii="Times New Roman" w:eastAsia="Times New Roman" w:hAnsi="Times New Roman" w:cs="Times New Roman"/>
          <w:sz w:val="20"/>
          <w:szCs w:val="20"/>
          <w:lang w:eastAsia="pt-BR"/>
        </w:rPr>
      </w:pPr>
      <w:r w:rsidRPr="00BD2CF4">
        <w:rPr>
          <w:rFonts w:ascii="Times New Roman" w:eastAsia="Times New Roman" w:hAnsi="Times New Roman" w:cs="Times New Roman"/>
          <w:b/>
          <w:sz w:val="20"/>
          <w:szCs w:val="20"/>
          <w:lang w:eastAsia="pt-BR"/>
        </w:rPr>
        <w:t>Fonte:</w:t>
      </w:r>
      <w:r>
        <w:rPr>
          <w:rFonts w:ascii="Times New Roman" w:eastAsia="Times New Roman" w:hAnsi="Times New Roman" w:cs="Times New Roman"/>
          <w:sz w:val="24"/>
          <w:szCs w:val="24"/>
          <w:lang w:eastAsia="pt-BR"/>
        </w:rPr>
        <w:t xml:space="preserve"> </w:t>
      </w:r>
      <w:r w:rsidRPr="00EC2ED4">
        <w:rPr>
          <w:rFonts w:ascii="Times New Roman" w:eastAsia="Times New Roman" w:hAnsi="Times New Roman" w:cs="Times New Roman"/>
          <w:sz w:val="20"/>
          <w:szCs w:val="20"/>
          <w:lang w:eastAsia="pt-BR"/>
        </w:rPr>
        <w:t>(Simon, H., 2009)</w:t>
      </w:r>
    </w:p>
    <w:p w:rsidR="00BD2CF4" w:rsidRDefault="00BD2CF4" w:rsidP="00BD2CF4">
      <w:pPr>
        <w:pStyle w:val="PargrafodaLista"/>
        <w:spacing w:after="0" w:line="240" w:lineRule="auto"/>
        <w:jc w:val="center"/>
        <w:rPr>
          <w:rFonts w:ascii="Times New Roman" w:eastAsia="Times New Roman" w:hAnsi="Times New Roman" w:cs="Times New Roman"/>
          <w:sz w:val="20"/>
          <w:szCs w:val="20"/>
          <w:lang w:eastAsia="pt-BR"/>
        </w:rPr>
      </w:pPr>
    </w:p>
    <w:p w:rsidR="00BD2CF4" w:rsidRDefault="00BD2CF4" w:rsidP="000D62A0">
      <w:pPr>
        <w:spacing w:after="0" w:line="240" w:lineRule="auto"/>
        <w:jc w:val="both"/>
        <w:rPr>
          <w:rFonts w:ascii="Times New Roman" w:eastAsia="Times New Roman" w:hAnsi="Times New Roman" w:cs="Times New Roman"/>
          <w:sz w:val="20"/>
          <w:szCs w:val="20"/>
          <w:lang w:eastAsia="pt-BR"/>
        </w:rPr>
      </w:pPr>
    </w:p>
    <w:p w:rsidR="00BD2CF4" w:rsidRPr="00BD2CF4" w:rsidRDefault="00BD2CF4" w:rsidP="000D62A0">
      <w:pPr>
        <w:spacing w:after="0" w:line="240" w:lineRule="auto"/>
        <w:jc w:val="both"/>
        <w:rPr>
          <w:rFonts w:ascii="Times New Roman" w:eastAsia="Times New Roman" w:hAnsi="Times New Roman" w:cs="Times New Roman"/>
          <w:sz w:val="20"/>
          <w:szCs w:val="20"/>
          <w:lang w:eastAsia="pt-BR"/>
        </w:rPr>
      </w:pPr>
    </w:p>
    <w:p w:rsidR="009862FE" w:rsidRDefault="009862FE"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7D1010" w:rsidRDefault="00983DC2" w:rsidP="00313356">
      <w:pPr>
        <w:pStyle w:val="PargrafodaLista"/>
        <w:numPr>
          <w:ilvl w:val="0"/>
          <w:numId w:val="9"/>
        </w:numPr>
        <w:spacing w:after="360" w:line="360" w:lineRule="auto"/>
        <w:ind w:left="714" w:hanging="357"/>
        <w:jc w:val="both"/>
        <w:textAlignment w:val="baseline"/>
        <w:outlineLvl w:val="0"/>
        <w:rPr>
          <w:rFonts w:ascii="Times New Roman" w:eastAsia="Times New Roman" w:hAnsi="Times New Roman" w:cs="Times New Roman"/>
          <w:b/>
          <w:bCs/>
          <w:smallCaps/>
          <w:color w:val="000000"/>
          <w:kern w:val="36"/>
          <w:sz w:val="24"/>
          <w:szCs w:val="24"/>
          <w:lang w:eastAsia="pt-BR"/>
        </w:rPr>
      </w:pPr>
      <w:bookmarkStart w:id="8" w:name="_Toc458254210"/>
      <w:r>
        <w:rPr>
          <w:rFonts w:ascii="Times New Roman" w:eastAsia="Times New Roman" w:hAnsi="Times New Roman" w:cs="Times New Roman"/>
          <w:b/>
          <w:bCs/>
          <w:smallCaps/>
          <w:color w:val="000000"/>
          <w:kern w:val="36"/>
          <w:sz w:val="24"/>
          <w:szCs w:val="24"/>
          <w:lang w:eastAsia="pt-BR"/>
        </w:rPr>
        <w:t>TECNOLOGIAS E TRABALHOS RELACIONADOS</w:t>
      </w:r>
      <w:bookmarkEnd w:id="8"/>
    </w:p>
    <w:p w:rsidR="00983DC2" w:rsidRPr="006202BB" w:rsidRDefault="00983DC2" w:rsidP="00EC3A47">
      <w:pPr>
        <w:pStyle w:val="Ttulo1"/>
        <w:numPr>
          <w:ilvl w:val="1"/>
          <w:numId w:val="9"/>
        </w:numPr>
        <w:rPr>
          <w:b w:val="0"/>
          <w:bCs w:val="0"/>
          <w:smallCaps/>
          <w:color w:val="000000"/>
          <w:sz w:val="24"/>
          <w:szCs w:val="24"/>
        </w:rPr>
      </w:pPr>
      <w:bookmarkStart w:id="9" w:name="_Toc458254211"/>
      <w:r w:rsidRPr="006202BB">
        <w:rPr>
          <w:b w:val="0"/>
          <w:bCs w:val="0"/>
          <w:smallCaps/>
          <w:color w:val="000000"/>
          <w:sz w:val="24"/>
          <w:szCs w:val="24"/>
        </w:rPr>
        <w:t>TECNOLOGIAS EXISTENTES</w:t>
      </w:r>
      <w:bookmarkEnd w:id="9"/>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t xml:space="preserve">O </w:t>
      </w:r>
      <w:proofErr w:type="spellStart"/>
      <w:r w:rsidRPr="00BF33AD">
        <w:rPr>
          <w:rFonts w:ascii="Times New Roman" w:eastAsia="Times New Roman" w:hAnsi="Times New Roman" w:cs="Times New Roman"/>
          <w:color w:val="000000"/>
          <w:sz w:val="24"/>
          <w:szCs w:val="24"/>
          <w:lang w:eastAsia="pt-BR"/>
        </w:rPr>
        <w:t>Waze</w:t>
      </w:r>
      <w:proofErr w:type="spellEnd"/>
      <w:r w:rsidRPr="00BF33AD">
        <w:rPr>
          <w:rFonts w:ascii="Times New Roman" w:eastAsia="Times New Roman" w:hAnsi="Times New Roman" w:cs="Times New Roman"/>
          <w:color w:val="000000"/>
          <w:sz w:val="24"/>
          <w:szCs w:val="24"/>
          <w:lang w:eastAsia="pt-BR"/>
        </w:rPr>
        <w:t xml:space="preserve"> </w:t>
      </w:r>
      <w:r w:rsidR="003E2445">
        <w:rPr>
          <w:rFonts w:ascii="Times New Roman" w:eastAsia="Times New Roman" w:hAnsi="Times New Roman" w:cs="Times New Roman"/>
          <w:color w:val="000000"/>
          <w:sz w:val="24"/>
          <w:szCs w:val="24"/>
          <w:lang w:eastAsia="pt-BR"/>
        </w:rPr>
        <w:t>(Suporte Google, 2016)</w:t>
      </w:r>
      <w:r>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é um aplicativo que compartilha informações em tempo real sobre o trânsito, acidentes, policiais, vias interditadas e condições climáticas. O aplicativo coleta as informações adicionadas pelo usuário e as analisa imediata</w:t>
      </w:r>
      <w:r>
        <w:rPr>
          <w:rFonts w:ascii="Times New Roman" w:eastAsia="Times New Roman" w:hAnsi="Times New Roman" w:cs="Times New Roman"/>
          <w:color w:val="000000"/>
          <w:sz w:val="24"/>
          <w:szCs w:val="24"/>
          <w:lang w:eastAsia="pt-BR"/>
        </w:rPr>
        <w:t xml:space="preserve">mente para </w:t>
      </w:r>
      <w:r>
        <w:rPr>
          <w:rFonts w:ascii="Times New Roman" w:eastAsia="Times New Roman" w:hAnsi="Times New Roman" w:cs="Times New Roman"/>
          <w:color w:val="000000"/>
          <w:sz w:val="24"/>
          <w:szCs w:val="24"/>
          <w:lang w:eastAsia="pt-BR"/>
        </w:rPr>
        <w:lastRenderedPageBreak/>
        <w:t xml:space="preserve">fornecer aos outros </w:t>
      </w:r>
      <w:r w:rsidRPr="00BF33AD">
        <w:rPr>
          <w:rFonts w:ascii="Times New Roman" w:eastAsia="Times New Roman" w:hAnsi="Times New Roman" w:cs="Times New Roman"/>
          <w:color w:val="000000"/>
          <w:sz w:val="24"/>
          <w:szCs w:val="24"/>
          <w:lang w:eastAsia="pt-BR"/>
        </w:rPr>
        <w:t>usuários (</w:t>
      </w:r>
      <w:proofErr w:type="spellStart"/>
      <w:r w:rsidRPr="00BF33AD">
        <w:rPr>
          <w:rFonts w:ascii="Times New Roman" w:eastAsia="Times New Roman" w:hAnsi="Times New Roman" w:cs="Times New Roman"/>
          <w:color w:val="000000"/>
          <w:sz w:val="24"/>
          <w:szCs w:val="24"/>
          <w:lang w:eastAsia="pt-BR"/>
        </w:rPr>
        <w:t>Wazers</w:t>
      </w:r>
      <w:proofErr w:type="spellEnd"/>
      <w:r w:rsidRPr="00BF33AD">
        <w:rPr>
          <w:rFonts w:ascii="Times New Roman" w:eastAsia="Times New Roman" w:hAnsi="Times New Roman" w:cs="Times New Roman"/>
          <w:color w:val="000000"/>
          <w:sz w:val="24"/>
          <w:szCs w:val="24"/>
          <w:lang w:eastAsia="pt-BR"/>
        </w:rPr>
        <w:t xml:space="preserve">) a </w:t>
      </w:r>
      <w:r>
        <w:rPr>
          <w:rFonts w:ascii="Times New Roman" w:eastAsia="Times New Roman" w:hAnsi="Times New Roman" w:cs="Times New Roman"/>
          <w:color w:val="000000"/>
          <w:sz w:val="24"/>
          <w:szCs w:val="24"/>
          <w:lang w:eastAsia="pt-BR"/>
        </w:rPr>
        <w:t>melhor rota para seus destinos, 2</w:t>
      </w:r>
      <w:r w:rsidRPr="00BF33AD">
        <w:rPr>
          <w:rFonts w:ascii="Times New Roman" w:eastAsia="Times New Roman" w:hAnsi="Times New Roman" w:cs="Times New Roman"/>
          <w:color w:val="000000"/>
          <w:sz w:val="24"/>
          <w:szCs w:val="24"/>
          <w:lang w:eastAsia="pt-BR"/>
        </w:rPr>
        <w:t xml:space="preserve">4 horas por dia. </w:t>
      </w:r>
      <w:r>
        <w:rPr>
          <w:rFonts w:ascii="Times New Roman" w:eastAsia="Times New Roman" w:hAnsi="Times New Roman" w:cs="Times New Roman"/>
          <w:color w:val="000000"/>
          <w:sz w:val="24"/>
          <w:szCs w:val="24"/>
          <w:lang w:eastAsia="pt-BR"/>
        </w:rPr>
        <w:t>Dirigir com o aplicativo aberto é uma maneira de contribuir com sua melhoria, q</w:t>
      </w:r>
      <w:r w:rsidRPr="00BF33AD">
        <w:rPr>
          <w:rFonts w:ascii="Times New Roman" w:eastAsia="Times New Roman" w:hAnsi="Times New Roman" w:cs="Times New Roman"/>
          <w:color w:val="000000"/>
          <w:sz w:val="24"/>
          <w:szCs w:val="24"/>
          <w:lang w:eastAsia="pt-BR"/>
        </w:rPr>
        <w:t xml:space="preserve">uanto mais pessoas dirigirem com o </w:t>
      </w:r>
      <w:proofErr w:type="spellStart"/>
      <w:r w:rsidRPr="00BF33AD">
        <w:rPr>
          <w:rFonts w:ascii="Times New Roman" w:eastAsia="Times New Roman" w:hAnsi="Times New Roman" w:cs="Times New Roman"/>
          <w:color w:val="000000"/>
          <w:sz w:val="24"/>
          <w:szCs w:val="24"/>
          <w:lang w:eastAsia="pt-BR"/>
        </w:rPr>
        <w:t>Waze</w:t>
      </w:r>
      <w:proofErr w:type="spellEnd"/>
      <w:r w:rsidRPr="00BF33AD">
        <w:rPr>
          <w:rFonts w:ascii="Times New Roman" w:eastAsia="Times New Roman" w:hAnsi="Times New Roman" w:cs="Times New Roman"/>
          <w:color w:val="000000"/>
          <w:sz w:val="24"/>
          <w:szCs w:val="24"/>
          <w:lang w:eastAsia="pt-BR"/>
        </w:rPr>
        <w:t xml:space="preserve"> aberto,</w:t>
      </w:r>
      <w:r>
        <w:rPr>
          <w:rFonts w:ascii="Times New Roman" w:eastAsia="Times New Roman" w:hAnsi="Times New Roman" w:cs="Times New Roman"/>
          <w:color w:val="000000"/>
          <w:sz w:val="24"/>
          <w:szCs w:val="24"/>
          <w:lang w:eastAsia="pt-BR"/>
        </w:rPr>
        <w:t xml:space="preserve"> melhor será a navegação. A</w:t>
      </w:r>
      <w:r w:rsidRPr="00BF33AD">
        <w:rPr>
          <w:rFonts w:ascii="Times New Roman" w:eastAsia="Times New Roman" w:hAnsi="Times New Roman" w:cs="Times New Roman"/>
          <w:color w:val="000000"/>
          <w:sz w:val="24"/>
          <w:szCs w:val="24"/>
          <w:lang w:eastAsia="pt-BR"/>
        </w:rPr>
        <w:t xml:space="preserve">s informações do percurso </w:t>
      </w:r>
      <w:r>
        <w:rPr>
          <w:rFonts w:ascii="Times New Roman" w:eastAsia="Times New Roman" w:hAnsi="Times New Roman" w:cs="Times New Roman"/>
          <w:color w:val="000000"/>
          <w:sz w:val="24"/>
          <w:szCs w:val="24"/>
          <w:lang w:eastAsia="pt-BR"/>
        </w:rPr>
        <w:t xml:space="preserve">são utilizadas </w:t>
      </w:r>
      <w:r w:rsidRPr="00BF33AD">
        <w:rPr>
          <w:rFonts w:ascii="Times New Roman" w:eastAsia="Times New Roman" w:hAnsi="Times New Roman" w:cs="Times New Roman"/>
          <w:color w:val="000000"/>
          <w:sz w:val="24"/>
          <w:szCs w:val="24"/>
          <w:lang w:eastAsia="pt-BR"/>
        </w:rPr>
        <w:t xml:space="preserve">para calcular a velocidade média, encontrar erros e melhorar o traçado das vias, mapas e navegação além de aprender os sentidos de condução e conversões. O </w:t>
      </w:r>
      <w:proofErr w:type="spellStart"/>
      <w:r w:rsidRPr="00BF33AD">
        <w:rPr>
          <w:rFonts w:ascii="Times New Roman" w:eastAsia="Times New Roman" w:hAnsi="Times New Roman" w:cs="Times New Roman"/>
          <w:color w:val="000000"/>
          <w:sz w:val="24"/>
          <w:szCs w:val="24"/>
          <w:lang w:eastAsia="pt-BR"/>
        </w:rPr>
        <w:t>Waze</w:t>
      </w:r>
      <w:proofErr w:type="spellEnd"/>
      <w:r w:rsidRPr="00BF33AD">
        <w:rPr>
          <w:rFonts w:ascii="Times New Roman" w:eastAsia="Times New Roman" w:hAnsi="Times New Roman" w:cs="Times New Roman"/>
          <w:color w:val="000000"/>
          <w:sz w:val="24"/>
          <w:szCs w:val="24"/>
          <w:lang w:eastAsia="pt-BR"/>
        </w:rPr>
        <w:t xml:space="preserve"> funciona melhor nas suas rotas diárias e não há navegação disponível para o transporte público, bicicletas e caminhões.</w:t>
      </w:r>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t xml:space="preserve">Para que o aplicativo possa fornecer com precisão a rota mais rápida ou mais curta, de acordo com suas configurações, necessita de dados precisos de todos os segmentos e rotas vizinhas. O </w:t>
      </w:r>
      <w:proofErr w:type="spellStart"/>
      <w:r w:rsidRPr="00BF33AD">
        <w:rPr>
          <w:rFonts w:ascii="Times New Roman" w:eastAsia="Times New Roman" w:hAnsi="Times New Roman" w:cs="Times New Roman"/>
          <w:color w:val="000000"/>
          <w:sz w:val="24"/>
          <w:szCs w:val="24"/>
          <w:lang w:eastAsia="pt-BR"/>
        </w:rPr>
        <w:t>Waze</w:t>
      </w:r>
      <w:proofErr w:type="spellEnd"/>
      <w:r w:rsidRPr="00BF33AD">
        <w:rPr>
          <w:rFonts w:ascii="Times New Roman" w:eastAsia="Times New Roman" w:hAnsi="Times New Roman" w:cs="Times New Roman"/>
          <w:color w:val="000000"/>
          <w:sz w:val="24"/>
          <w:szCs w:val="24"/>
          <w:lang w:eastAsia="pt-BR"/>
        </w:rPr>
        <w:t xml:space="preserve"> coleta dados de cada trecho dirigido com o aplicativo aberto.  Na próxima vez em que uma via específica for percorrida, o aplicativo saberá como comparar os dados entre cada rota e saberá sugerir a rota ideal, conforme as preferências do usuário.</w:t>
      </w:r>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t xml:space="preserve">Algumas vezes, existem rotas melhores do que as sugeridas, problemas de roteamento como estes acontecem porque o sistema funciona em tempo real e usa a média dos dados estatísticos, por isso, o aplicativo sugere que algumas vezes, o usuário siga o caminho sugerido para que o </w:t>
      </w:r>
      <w:proofErr w:type="spellStart"/>
      <w:r w:rsidRPr="00BF33AD">
        <w:rPr>
          <w:rFonts w:ascii="Times New Roman" w:eastAsia="Times New Roman" w:hAnsi="Times New Roman" w:cs="Times New Roman"/>
          <w:color w:val="000000"/>
          <w:sz w:val="24"/>
          <w:szCs w:val="24"/>
          <w:lang w:eastAsia="pt-BR"/>
        </w:rPr>
        <w:t>Waze</w:t>
      </w:r>
      <w:proofErr w:type="spellEnd"/>
      <w:r w:rsidRPr="00BF33AD">
        <w:rPr>
          <w:rFonts w:ascii="Times New Roman" w:eastAsia="Times New Roman" w:hAnsi="Times New Roman" w:cs="Times New Roman"/>
          <w:color w:val="000000"/>
          <w:sz w:val="24"/>
          <w:szCs w:val="24"/>
          <w:lang w:eastAsia="pt-BR"/>
        </w:rPr>
        <w:t xml:space="preserve"> possa coletar novas informações e usá-las nos algoritmos de roteamento. </w:t>
      </w:r>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t xml:space="preserve">Quando o </w:t>
      </w:r>
      <w:proofErr w:type="spellStart"/>
      <w:r w:rsidRPr="00BF33AD">
        <w:rPr>
          <w:rFonts w:ascii="Times New Roman" w:eastAsia="Times New Roman" w:hAnsi="Times New Roman" w:cs="Times New Roman"/>
          <w:color w:val="000000"/>
          <w:sz w:val="24"/>
          <w:szCs w:val="24"/>
          <w:lang w:eastAsia="pt-BR"/>
        </w:rPr>
        <w:t>Waze</w:t>
      </w:r>
      <w:proofErr w:type="spellEnd"/>
      <w:r w:rsidRPr="00BF33AD">
        <w:rPr>
          <w:rFonts w:ascii="Times New Roman" w:eastAsia="Times New Roman" w:hAnsi="Times New Roman" w:cs="Times New Roman"/>
          <w:color w:val="000000"/>
          <w:sz w:val="24"/>
          <w:szCs w:val="24"/>
          <w:lang w:eastAsia="pt-BR"/>
        </w:rPr>
        <w:t xml:space="preserve"> não oferece a melhor rota, pode ser que houve um erro no mapa em algum lugar ao longo da rota preferida do usuário ou ausência de informações corretas de velocidade e trânsito na rota que está tentando enviar instante. </w:t>
      </w:r>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t xml:space="preserve">Para que todas as funções do </w:t>
      </w:r>
      <w:proofErr w:type="spellStart"/>
      <w:r w:rsidRPr="00BF33AD">
        <w:rPr>
          <w:rFonts w:ascii="Times New Roman" w:eastAsia="Times New Roman" w:hAnsi="Times New Roman" w:cs="Times New Roman"/>
          <w:color w:val="000000"/>
          <w:sz w:val="24"/>
          <w:szCs w:val="24"/>
          <w:lang w:eastAsia="pt-BR"/>
        </w:rPr>
        <w:t>Waze</w:t>
      </w:r>
      <w:proofErr w:type="spellEnd"/>
      <w:r w:rsidRPr="00BF33AD">
        <w:rPr>
          <w:rFonts w:ascii="Times New Roman" w:eastAsia="Times New Roman" w:hAnsi="Times New Roman" w:cs="Times New Roman"/>
          <w:color w:val="000000"/>
          <w:sz w:val="24"/>
          <w:szCs w:val="24"/>
          <w:lang w:eastAsia="pt-BR"/>
        </w:rPr>
        <w:t xml:space="preserve"> possam operar, é necessária uma conexão de dados ativa no dispositivo móvel para aprimorar com informações em tempo real sobre o trânsito e garantir um mapa atualizado. Se houver uma conexão intermitente, os dados serão obtidos dos servidores para alertas de trânsito e perigos, mas pode não ser capaz de fornecer informações confiáveis. Além disso, se o </w:t>
      </w:r>
      <w:proofErr w:type="spellStart"/>
      <w:r w:rsidRPr="00BF33AD">
        <w:rPr>
          <w:rFonts w:ascii="Times New Roman" w:eastAsia="Times New Roman" w:hAnsi="Times New Roman" w:cs="Times New Roman"/>
          <w:color w:val="000000"/>
          <w:sz w:val="24"/>
          <w:szCs w:val="24"/>
          <w:lang w:eastAsia="pt-BR"/>
        </w:rPr>
        <w:t>Waze</w:t>
      </w:r>
      <w:proofErr w:type="spellEnd"/>
      <w:r w:rsidRPr="00BF33AD">
        <w:rPr>
          <w:rFonts w:ascii="Times New Roman" w:eastAsia="Times New Roman" w:hAnsi="Times New Roman" w:cs="Times New Roman"/>
          <w:color w:val="000000"/>
          <w:sz w:val="24"/>
          <w:szCs w:val="24"/>
          <w:lang w:eastAsia="pt-BR"/>
        </w:rPr>
        <w:t xml:space="preserve"> não conseguir restabelecer a conexão com os servidores, o usuário não conseguirá enviar alertas, pois estes ou problemas não são armazenados no mapa para um posterior envio</w:t>
      </w:r>
      <w:r w:rsidRPr="00BF33AD">
        <w:rPr>
          <w:rFonts w:ascii="Times New Roman" w:eastAsia="Times New Roman" w:hAnsi="Times New Roman" w:cs="Times New Roman"/>
          <w:color w:val="212121"/>
          <w:sz w:val="24"/>
          <w:szCs w:val="24"/>
          <w:shd w:val="clear" w:color="auto" w:fill="FFFFFF"/>
          <w:lang w:eastAsia="pt-BR"/>
        </w:rPr>
        <w:t>.</w:t>
      </w:r>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t xml:space="preserve">O Google </w:t>
      </w:r>
      <w:proofErr w:type="spellStart"/>
      <w:r w:rsidRPr="00BF33AD">
        <w:rPr>
          <w:rFonts w:ascii="Times New Roman" w:eastAsia="Times New Roman" w:hAnsi="Times New Roman" w:cs="Times New Roman"/>
          <w:color w:val="000000"/>
          <w:sz w:val="24"/>
          <w:szCs w:val="24"/>
          <w:lang w:eastAsia="pt-BR"/>
        </w:rPr>
        <w:t>Maps</w:t>
      </w:r>
      <w:proofErr w:type="spellEnd"/>
      <w:r w:rsidRPr="00BF33AD">
        <w:rPr>
          <w:rFonts w:ascii="Times New Roman" w:eastAsia="Times New Roman" w:hAnsi="Times New Roman" w:cs="Times New Roman"/>
          <w:color w:val="000000"/>
          <w:sz w:val="24"/>
          <w:szCs w:val="24"/>
          <w:lang w:eastAsia="pt-BR"/>
        </w:rPr>
        <w:t xml:space="preserve"> é um serviço de pesquisa e visualização de</w:t>
      </w:r>
      <w:r w:rsidR="00D82551">
        <w:rPr>
          <w:rFonts w:ascii="Times New Roman" w:eastAsia="Times New Roman" w:hAnsi="Times New Roman" w:cs="Times New Roman"/>
          <w:color w:val="000000"/>
          <w:sz w:val="24"/>
          <w:szCs w:val="24"/>
          <w:lang w:eastAsia="pt-BR"/>
        </w:rPr>
        <w:t xml:space="preserve"> </w:t>
      </w:r>
      <w:hyperlink r:id="rId13" w:history="1"/>
      <w:r w:rsidRPr="00BF33AD">
        <w:rPr>
          <w:rFonts w:ascii="Times New Roman" w:eastAsia="Times New Roman" w:hAnsi="Times New Roman" w:cs="Times New Roman"/>
          <w:color w:val="000000"/>
          <w:sz w:val="24"/>
          <w:szCs w:val="24"/>
          <w:lang w:eastAsia="pt-BR"/>
        </w:rPr>
        <w:t>mapas e</w:t>
      </w:r>
      <w:r w:rsidR="00D82551">
        <w:rPr>
          <w:rFonts w:ascii="Times New Roman" w:eastAsia="Times New Roman" w:hAnsi="Times New Roman" w:cs="Times New Roman"/>
          <w:color w:val="000000"/>
          <w:sz w:val="24"/>
          <w:szCs w:val="24"/>
          <w:lang w:eastAsia="pt-BR"/>
        </w:rPr>
        <w:t xml:space="preserve"> </w:t>
      </w:r>
      <w:hyperlink r:id="rId14" w:history="1"/>
      <w:r w:rsidRPr="00BF33AD">
        <w:rPr>
          <w:rFonts w:ascii="Times New Roman" w:eastAsia="Times New Roman" w:hAnsi="Times New Roman" w:cs="Times New Roman"/>
          <w:color w:val="000000"/>
          <w:sz w:val="24"/>
          <w:szCs w:val="24"/>
          <w:lang w:eastAsia="pt-BR"/>
        </w:rPr>
        <w:t>imagens de satélite da</w:t>
      </w:r>
      <w:r w:rsidR="00D82551">
        <w:rPr>
          <w:rFonts w:ascii="Times New Roman" w:eastAsia="Times New Roman" w:hAnsi="Times New Roman" w:cs="Times New Roman"/>
          <w:color w:val="000000"/>
          <w:sz w:val="24"/>
          <w:szCs w:val="24"/>
          <w:lang w:eastAsia="pt-BR"/>
        </w:rPr>
        <w:t xml:space="preserve"> </w:t>
      </w:r>
      <w:hyperlink r:id="rId15" w:history="1"/>
      <w:r w:rsidRPr="00BF33AD">
        <w:rPr>
          <w:rFonts w:ascii="Times New Roman" w:eastAsia="Times New Roman" w:hAnsi="Times New Roman" w:cs="Times New Roman"/>
          <w:color w:val="000000"/>
          <w:sz w:val="24"/>
          <w:szCs w:val="24"/>
          <w:lang w:eastAsia="pt-BR"/>
        </w:rPr>
        <w:t>Terra gratuito na</w:t>
      </w:r>
      <w:r w:rsidR="00D82551">
        <w:rPr>
          <w:rFonts w:ascii="Times New Roman" w:eastAsia="Times New Roman" w:hAnsi="Times New Roman" w:cs="Times New Roman"/>
          <w:color w:val="000000"/>
          <w:sz w:val="24"/>
          <w:szCs w:val="24"/>
          <w:lang w:eastAsia="pt-BR"/>
        </w:rPr>
        <w:t xml:space="preserve"> </w:t>
      </w:r>
      <w:hyperlink r:id="rId16" w:history="1"/>
      <w:r w:rsidRPr="00BF33AD">
        <w:rPr>
          <w:rFonts w:ascii="Times New Roman" w:eastAsia="Times New Roman" w:hAnsi="Times New Roman" w:cs="Times New Roman"/>
          <w:color w:val="000000"/>
          <w:sz w:val="24"/>
          <w:szCs w:val="24"/>
          <w:lang w:eastAsia="pt-BR"/>
        </w:rPr>
        <w:t>web fornecido e desenvolvido pela empresa</w:t>
      </w:r>
      <w:r w:rsidR="00D82551">
        <w:rPr>
          <w:rFonts w:ascii="Times New Roman" w:eastAsia="Times New Roman" w:hAnsi="Times New Roman" w:cs="Times New Roman"/>
          <w:color w:val="000000"/>
          <w:sz w:val="24"/>
          <w:szCs w:val="24"/>
          <w:lang w:eastAsia="pt-BR"/>
        </w:rPr>
        <w:t xml:space="preserve"> </w:t>
      </w:r>
      <w:hyperlink r:id="rId17" w:history="1"/>
      <w:r w:rsidRPr="00BF33AD">
        <w:rPr>
          <w:rFonts w:ascii="Times New Roman" w:eastAsia="Times New Roman" w:hAnsi="Times New Roman" w:cs="Times New Roman"/>
          <w:color w:val="000000"/>
          <w:sz w:val="24"/>
          <w:szCs w:val="24"/>
          <w:lang w:eastAsia="pt-BR"/>
        </w:rPr>
        <w:t>Google.</w:t>
      </w:r>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t>Atualmente, o serviço disponibiliza mapas e rotas para qualquer ponto em vários países como nos</w:t>
      </w:r>
      <w:r w:rsidR="00D82551">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Estados Unidos,</w:t>
      </w:r>
      <w:r w:rsidR="00D10318">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Canadá,</w:t>
      </w:r>
      <w:r w:rsidR="00D10318">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 xml:space="preserve">União Europeia, </w:t>
      </w:r>
      <w:r w:rsidRPr="00BF33AD">
        <w:rPr>
          <w:rFonts w:ascii="Times New Roman" w:eastAsia="Times New Roman" w:hAnsi="Times New Roman" w:cs="Times New Roman"/>
          <w:color w:val="000000"/>
          <w:sz w:val="24"/>
          <w:szCs w:val="24"/>
          <w:lang w:eastAsia="pt-BR"/>
        </w:rPr>
        <w:t>Austrália e</w:t>
      </w:r>
      <w:r w:rsidR="00D10318">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Brasil. Disponibiliza imagens de satélite do mundo todo, com possibilidade de um</w:t>
      </w:r>
      <w:r w:rsidR="00D10318">
        <w:rPr>
          <w:rFonts w:ascii="Times New Roman" w:eastAsia="Times New Roman" w:hAnsi="Times New Roman" w:cs="Times New Roman"/>
          <w:color w:val="000000"/>
          <w:sz w:val="24"/>
          <w:szCs w:val="24"/>
          <w:lang w:eastAsia="pt-BR"/>
        </w:rPr>
        <w:t xml:space="preserve"> </w:t>
      </w:r>
      <w:hyperlink r:id="rId18" w:history="1"/>
      <w:r w:rsidRPr="00BF33AD">
        <w:rPr>
          <w:rFonts w:ascii="Times New Roman" w:eastAsia="Times New Roman" w:hAnsi="Times New Roman" w:cs="Times New Roman"/>
          <w:color w:val="000000"/>
          <w:sz w:val="24"/>
          <w:szCs w:val="24"/>
          <w:lang w:eastAsia="pt-BR"/>
        </w:rPr>
        <w:t>zoom nas grandes cidades, como</w:t>
      </w:r>
      <w:r w:rsidR="00D10318">
        <w:rPr>
          <w:rFonts w:ascii="Times New Roman" w:eastAsia="Times New Roman" w:hAnsi="Times New Roman" w:cs="Times New Roman"/>
          <w:color w:val="000000"/>
          <w:sz w:val="24"/>
          <w:szCs w:val="24"/>
          <w:lang w:eastAsia="pt-BR"/>
        </w:rPr>
        <w:t xml:space="preserve"> </w:t>
      </w:r>
      <w:hyperlink r:id="rId19" w:history="1"/>
      <w:r w:rsidRPr="00BF33AD">
        <w:rPr>
          <w:rFonts w:ascii="Times New Roman" w:eastAsia="Times New Roman" w:hAnsi="Times New Roman" w:cs="Times New Roman"/>
          <w:color w:val="000000"/>
          <w:sz w:val="24"/>
          <w:szCs w:val="24"/>
          <w:lang w:eastAsia="pt-BR"/>
        </w:rPr>
        <w:t>Nova Iorque,</w:t>
      </w:r>
      <w:r w:rsidR="00D10318">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P</w:t>
      </w:r>
      <w:r w:rsidRPr="00BF33AD">
        <w:rPr>
          <w:rFonts w:ascii="Times New Roman" w:eastAsia="Times New Roman" w:hAnsi="Times New Roman" w:cs="Times New Roman"/>
          <w:color w:val="000000"/>
          <w:sz w:val="24"/>
          <w:szCs w:val="24"/>
          <w:lang w:eastAsia="pt-BR"/>
        </w:rPr>
        <w:t>aris,</w:t>
      </w:r>
      <w:r w:rsidR="00D10318">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São Paulo,</w:t>
      </w:r>
      <w:r w:rsidR="00D10318">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Rio de Janeiro e</w:t>
      </w:r>
      <w:r w:rsidR="00D10318">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 xml:space="preserve">Brasília. Nos Estados Unidos o Google fez </w:t>
      </w:r>
      <w:r w:rsidRPr="00BF33AD">
        <w:rPr>
          <w:rFonts w:ascii="Times New Roman" w:eastAsia="Times New Roman" w:hAnsi="Times New Roman" w:cs="Times New Roman"/>
          <w:color w:val="000000"/>
          <w:sz w:val="24"/>
          <w:szCs w:val="24"/>
          <w:lang w:eastAsia="pt-BR"/>
        </w:rPr>
        <w:lastRenderedPageBreak/>
        <w:t xml:space="preserve">uma parceria com órgãos públicos, que incluirão as linhas de trem americanas e seus cruzamentos com rodovias ao Google </w:t>
      </w:r>
      <w:proofErr w:type="spellStart"/>
      <w:proofErr w:type="gramStart"/>
      <w:r w:rsidRPr="00BF33AD">
        <w:rPr>
          <w:rFonts w:ascii="Times New Roman" w:eastAsia="Times New Roman" w:hAnsi="Times New Roman" w:cs="Times New Roman"/>
          <w:color w:val="000000"/>
          <w:sz w:val="24"/>
          <w:szCs w:val="24"/>
          <w:lang w:eastAsia="pt-BR"/>
        </w:rPr>
        <w:t>Maps</w:t>
      </w:r>
      <w:proofErr w:type="spellEnd"/>
      <w:r w:rsidRPr="00BF33AD">
        <w:rPr>
          <w:rFonts w:ascii="Times New Roman" w:eastAsia="Times New Roman" w:hAnsi="Times New Roman" w:cs="Times New Roman"/>
          <w:color w:val="000000"/>
          <w:sz w:val="24"/>
          <w:szCs w:val="24"/>
          <w:lang w:eastAsia="pt-BR"/>
        </w:rPr>
        <w:t>.</w:t>
      </w:r>
      <w:proofErr w:type="gramEnd"/>
      <w:r w:rsidR="002E0635">
        <w:fldChar w:fldCharType="begin"/>
      </w:r>
      <w:r w:rsidR="002E0635">
        <w:instrText xml:space="preserve"> HYPERLINK "https://pt.wikipedia.org/wiki/Google_Maps" \l "cite_note-1" </w:instrText>
      </w:r>
      <w:r w:rsidR="002E0635">
        <w:fldChar w:fldCharType="separate"/>
      </w:r>
      <w:r w:rsidR="002E0635">
        <w:fldChar w:fldCharType="end"/>
      </w:r>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t xml:space="preserve">Juntamente com o lançamento da versão brasileira do Google </w:t>
      </w:r>
      <w:proofErr w:type="spellStart"/>
      <w:r w:rsidRPr="00BF33AD">
        <w:rPr>
          <w:rFonts w:ascii="Times New Roman" w:eastAsia="Times New Roman" w:hAnsi="Times New Roman" w:cs="Times New Roman"/>
          <w:color w:val="000000"/>
          <w:sz w:val="24"/>
          <w:szCs w:val="24"/>
          <w:lang w:eastAsia="pt-BR"/>
        </w:rPr>
        <w:t>Maps</w:t>
      </w:r>
      <w:proofErr w:type="spellEnd"/>
      <w:r w:rsidRPr="00BF33AD">
        <w:rPr>
          <w:rFonts w:ascii="Times New Roman" w:eastAsia="Times New Roman" w:hAnsi="Times New Roman" w:cs="Times New Roman"/>
          <w:color w:val="000000"/>
          <w:sz w:val="24"/>
          <w:szCs w:val="24"/>
          <w:lang w:eastAsia="pt-BR"/>
        </w:rPr>
        <w:t xml:space="preserve">, a empresa introduziu o Local Business Center, ferramenta que permite com que qualquer empresa faça seu cadastro e seja encontrada no Google </w:t>
      </w:r>
      <w:proofErr w:type="spellStart"/>
      <w:r w:rsidRPr="00BF33AD">
        <w:rPr>
          <w:rFonts w:ascii="Times New Roman" w:eastAsia="Times New Roman" w:hAnsi="Times New Roman" w:cs="Times New Roman"/>
          <w:color w:val="000000"/>
          <w:sz w:val="24"/>
          <w:szCs w:val="24"/>
          <w:lang w:eastAsia="pt-BR"/>
        </w:rPr>
        <w:t>Maps</w:t>
      </w:r>
      <w:proofErr w:type="spellEnd"/>
      <w:r w:rsidRPr="00BF33AD">
        <w:rPr>
          <w:rFonts w:ascii="Times New Roman" w:eastAsia="Times New Roman" w:hAnsi="Times New Roman" w:cs="Times New Roman"/>
          <w:color w:val="000000"/>
          <w:sz w:val="24"/>
          <w:szCs w:val="24"/>
          <w:lang w:eastAsia="pt-BR"/>
        </w:rPr>
        <w:t>. No cadastro as empresas podem preencher seus dados cadastrais, horário de atendimento, formas de pagamento, logotipo e fotos.</w:t>
      </w:r>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t>Com uma</w:t>
      </w:r>
      <w:r w:rsidR="00D10318">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conta Google, é possível destacar as rotas, pontos e áreas, gerar comentários e compartilhar os respectivos links de acesso ao mapa criado. Também é possível gerar um arquivo KML para integração com o</w:t>
      </w:r>
      <w:r w:rsidR="00D10318">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Google Earth.</w:t>
      </w:r>
    </w:p>
    <w:p w:rsidR="00983DC2" w:rsidRDefault="00983DC2" w:rsidP="00983DC2">
      <w:pPr>
        <w:spacing w:after="0" w:line="360" w:lineRule="auto"/>
        <w:ind w:firstLine="709"/>
        <w:jc w:val="both"/>
        <w:rPr>
          <w:rFonts w:ascii="Times New Roman" w:eastAsia="Times New Roman" w:hAnsi="Times New Roman" w:cs="Times New Roman"/>
          <w:color w:val="000000"/>
          <w:sz w:val="24"/>
          <w:szCs w:val="24"/>
          <w:lang w:eastAsia="pt-BR"/>
        </w:rPr>
      </w:pPr>
      <w:r w:rsidRPr="00BF33AD">
        <w:rPr>
          <w:rFonts w:ascii="Times New Roman" w:eastAsia="Times New Roman" w:hAnsi="Times New Roman" w:cs="Times New Roman"/>
          <w:color w:val="000000"/>
          <w:sz w:val="24"/>
          <w:szCs w:val="24"/>
          <w:lang w:eastAsia="pt-BR"/>
        </w:rPr>
        <w:t xml:space="preserve">O Google </w:t>
      </w:r>
      <w:proofErr w:type="spellStart"/>
      <w:r w:rsidRPr="00BF33AD">
        <w:rPr>
          <w:rFonts w:ascii="Times New Roman" w:eastAsia="Times New Roman" w:hAnsi="Times New Roman" w:cs="Times New Roman"/>
          <w:color w:val="000000"/>
          <w:sz w:val="24"/>
          <w:szCs w:val="24"/>
          <w:lang w:eastAsia="pt-BR"/>
        </w:rPr>
        <w:t>Maps</w:t>
      </w:r>
      <w:proofErr w:type="spellEnd"/>
      <w:r w:rsidRPr="00BF33AD">
        <w:rPr>
          <w:rFonts w:ascii="Times New Roman" w:eastAsia="Times New Roman" w:hAnsi="Times New Roman" w:cs="Times New Roman"/>
          <w:color w:val="000000"/>
          <w:sz w:val="24"/>
          <w:szCs w:val="24"/>
          <w:lang w:eastAsia="pt-BR"/>
        </w:rPr>
        <w:t xml:space="preserve"> sincroniza as pesquisas realizadas no computador para smartphones </w:t>
      </w:r>
      <w:proofErr w:type="spellStart"/>
      <w:r w:rsidRPr="00BF33AD">
        <w:rPr>
          <w:rFonts w:ascii="Times New Roman" w:eastAsia="Times New Roman" w:hAnsi="Times New Roman" w:cs="Times New Roman"/>
          <w:color w:val="000000"/>
          <w:sz w:val="24"/>
          <w:szCs w:val="24"/>
          <w:lang w:eastAsia="pt-BR"/>
        </w:rPr>
        <w:t>Android</w:t>
      </w:r>
      <w:proofErr w:type="spellEnd"/>
      <w:r w:rsidRPr="00BF33AD">
        <w:rPr>
          <w:rFonts w:ascii="Times New Roman" w:eastAsia="Times New Roman" w:hAnsi="Times New Roman" w:cs="Times New Roman"/>
          <w:color w:val="000000"/>
          <w:sz w:val="24"/>
          <w:szCs w:val="24"/>
          <w:lang w:eastAsia="pt-BR"/>
        </w:rPr>
        <w:t xml:space="preserve"> possibilitand</w:t>
      </w:r>
      <w:r>
        <w:rPr>
          <w:rFonts w:ascii="Times New Roman" w:eastAsia="Times New Roman" w:hAnsi="Times New Roman" w:cs="Times New Roman"/>
          <w:color w:val="000000"/>
          <w:sz w:val="24"/>
          <w:szCs w:val="24"/>
          <w:lang w:eastAsia="pt-BR"/>
        </w:rPr>
        <w:t>o o download do mapa, para uso “off-line”</w:t>
      </w:r>
      <w:r w:rsidRPr="00BF33AD">
        <w:rPr>
          <w:rFonts w:ascii="Times New Roman" w:eastAsia="Times New Roman" w:hAnsi="Times New Roman" w:cs="Times New Roman"/>
          <w:color w:val="000000"/>
          <w:sz w:val="24"/>
          <w:szCs w:val="24"/>
          <w:lang w:eastAsia="pt-BR"/>
        </w:rPr>
        <w:t>. O aplicativo recalcula o trajeto dinamicamente com base nos próximos padrões de trânsito, ajudando o usuário a evitar congestionamentos.</w:t>
      </w:r>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p>
    <w:p w:rsidR="00983DC2" w:rsidRPr="006202BB" w:rsidRDefault="00983DC2" w:rsidP="008A53C6">
      <w:pPr>
        <w:pStyle w:val="Ttulo1"/>
        <w:numPr>
          <w:ilvl w:val="1"/>
          <w:numId w:val="9"/>
        </w:numPr>
        <w:rPr>
          <w:b w:val="0"/>
          <w:bCs w:val="0"/>
          <w:smallCaps/>
          <w:color w:val="000000"/>
          <w:sz w:val="24"/>
          <w:szCs w:val="24"/>
        </w:rPr>
      </w:pPr>
      <w:bookmarkStart w:id="10" w:name="_Toc458254212"/>
      <w:r w:rsidRPr="006202BB">
        <w:rPr>
          <w:b w:val="0"/>
          <w:bCs w:val="0"/>
          <w:smallCaps/>
          <w:color w:val="000000"/>
          <w:sz w:val="24"/>
          <w:szCs w:val="24"/>
        </w:rPr>
        <w:t>TRABALHOS RELACIONADOS</w:t>
      </w:r>
      <w:bookmarkEnd w:id="10"/>
    </w:p>
    <w:p w:rsidR="00983DC2" w:rsidRDefault="00890CF3" w:rsidP="00983DC2">
      <w:pPr>
        <w:spacing w:after="0" w:line="360" w:lineRule="auto"/>
        <w:ind w:firstLine="709"/>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Em</w:t>
      </w:r>
      <w:r w:rsidR="00DF2408">
        <w:rPr>
          <w:rFonts w:ascii="Times New Roman" w:eastAsia="Times New Roman" w:hAnsi="Times New Roman" w:cs="Times New Roman"/>
          <w:color w:val="000000"/>
          <w:sz w:val="24"/>
          <w:szCs w:val="24"/>
          <w:lang w:eastAsia="pt-BR"/>
        </w:rPr>
        <w:t xml:space="preserve"> Science</w:t>
      </w:r>
      <w:r>
        <w:rPr>
          <w:rFonts w:ascii="Times New Roman" w:eastAsia="Times New Roman" w:hAnsi="Times New Roman" w:cs="Times New Roman"/>
          <w:color w:val="000000"/>
          <w:sz w:val="24"/>
          <w:szCs w:val="24"/>
          <w:lang w:eastAsia="pt-BR"/>
        </w:rPr>
        <w:t xml:space="preserve"> </w:t>
      </w:r>
      <w:proofErr w:type="spellStart"/>
      <w:r w:rsidR="00DF2408">
        <w:rPr>
          <w:rFonts w:ascii="Times New Roman" w:eastAsia="Times New Roman" w:hAnsi="Times New Roman" w:cs="Times New Roman"/>
          <w:color w:val="000000"/>
          <w:sz w:val="24"/>
          <w:szCs w:val="24"/>
          <w:lang w:eastAsia="pt-BR"/>
        </w:rPr>
        <w:t>Direct</w:t>
      </w:r>
      <w:proofErr w:type="spellEnd"/>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Sci</w:t>
      </w:r>
      <w:proofErr w:type="spellEnd"/>
      <w:r>
        <w:rPr>
          <w:rFonts w:ascii="Times New Roman" w:eastAsia="Times New Roman" w:hAnsi="Times New Roman" w:cs="Times New Roman"/>
          <w:color w:val="000000"/>
          <w:sz w:val="24"/>
          <w:szCs w:val="24"/>
          <w:lang w:eastAsia="pt-BR"/>
        </w:rPr>
        <w:t xml:space="preserve">-hub, Google Scholar, </w:t>
      </w:r>
      <w:proofErr w:type="spellStart"/>
      <w:r>
        <w:rPr>
          <w:rFonts w:ascii="Times New Roman" w:eastAsia="Times New Roman" w:hAnsi="Times New Roman" w:cs="Times New Roman"/>
          <w:color w:val="000000"/>
          <w:sz w:val="24"/>
          <w:szCs w:val="24"/>
          <w:lang w:eastAsia="pt-BR"/>
        </w:rPr>
        <w:t>Scielo</w:t>
      </w:r>
      <w:proofErr w:type="spellEnd"/>
      <w:r>
        <w:rPr>
          <w:rFonts w:ascii="Times New Roman" w:eastAsia="Times New Roman" w:hAnsi="Times New Roman" w:cs="Times New Roman"/>
          <w:color w:val="000000"/>
          <w:sz w:val="24"/>
          <w:szCs w:val="24"/>
          <w:lang w:eastAsia="pt-BR"/>
        </w:rPr>
        <w:t xml:space="preserve">, ACM, </w:t>
      </w:r>
      <w:proofErr w:type="spellStart"/>
      <w:proofErr w:type="gramStart"/>
      <w:r>
        <w:rPr>
          <w:rFonts w:ascii="Times New Roman" w:eastAsia="Times New Roman" w:hAnsi="Times New Roman" w:cs="Times New Roman"/>
          <w:color w:val="000000"/>
          <w:sz w:val="24"/>
          <w:szCs w:val="24"/>
          <w:lang w:eastAsia="pt-BR"/>
        </w:rPr>
        <w:t>IEEExplore</w:t>
      </w:r>
      <w:proofErr w:type="spellEnd"/>
      <w:proofErr w:type="gramEnd"/>
      <w:r>
        <w:rPr>
          <w:rFonts w:ascii="Times New Roman" w:eastAsia="Times New Roman" w:hAnsi="Times New Roman" w:cs="Times New Roman"/>
          <w:color w:val="000000"/>
          <w:sz w:val="24"/>
          <w:szCs w:val="24"/>
          <w:lang w:eastAsia="pt-BR"/>
        </w:rPr>
        <w:t xml:space="preserve">, </w:t>
      </w:r>
      <w:proofErr w:type="spellStart"/>
      <w:r w:rsidR="00FC4D80">
        <w:rPr>
          <w:rFonts w:ascii="Times New Roman" w:eastAsia="Times New Roman" w:hAnsi="Times New Roman" w:cs="Times New Roman"/>
          <w:color w:val="000000"/>
          <w:sz w:val="24"/>
          <w:szCs w:val="24"/>
          <w:lang w:eastAsia="pt-BR"/>
        </w:rPr>
        <w:t>Periodicos</w:t>
      </w:r>
      <w:proofErr w:type="spellEnd"/>
      <w:r w:rsidR="00FC4D80">
        <w:rPr>
          <w:rFonts w:ascii="Times New Roman" w:eastAsia="Times New Roman" w:hAnsi="Times New Roman" w:cs="Times New Roman"/>
          <w:color w:val="000000"/>
          <w:sz w:val="24"/>
          <w:szCs w:val="24"/>
          <w:lang w:eastAsia="pt-BR"/>
        </w:rPr>
        <w:t xml:space="preserve"> Capes, </w:t>
      </w:r>
      <w:proofErr w:type="spellStart"/>
      <w:r w:rsidR="00FC4D80">
        <w:rPr>
          <w:rFonts w:ascii="Times New Roman" w:eastAsia="Times New Roman" w:hAnsi="Times New Roman" w:cs="Times New Roman"/>
          <w:color w:val="000000"/>
          <w:sz w:val="24"/>
          <w:szCs w:val="24"/>
          <w:lang w:eastAsia="pt-BR"/>
        </w:rPr>
        <w:t>Scielo</w:t>
      </w:r>
      <w:proofErr w:type="spellEnd"/>
      <w:r w:rsidR="00FC4D80">
        <w:rPr>
          <w:rFonts w:ascii="Times New Roman" w:eastAsia="Times New Roman" w:hAnsi="Times New Roman" w:cs="Times New Roman"/>
          <w:color w:val="000000"/>
          <w:sz w:val="24"/>
          <w:szCs w:val="24"/>
          <w:lang w:eastAsia="pt-BR"/>
        </w:rPr>
        <w:t xml:space="preserve"> e </w:t>
      </w:r>
      <w:proofErr w:type="spellStart"/>
      <w:r w:rsidR="00FC4D80">
        <w:rPr>
          <w:rFonts w:ascii="Times New Roman" w:eastAsia="Times New Roman" w:hAnsi="Times New Roman" w:cs="Times New Roman"/>
          <w:color w:val="000000"/>
          <w:sz w:val="24"/>
          <w:szCs w:val="24"/>
          <w:lang w:eastAsia="pt-BR"/>
        </w:rPr>
        <w:t>Scopus</w:t>
      </w:r>
      <w:proofErr w:type="spellEnd"/>
      <w:r w:rsidR="00FC4D80">
        <w:rPr>
          <w:rFonts w:ascii="Times New Roman" w:eastAsia="Times New Roman" w:hAnsi="Times New Roman" w:cs="Times New Roman"/>
          <w:color w:val="000000"/>
          <w:sz w:val="24"/>
          <w:szCs w:val="24"/>
          <w:lang w:eastAsia="pt-BR"/>
        </w:rPr>
        <w:t xml:space="preserve"> foram</w:t>
      </w:r>
      <w:r w:rsidR="00DF2408">
        <w:rPr>
          <w:rFonts w:ascii="Times New Roman" w:eastAsia="Times New Roman" w:hAnsi="Times New Roman" w:cs="Times New Roman"/>
          <w:color w:val="000000"/>
          <w:sz w:val="24"/>
          <w:szCs w:val="24"/>
          <w:lang w:eastAsia="pt-BR"/>
        </w:rPr>
        <w:t xml:space="preserve"> usado</w:t>
      </w:r>
      <w:r w:rsidR="00FC4D80">
        <w:rPr>
          <w:rFonts w:ascii="Times New Roman" w:eastAsia="Times New Roman" w:hAnsi="Times New Roman" w:cs="Times New Roman"/>
          <w:color w:val="000000"/>
          <w:sz w:val="24"/>
          <w:szCs w:val="24"/>
          <w:lang w:eastAsia="pt-BR"/>
        </w:rPr>
        <w:t xml:space="preserve">s os </w:t>
      </w:r>
      <w:r w:rsidR="00DF2408">
        <w:rPr>
          <w:rFonts w:ascii="Times New Roman" w:eastAsia="Times New Roman" w:hAnsi="Times New Roman" w:cs="Times New Roman"/>
          <w:color w:val="000000"/>
          <w:sz w:val="24"/>
          <w:szCs w:val="24"/>
          <w:lang w:eastAsia="pt-BR"/>
        </w:rPr>
        <w:t>termos de busca “</w:t>
      </w:r>
      <w:proofErr w:type="spellStart"/>
      <w:r w:rsidR="00DF2408">
        <w:rPr>
          <w:rFonts w:ascii="Times New Roman" w:eastAsia="Times New Roman" w:hAnsi="Times New Roman" w:cs="Times New Roman"/>
          <w:color w:val="000000"/>
          <w:sz w:val="24"/>
          <w:szCs w:val="24"/>
          <w:lang w:eastAsia="pt-BR"/>
        </w:rPr>
        <w:t>traffic</w:t>
      </w:r>
      <w:proofErr w:type="spellEnd"/>
      <w:r w:rsidR="00DF2408">
        <w:rPr>
          <w:rFonts w:ascii="Times New Roman" w:eastAsia="Times New Roman" w:hAnsi="Times New Roman" w:cs="Times New Roman"/>
          <w:color w:val="000000"/>
          <w:sz w:val="24"/>
          <w:szCs w:val="24"/>
          <w:lang w:eastAsia="pt-BR"/>
        </w:rPr>
        <w:t xml:space="preserve"> data </w:t>
      </w:r>
      <w:proofErr w:type="spellStart"/>
      <w:r w:rsidR="00DF2408">
        <w:rPr>
          <w:rFonts w:ascii="Times New Roman" w:eastAsia="Times New Roman" w:hAnsi="Times New Roman" w:cs="Times New Roman"/>
          <w:color w:val="000000"/>
          <w:sz w:val="24"/>
          <w:szCs w:val="24"/>
          <w:lang w:eastAsia="pt-BR"/>
        </w:rPr>
        <w:t>prediction</w:t>
      </w:r>
      <w:proofErr w:type="spellEnd"/>
      <w:r w:rsidR="00DF2408">
        <w:rPr>
          <w:rFonts w:ascii="Times New Roman" w:eastAsia="Times New Roman" w:hAnsi="Times New Roman" w:cs="Times New Roman"/>
          <w:color w:val="000000"/>
          <w:sz w:val="24"/>
          <w:szCs w:val="24"/>
          <w:lang w:eastAsia="pt-BR"/>
        </w:rPr>
        <w:t xml:space="preserve">”, </w:t>
      </w:r>
      <w:r w:rsidR="00FC4D80">
        <w:rPr>
          <w:rFonts w:ascii="Times New Roman" w:eastAsia="Times New Roman" w:hAnsi="Times New Roman" w:cs="Times New Roman"/>
          <w:color w:val="000000"/>
          <w:sz w:val="24"/>
          <w:szCs w:val="24"/>
          <w:lang w:eastAsia="pt-BR"/>
        </w:rPr>
        <w:t>“</w:t>
      </w:r>
      <w:proofErr w:type="spellStart"/>
      <w:r w:rsidR="00FC4D80">
        <w:rPr>
          <w:rFonts w:ascii="Times New Roman" w:eastAsia="Times New Roman" w:hAnsi="Times New Roman" w:cs="Times New Roman"/>
          <w:color w:val="000000"/>
          <w:sz w:val="24"/>
          <w:szCs w:val="24"/>
          <w:lang w:eastAsia="pt-BR"/>
        </w:rPr>
        <w:t>traffic</w:t>
      </w:r>
      <w:proofErr w:type="spellEnd"/>
      <w:r w:rsidR="00FC4D80">
        <w:rPr>
          <w:rFonts w:ascii="Times New Roman" w:eastAsia="Times New Roman" w:hAnsi="Times New Roman" w:cs="Times New Roman"/>
          <w:color w:val="000000"/>
          <w:sz w:val="24"/>
          <w:szCs w:val="24"/>
          <w:lang w:eastAsia="pt-BR"/>
        </w:rPr>
        <w:t xml:space="preserve"> data </w:t>
      </w:r>
      <w:proofErr w:type="spellStart"/>
      <w:r w:rsidR="00FC4D80">
        <w:rPr>
          <w:rFonts w:ascii="Times New Roman" w:eastAsia="Times New Roman" w:hAnsi="Times New Roman" w:cs="Times New Roman"/>
          <w:color w:val="000000"/>
          <w:sz w:val="24"/>
          <w:szCs w:val="24"/>
          <w:lang w:eastAsia="pt-BR"/>
        </w:rPr>
        <w:t>analysis</w:t>
      </w:r>
      <w:proofErr w:type="spellEnd"/>
      <w:r w:rsidR="00FC4D80">
        <w:rPr>
          <w:rFonts w:ascii="Times New Roman" w:eastAsia="Times New Roman" w:hAnsi="Times New Roman" w:cs="Times New Roman"/>
          <w:color w:val="000000"/>
          <w:sz w:val="24"/>
          <w:szCs w:val="24"/>
          <w:lang w:eastAsia="pt-BR"/>
        </w:rPr>
        <w:t>”, “</w:t>
      </w:r>
      <w:proofErr w:type="spellStart"/>
      <w:r w:rsidR="00FC4D80">
        <w:rPr>
          <w:rFonts w:ascii="Times New Roman" w:eastAsia="Times New Roman" w:hAnsi="Times New Roman" w:cs="Times New Roman"/>
          <w:color w:val="000000"/>
          <w:sz w:val="24"/>
          <w:szCs w:val="24"/>
          <w:lang w:eastAsia="pt-BR"/>
        </w:rPr>
        <w:t>traffic</w:t>
      </w:r>
      <w:proofErr w:type="spellEnd"/>
      <w:r w:rsidR="00FC4D80">
        <w:rPr>
          <w:rFonts w:ascii="Times New Roman" w:eastAsia="Times New Roman" w:hAnsi="Times New Roman" w:cs="Times New Roman"/>
          <w:color w:val="000000"/>
          <w:sz w:val="24"/>
          <w:szCs w:val="24"/>
          <w:lang w:eastAsia="pt-BR"/>
        </w:rPr>
        <w:t xml:space="preserve"> data </w:t>
      </w:r>
      <w:proofErr w:type="spellStart"/>
      <w:r w:rsidR="00FC4D80">
        <w:rPr>
          <w:rFonts w:ascii="Times New Roman" w:eastAsia="Times New Roman" w:hAnsi="Times New Roman" w:cs="Times New Roman"/>
          <w:color w:val="000000"/>
          <w:sz w:val="24"/>
          <w:szCs w:val="24"/>
          <w:lang w:eastAsia="pt-BR"/>
        </w:rPr>
        <w:t>analysis</w:t>
      </w:r>
      <w:proofErr w:type="spellEnd"/>
      <w:r w:rsidR="00FC4D80">
        <w:rPr>
          <w:rFonts w:ascii="Times New Roman" w:eastAsia="Times New Roman" w:hAnsi="Times New Roman" w:cs="Times New Roman"/>
          <w:color w:val="000000"/>
          <w:sz w:val="24"/>
          <w:szCs w:val="24"/>
          <w:lang w:eastAsia="pt-BR"/>
        </w:rPr>
        <w:t xml:space="preserve"> </w:t>
      </w:r>
      <w:proofErr w:type="spellStart"/>
      <w:r w:rsidR="00FC4D80">
        <w:rPr>
          <w:rFonts w:ascii="Times New Roman" w:eastAsia="Times New Roman" w:hAnsi="Times New Roman" w:cs="Times New Roman"/>
          <w:color w:val="000000"/>
          <w:sz w:val="24"/>
          <w:szCs w:val="24"/>
          <w:lang w:eastAsia="pt-BR"/>
        </w:rPr>
        <w:t>machine</w:t>
      </w:r>
      <w:proofErr w:type="spellEnd"/>
      <w:r w:rsidR="00FC4D80">
        <w:rPr>
          <w:rFonts w:ascii="Times New Roman" w:eastAsia="Times New Roman" w:hAnsi="Times New Roman" w:cs="Times New Roman"/>
          <w:color w:val="000000"/>
          <w:sz w:val="24"/>
          <w:szCs w:val="24"/>
          <w:lang w:eastAsia="pt-BR"/>
        </w:rPr>
        <w:t xml:space="preserve"> </w:t>
      </w:r>
      <w:proofErr w:type="spellStart"/>
      <w:r w:rsidR="00FC4D80">
        <w:rPr>
          <w:rFonts w:ascii="Times New Roman" w:eastAsia="Times New Roman" w:hAnsi="Times New Roman" w:cs="Times New Roman"/>
          <w:color w:val="000000"/>
          <w:sz w:val="24"/>
          <w:szCs w:val="24"/>
          <w:lang w:eastAsia="pt-BR"/>
        </w:rPr>
        <w:t>learning</w:t>
      </w:r>
      <w:proofErr w:type="spellEnd"/>
      <w:r w:rsidR="00FC4D80">
        <w:rPr>
          <w:rFonts w:ascii="Times New Roman" w:eastAsia="Times New Roman" w:hAnsi="Times New Roman" w:cs="Times New Roman"/>
          <w:color w:val="000000"/>
          <w:sz w:val="24"/>
          <w:szCs w:val="24"/>
          <w:lang w:eastAsia="pt-BR"/>
        </w:rPr>
        <w:t>” e “</w:t>
      </w:r>
      <w:proofErr w:type="spellStart"/>
      <w:r w:rsidR="00FC4D80">
        <w:rPr>
          <w:rFonts w:ascii="Times New Roman" w:eastAsia="Times New Roman" w:hAnsi="Times New Roman" w:cs="Times New Roman"/>
          <w:color w:val="000000"/>
          <w:sz w:val="24"/>
          <w:szCs w:val="24"/>
          <w:lang w:eastAsia="pt-BR"/>
        </w:rPr>
        <w:t>traffic</w:t>
      </w:r>
      <w:proofErr w:type="spellEnd"/>
      <w:r w:rsidR="00FC4D80">
        <w:rPr>
          <w:rFonts w:ascii="Times New Roman" w:eastAsia="Times New Roman" w:hAnsi="Times New Roman" w:cs="Times New Roman"/>
          <w:color w:val="000000"/>
          <w:sz w:val="24"/>
          <w:szCs w:val="24"/>
          <w:lang w:eastAsia="pt-BR"/>
        </w:rPr>
        <w:t xml:space="preserve"> data </w:t>
      </w:r>
      <w:proofErr w:type="spellStart"/>
      <w:r w:rsidR="00FC4D80">
        <w:rPr>
          <w:rFonts w:ascii="Times New Roman" w:eastAsia="Times New Roman" w:hAnsi="Times New Roman" w:cs="Times New Roman"/>
          <w:color w:val="000000"/>
          <w:sz w:val="24"/>
          <w:szCs w:val="24"/>
          <w:lang w:eastAsia="pt-BR"/>
        </w:rPr>
        <w:t>analysis</w:t>
      </w:r>
      <w:proofErr w:type="spellEnd"/>
      <w:r w:rsidR="00FC4D80">
        <w:rPr>
          <w:rFonts w:ascii="Times New Roman" w:eastAsia="Times New Roman" w:hAnsi="Times New Roman" w:cs="Times New Roman"/>
          <w:color w:val="000000"/>
          <w:sz w:val="24"/>
          <w:szCs w:val="24"/>
          <w:lang w:eastAsia="pt-BR"/>
        </w:rPr>
        <w:t xml:space="preserve"> </w:t>
      </w:r>
      <w:proofErr w:type="spellStart"/>
      <w:r w:rsidR="00FC4D80">
        <w:rPr>
          <w:rFonts w:ascii="Times New Roman" w:eastAsia="Times New Roman" w:hAnsi="Times New Roman" w:cs="Times New Roman"/>
          <w:color w:val="000000"/>
          <w:sz w:val="24"/>
          <w:szCs w:val="24"/>
          <w:lang w:eastAsia="pt-BR"/>
        </w:rPr>
        <w:t>regression</w:t>
      </w:r>
      <w:proofErr w:type="spellEnd"/>
      <w:r w:rsidR="00FC4D80">
        <w:rPr>
          <w:rFonts w:ascii="Times New Roman" w:eastAsia="Times New Roman" w:hAnsi="Times New Roman" w:cs="Times New Roman"/>
          <w:color w:val="000000"/>
          <w:sz w:val="24"/>
          <w:szCs w:val="24"/>
          <w:lang w:eastAsia="pt-BR"/>
        </w:rPr>
        <w:t xml:space="preserve">” </w:t>
      </w:r>
      <w:r w:rsidR="001C3878">
        <w:rPr>
          <w:rFonts w:ascii="Times New Roman" w:eastAsia="Times New Roman" w:hAnsi="Times New Roman" w:cs="Times New Roman"/>
          <w:color w:val="000000"/>
          <w:sz w:val="24"/>
          <w:szCs w:val="24"/>
          <w:lang w:eastAsia="pt-BR"/>
        </w:rPr>
        <w:t>n</w:t>
      </w:r>
      <w:r w:rsidR="00983DC2">
        <w:rPr>
          <w:rFonts w:ascii="Times New Roman" w:eastAsia="Times New Roman" w:hAnsi="Times New Roman" w:cs="Times New Roman"/>
          <w:color w:val="000000"/>
          <w:sz w:val="24"/>
          <w:szCs w:val="24"/>
          <w:lang w:eastAsia="pt-BR"/>
        </w:rPr>
        <w:t>o entanto, os dois trabalhos mais relacionados ao apresentado nesta proposta são descritos a seguir.</w:t>
      </w:r>
    </w:p>
    <w:p w:rsidR="00983DC2" w:rsidRPr="000D62A0" w:rsidRDefault="00590D6A" w:rsidP="00EF1DCE">
      <w:pPr>
        <w:spacing w:after="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Em</w:t>
      </w:r>
      <w:r w:rsidR="00983DC2" w:rsidRPr="000D62A0">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 xml:space="preserve">(WIBISONO, A. </w:t>
      </w:r>
      <w:proofErr w:type="gramStart"/>
      <w:r>
        <w:rPr>
          <w:rFonts w:ascii="Times New Roman" w:eastAsia="Times New Roman" w:hAnsi="Times New Roman" w:cs="Times New Roman"/>
          <w:color w:val="000000"/>
          <w:sz w:val="24"/>
          <w:szCs w:val="24"/>
          <w:lang w:eastAsia="pt-BR"/>
        </w:rPr>
        <w:t>et</w:t>
      </w:r>
      <w:proofErr w:type="gramEnd"/>
      <w:r>
        <w:rPr>
          <w:rFonts w:ascii="Times New Roman" w:eastAsia="Times New Roman" w:hAnsi="Times New Roman" w:cs="Times New Roman"/>
          <w:color w:val="000000"/>
          <w:sz w:val="24"/>
          <w:szCs w:val="24"/>
          <w:lang w:eastAsia="pt-BR"/>
        </w:rPr>
        <w:t xml:space="preserve"> al., 2015)</w:t>
      </w:r>
      <w:r w:rsidR="00983DC2" w:rsidRPr="000D62A0">
        <w:rPr>
          <w:rFonts w:ascii="Times New Roman" w:eastAsia="Times New Roman" w:hAnsi="Times New Roman" w:cs="Times New Roman"/>
          <w:color w:val="000000"/>
          <w:sz w:val="24"/>
          <w:szCs w:val="24"/>
          <w:lang w:eastAsia="pt-BR"/>
        </w:rPr>
        <w:t xml:space="preserve"> </w:t>
      </w:r>
      <w:r w:rsidR="004A32C9">
        <w:rPr>
          <w:rFonts w:ascii="Times New Roman" w:eastAsia="Times New Roman" w:hAnsi="Times New Roman" w:cs="Times New Roman"/>
          <w:color w:val="000000"/>
          <w:sz w:val="24"/>
          <w:szCs w:val="24"/>
          <w:lang w:eastAsia="pt-BR"/>
        </w:rPr>
        <w:t xml:space="preserve">a </w:t>
      </w:r>
      <w:r w:rsidR="00983DC2" w:rsidRPr="000D62A0">
        <w:rPr>
          <w:rFonts w:ascii="Times New Roman" w:eastAsia="Times New Roman" w:hAnsi="Times New Roman" w:cs="Times New Roman"/>
          <w:color w:val="000000"/>
          <w:sz w:val="24"/>
          <w:szCs w:val="24"/>
          <w:lang w:eastAsia="pt-BR"/>
        </w:rPr>
        <w:t>extração de informações através de sensores distribuídos tem sido amplamente utilizad</w:t>
      </w:r>
      <w:r w:rsidR="004A32C9">
        <w:rPr>
          <w:rFonts w:ascii="Times New Roman" w:eastAsia="Times New Roman" w:hAnsi="Times New Roman" w:cs="Times New Roman"/>
          <w:color w:val="000000"/>
          <w:sz w:val="24"/>
          <w:szCs w:val="24"/>
          <w:lang w:eastAsia="pt-BR"/>
        </w:rPr>
        <w:t>a</w:t>
      </w:r>
      <w:r w:rsidR="00983DC2" w:rsidRPr="000D62A0">
        <w:rPr>
          <w:rFonts w:ascii="Times New Roman" w:eastAsia="Times New Roman" w:hAnsi="Times New Roman" w:cs="Times New Roman"/>
          <w:color w:val="000000"/>
          <w:sz w:val="24"/>
          <w:szCs w:val="24"/>
          <w:lang w:eastAsia="pt-BR"/>
        </w:rPr>
        <w:t xml:space="preserve"> </w:t>
      </w:r>
      <w:r w:rsidR="004A32C9">
        <w:rPr>
          <w:rFonts w:ascii="Times New Roman" w:eastAsia="Times New Roman" w:hAnsi="Times New Roman" w:cs="Times New Roman"/>
          <w:color w:val="000000"/>
          <w:sz w:val="24"/>
          <w:szCs w:val="24"/>
          <w:lang w:eastAsia="pt-BR"/>
        </w:rPr>
        <w:t>em várias regiões</w:t>
      </w:r>
      <w:r w:rsidR="00983DC2" w:rsidRPr="000D62A0">
        <w:rPr>
          <w:rFonts w:ascii="Times New Roman" w:eastAsia="Times New Roman" w:hAnsi="Times New Roman" w:cs="Times New Roman"/>
          <w:color w:val="000000"/>
          <w:sz w:val="24"/>
          <w:szCs w:val="24"/>
          <w:lang w:eastAsia="pt-BR"/>
        </w:rPr>
        <w:t xml:space="preserve">. Veículo de extração de dados de tráfego é uma das maneiras de coletar informações sobre condição de tráfego. </w:t>
      </w:r>
      <w:r w:rsidR="004A32C9">
        <w:rPr>
          <w:rFonts w:ascii="Times New Roman" w:eastAsia="Times New Roman" w:hAnsi="Times New Roman" w:cs="Times New Roman"/>
          <w:color w:val="000000"/>
          <w:sz w:val="24"/>
          <w:szCs w:val="24"/>
          <w:lang w:eastAsia="pt-BR"/>
        </w:rPr>
        <w:t>A pretensão de</w:t>
      </w:r>
      <w:r w:rsidR="00983DC2" w:rsidRPr="000D62A0">
        <w:rPr>
          <w:rFonts w:ascii="Times New Roman" w:eastAsia="Times New Roman" w:hAnsi="Times New Roman" w:cs="Times New Roman"/>
          <w:color w:val="000000"/>
          <w:sz w:val="24"/>
          <w:szCs w:val="24"/>
          <w:lang w:eastAsia="pt-BR"/>
        </w:rPr>
        <w:t xml:space="preserve"> prever e visualizar as condições de tráfego em uma determinada região da </w:t>
      </w:r>
      <w:r w:rsidR="00983DC2">
        <w:rPr>
          <w:rFonts w:ascii="Times New Roman" w:eastAsia="Times New Roman" w:hAnsi="Times New Roman" w:cs="Times New Roman"/>
          <w:color w:val="000000"/>
          <w:sz w:val="24"/>
          <w:szCs w:val="24"/>
          <w:lang w:eastAsia="pt-BR"/>
        </w:rPr>
        <w:t xml:space="preserve">estrada. Os dados de tráfego foram obtidos </w:t>
      </w:r>
      <w:r w:rsidR="00983DC2" w:rsidRPr="000D62A0">
        <w:rPr>
          <w:rFonts w:ascii="Times New Roman" w:eastAsia="Times New Roman" w:hAnsi="Times New Roman" w:cs="Times New Roman"/>
          <w:color w:val="000000"/>
          <w:sz w:val="24"/>
          <w:szCs w:val="24"/>
          <w:lang w:eastAsia="pt-BR"/>
        </w:rPr>
        <w:t xml:space="preserve">a partir do Departamento </w:t>
      </w:r>
      <w:r w:rsidR="00983DC2">
        <w:rPr>
          <w:rFonts w:ascii="Times New Roman" w:eastAsia="Times New Roman" w:hAnsi="Times New Roman" w:cs="Times New Roman"/>
          <w:color w:val="000000"/>
          <w:sz w:val="24"/>
          <w:szCs w:val="24"/>
          <w:lang w:eastAsia="pt-BR"/>
        </w:rPr>
        <w:t>de Transportes do Reino Unido. E</w:t>
      </w:r>
      <w:r w:rsidR="00983DC2" w:rsidRPr="000D62A0">
        <w:rPr>
          <w:rFonts w:ascii="Times New Roman" w:eastAsia="Times New Roman" w:hAnsi="Times New Roman" w:cs="Times New Roman"/>
          <w:color w:val="000000"/>
          <w:sz w:val="24"/>
          <w:szCs w:val="24"/>
          <w:lang w:eastAsia="pt-BR"/>
        </w:rPr>
        <w:t xml:space="preserve">stes dados são recolhidos usando centenas de sensores durante 24h. Assim, o tamanho dos dados é muito grande. A fim de obter o comportamento da condição de tráfego, é necessário analisar o enorme conjunto de dados, que se obteve a partir dos sensores. As utilizações dos métodos de extração convencionais de dados não são suficientes para a utilização, devido ao processo de conhecimento construção de ponta que deve armazenar dados temporários na memória. O fato de que os dados vão se tornando maior ao longo do tempo, é preciso encontrar um método que poderia se adaptar automaticamente para processar dados sob a forma de fluxos. </w:t>
      </w:r>
      <w:r w:rsidR="00983DC2">
        <w:rPr>
          <w:rFonts w:ascii="Times New Roman" w:eastAsia="Times New Roman" w:hAnsi="Times New Roman" w:cs="Times New Roman"/>
          <w:color w:val="000000"/>
          <w:sz w:val="24"/>
          <w:szCs w:val="24"/>
          <w:lang w:eastAsia="pt-BR"/>
        </w:rPr>
        <w:t>O</w:t>
      </w:r>
      <w:r w:rsidR="00983DC2" w:rsidRPr="000D62A0">
        <w:rPr>
          <w:rFonts w:ascii="Times New Roman" w:eastAsia="Times New Roman" w:hAnsi="Times New Roman" w:cs="Times New Roman"/>
          <w:color w:val="000000"/>
          <w:sz w:val="24"/>
          <w:szCs w:val="24"/>
          <w:lang w:eastAsia="pt-BR"/>
        </w:rPr>
        <w:t xml:space="preserve"> método chamado FIMT-DD (</w:t>
      </w:r>
      <w:proofErr w:type="spellStart"/>
      <w:r w:rsidR="00983DC2" w:rsidRPr="000D62A0">
        <w:rPr>
          <w:rFonts w:ascii="Times New Roman" w:eastAsia="Times New Roman" w:hAnsi="Times New Roman" w:cs="Times New Roman"/>
          <w:color w:val="000000"/>
          <w:sz w:val="24"/>
          <w:szCs w:val="24"/>
          <w:lang w:eastAsia="pt-BR"/>
        </w:rPr>
        <w:t>Fast</w:t>
      </w:r>
      <w:proofErr w:type="spellEnd"/>
      <w:r w:rsidR="00983DC2" w:rsidRPr="000D62A0">
        <w:rPr>
          <w:rFonts w:ascii="Times New Roman" w:eastAsia="Times New Roman" w:hAnsi="Times New Roman" w:cs="Times New Roman"/>
          <w:color w:val="000000"/>
          <w:sz w:val="24"/>
          <w:szCs w:val="24"/>
          <w:lang w:eastAsia="pt-BR"/>
        </w:rPr>
        <w:t xml:space="preserve"> Incremental Modelo </w:t>
      </w:r>
      <w:proofErr w:type="spellStart"/>
      <w:r w:rsidR="00983DC2" w:rsidRPr="000D62A0">
        <w:rPr>
          <w:rFonts w:ascii="Times New Roman" w:eastAsia="Times New Roman" w:hAnsi="Times New Roman" w:cs="Times New Roman"/>
          <w:color w:val="000000"/>
          <w:sz w:val="24"/>
          <w:szCs w:val="24"/>
          <w:lang w:eastAsia="pt-BR"/>
        </w:rPr>
        <w:t>Trees</w:t>
      </w:r>
      <w:proofErr w:type="spellEnd"/>
      <w:r w:rsidR="00983DC2" w:rsidRPr="000D62A0">
        <w:rPr>
          <w:rFonts w:ascii="Times New Roman" w:eastAsia="Times New Roman" w:hAnsi="Times New Roman" w:cs="Times New Roman"/>
          <w:color w:val="000000"/>
          <w:sz w:val="24"/>
          <w:szCs w:val="24"/>
          <w:lang w:eastAsia="pt-BR"/>
        </w:rPr>
        <w:t xml:space="preserve">-Deriva </w:t>
      </w:r>
      <w:proofErr w:type="spellStart"/>
      <w:r w:rsidR="00983DC2" w:rsidRPr="000D62A0">
        <w:rPr>
          <w:rFonts w:ascii="Times New Roman" w:eastAsia="Times New Roman" w:hAnsi="Times New Roman" w:cs="Times New Roman"/>
          <w:color w:val="000000"/>
          <w:sz w:val="24"/>
          <w:szCs w:val="24"/>
          <w:lang w:eastAsia="pt-BR"/>
        </w:rPr>
        <w:lastRenderedPageBreak/>
        <w:t>Detection</w:t>
      </w:r>
      <w:proofErr w:type="spellEnd"/>
      <w:r w:rsidR="00983DC2" w:rsidRPr="000D62A0">
        <w:rPr>
          <w:rFonts w:ascii="Times New Roman" w:eastAsia="Times New Roman" w:hAnsi="Times New Roman" w:cs="Times New Roman"/>
          <w:color w:val="000000"/>
          <w:sz w:val="24"/>
          <w:szCs w:val="24"/>
          <w:lang w:eastAsia="pt-BR"/>
        </w:rPr>
        <w:t xml:space="preserve">) </w:t>
      </w:r>
      <w:r w:rsidR="00983DC2">
        <w:rPr>
          <w:rFonts w:ascii="Times New Roman" w:eastAsia="Times New Roman" w:hAnsi="Times New Roman" w:cs="Times New Roman"/>
          <w:color w:val="000000"/>
          <w:sz w:val="24"/>
          <w:szCs w:val="24"/>
          <w:lang w:eastAsia="pt-BR"/>
        </w:rPr>
        <w:t xml:space="preserve">foi usado </w:t>
      </w:r>
      <w:r w:rsidR="00983DC2" w:rsidRPr="000D62A0">
        <w:rPr>
          <w:rFonts w:ascii="Times New Roman" w:eastAsia="Times New Roman" w:hAnsi="Times New Roman" w:cs="Times New Roman"/>
          <w:color w:val="000000"/>
          <w:sz w:val="24"/>
          <w:szCs w:val="24"/>
          <w:lang w:eastAsia="pt-BR"/>
        </w:rPr>
        <w:t>para analisar e prever o grande conjunto de dados de tráfego. Baseado no sistema de p</w:t>
      </w:r>
      <w:r w:rsidR="00983DC2">
        <w:rPr>
          <w:rFonts w:ascii="Times New Roman" w:eastAsia="Times New Roman" w:hAnsi="Times New Roman" w:cs="Times New Roman"/>
          <w:color w:val="000000"/>
          <w:sz w:val="24"/>
          <w:szCs w:val="24"/>
          <w:lang w:eastAsia="pt-BR"/>
        </w:rPr>
        <w:t>revisão de que foi desenvolvido</w:t>
      </w:r>
      <w:r w:rsidR="00983DC2" w:rsidRPr="000D62A0">
        <w:rPr>
          <w:rFonts w:ascii="Times New Roman" w:eastAsia="Times New Roman" w:hAnsi="Times New Roman" w:cs="Times New Roman"/>
          <w:color w:val="000000"/>
          <w:sz w:val="24"/>
          <w:szCs w:val="24"/>
          <w:lang w:eastAsia="pt-BR"/>
        </w:rPr>
        <w:t xml:space="preserve">, </w:t>
      </w:r>
      <w:r w:rsidR="00983DC2">
        <w:rPr>
          <w:rFonts w:ascii="Times New Roman" w:eastAsia="Times New Roman" w:hAnsi="Times New Roman" w:cs="Times New Roman"/>
          <w:color w:val="000000"/>
          <w:sz w:val="24"/>
          <w:szCs w:val="24"/>
          <w:lang w:eastAsia="pt-BR"/>
        </w:rPr>
        <w:t xml:space="preserve">foi também visualizada </w:t>
      </w:r>
      <w:r w:rsidR="00983DC2" w:rsidRPr="000D62A0">
        <w:rPr>
          <w:rFonts w:ascii="Times New Roman" w:eastAsia="Times New Roman" w:hAnsi="Times New Roman" w:cs="Times New Roman"/>
          <w:color w:val="000000"/>
          <w:sz w:val="24"/>
          <w:szCs w:val="24"/>
          <w:lang w:eastAsia="pt-BR"/>
        </w:rPr>
        <w:t>a previsão da condição de fluxo de tráfego dentro do ponto de sensor gerado no mapa real de simulação.</w:t>
      </w:r>
      <w:r w:rsidR="00983DC2">
        <w:rPr>
          <w:rFonts w:ascii="Times New Roman" w:eastAsia="Times New Roman" w:hAnsi="Times New Roman" w:cs="Times New Roman"/>
          <w:color w:val="000000"/>
          <w:sz w:val="24"/>
          <w:szCs w:val="24"/>
          <w:lang w:eastAsia="pt-BR"/>
        </w:rPr>
        <w:t xml:space="preserve"> </w:t>
      </w:r>
      <w:r w:rsidR="00EF1DCE">
        <w:rPr>
          <w:rFonts w:ascii="Times New Roman" w:eastAsia="Times New Roman" w:hAnsi="Times New Roman" w:cs="Times New Roman"/>
          <w:color w:val="000000"/>
          <w:sz w:val="24"/>
          <w:szCs w:val="24"/>
          <w:lang w:eastAsia="pt-BR"/>
        </w:rPr>
        <w:t xml:space="preserve">A </w:t>
      </w:r>
      <w:r w:rsidR="00C9737D">
        <w:rPr>
          <w:rFonts w:ascii="Times New Roman" w:eastAsia="Times New Roman" w:hAnsi="Times New Roman" w:cs="Times New Roman"/>
          <w:color w:val="000000"/>
          <w:sz w:val="24"/>
          <w:szCs w:val="24"/>
          <w:lang w:eastAsia="pt-BR"/>
        </w:rPr>
        <w:t xml:space="preserve">presente proposta também </w:t>
      </w:r>
      <w:r w:rsidR="00EF1DCE">
        <w:rPr>
          <w:rFonts w:ascii="Times New Roman" w:eastAsia="Times New Roman" w:hAnsi="Times New Roman" w:cs="Times New Roman"/>
          <w:color w:val="000000"/>
          <w:sz w:val="24"/>
          <w:szCs w:val="24"/>
          <w:lang w:eastAsia="pt-BR"/>
        </w:rPr>
        <w:t>trabalha com fluxo de</w:t>
      </w:r>
      <w:r w:rsidR="00C9737D">
        <w:rPr>
          <w:rFonts w:ascii="Times New Roman" w:eastAsia="Times New Roman" w:hAnsi="Times New Roman" w:cs="Times New Roman"/>
          <w:color w:val="000000"/>
          <w:sz w:val="24"/>
          <w:szCs w:val="24"/>
          <w:lang w:eastAsia="pt-BR"/>
        </w:rPr>
        <w:t xml:space="preserve"> dados dinâmico</w:t>
      </w:r>
      <w:r w:rsidR="00EF1DCE">
        <w:rPr>
          <w:rFonts w:ascii="Times New Roman" w:eastAsia="Times New Roman" w:hAnsi="Times New Roman" w:cs="Times New Roman"/>
          <w:color w:val="000000"/>
          <w:sz w:val="24"/>
          <w:szCs w:val="24"/>
          <w:lang w:eastAsia="pt-BR"/>
        </w:rPr>
        <w:t>, além disso,</w:t>
      </w:r>
      <w:r w:rsidR="00C9737D">
        <w:rPr>
          <w:rFonts w:ascii="Times New Roman" w:eastAsia="Times New Roman" w:hAnsi="Times New Roman" w:cs="Times New Roman"/>
          <w:color w:val="000000"/>
          <w:sz w:val="24"/>
          <w:szCs w:val="24"/>
          <w:lang w:eastAsia="pt-BR"/>
        </w:rPr>
        <w:t xml:space="preserve"> retorna o melhor horário de saída</w:t>
      </w:r>
      <w:r w:rsidR="00544B13">
        <w:rPr>
          <w:rFonts w:ascii="Times New Roman" w:eastAsia="Times New Roman" w:hAnsi="Times New Roman" w:cs="Times New Roman"/>
          <w:color w:val="000000"/>
          <w:sz w:val="24"/>
          <w:szCs w:val="24"/>
          <w:lang w:eastAsia="pt-BR"/>
        </w:rPr>
        <w:t xml:space="preserve"> </w:t>
      </w:r>
      <w:r w:rsidR="00EF1DCE">
        <w:rPr>
          <w:rFonts w:ascii="Times New Roman" w:eastAsia="Times New Roman" w:hAnsi="Times New Roman" w:cs="Times New Roman"/>
          <w:color w:val="000000"/>
          <w:sz w:val="24"/>
          <w:szCs w:val="24"/>
          <w:lang w:eastAsia="pt-BR"/>
        </w:rPr>
        <w:t>do veículo.</w:t>
      </w:r>
    </w:p>
    <w:p w:rsidR="00983DC2" w:rsidRPr="00F27DBE" w:rsidRDefault="00493DE6" w:rsidP="00394A64">
      <w:pPr>
        <w:spacing w:after="0" w:line="360" w:lineRule="auto"/>
        <w:ind w:firstLine="709"/>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Em (</w:t>
      </w:r>
      <w:r w:rsidR="009D304A">
        <w:rPr>
          <w:rFonts w:ascii="Times New Roman" w:eastAsia="Times New Roman" w:hAnsi="Times New Roman" w:cs="Times New Roman"/>
          <w:color w:val="000000"/>
          <w:sz w:val="24"/>
          <w:szCs w:val="24"/>
          <w:lang w:eastAsia="pt-BR"/>
        </w:rPr>
        <w:t>LEE,</w:t>
      </w:r>
      <w:r>
        <w:rPr>
          <w:rFonts w:ascii="Times New Roman" w:eastAsia="Times New Roman" w:hAnsi="Times New Roman" w:cs="Times New Roman"/>
          <w:color w:val="000000"/>
          <w:sz w:val="24"/>
          <w:szCs w:val="24"/>
          <w:lang w:eastAsia="pt-BR"/>
        </w:rPr>
        <w:t xml:space="preserve"> J. </w:t>
      </w:r>
      <w:proofErr w:type="gramStart"/>
      <w:r w:rsidR="009D304A">
        <w:rPr>
          <w:rFonts w:ascii="Times New Roman" w:eastAsia="Times New Roman" w:hAnsi="Times New Roman" w:cs="Times New Roman"/>
          <w:color w:val="000000"/>
          <w:sz w:val="24"/>
          <w:szCs w:val="24"/>
          <w:lang w:eastAsia="pt-BR"/>
        </w:rPr>
        <w:t>et</w:t>
      </w:r>
      <w:proofErr w:type="gramEnd"/>
      <w:r w:rsidR="009D304A">
        <w:rPr>
          <w:rFonts w:ascii="Times New Roman" w:eastAsia="Times New Roman" w:hAnsi="Times New Roman" w:cs="Times New Roman"/>
          <w:color w:val="000000"/>
          <w:sz w:val="24"/>
          <w:szCs w:val="24"/>
          <w:lang w:eastAsia="pt-BR"/>
        </w:rPr>
        <w:t xml:space="preserve"> al., 2015</w:t>
      </w:r>
      <w:r>
        <w:rPr>
          <w:rFonts w:ascii="Times New Roman" w:eastAsia="Times New Roman" w:hAnsi="Times New Roman" w:cs="Times New Roman"/>
          <w:color w:val="000000"/>
          <w:sz w:val="24"/>
          <w:szCs w:val="24"/>
          <w:lang w:eastAsia="pt-BR"/>
        </w:rPr>
        <w:t>)</w:t>
      </w:r>
      <w:r w:rsidR="00983DC2" w:rsidRPr="00FC7188">
        <w:rPr>
          <w:rFonts w:ascii="Times New Roman" w:eastAsia="Times New Roman" w:hAnsi="Times New Roman" w:cs="Times New Roman"/>
          <w:color w:val="000000"/>
          <w:sz w:val="24"/>
          <w:szCs w:val="24"/>
          <w:lang w:eastAsia="pt-BR"/>
        </w:rPr>
        <w:t xml:space="preserve"> são descritos novos conhecimentos entre congestionamento do tráfego e tempo usando tecnologia de processamento de um grande conjunto de dados armazenados. Os fatores climáticos como temperatura e precipitação em zonas residenciais e destinos turísticos afetam o fluxo de tráfego nas estradas circundantes. As mudanças no congestionamento do tráf</w:t>
      </w:r>
      <w:r w:rsidR="00ED7F6E">
        <w:rPr>
          <w:rFonts w:ascii="Times New Roman" w:eastAsia="Times New Roman" w:hAnsi="Times New Roman" w:cs="Times New Roman"/>
          <w:color w:val="000000"/>
          <w:sz w:val="24"/>
          <w:szCs w:val="24"/>
          <w:lang w:eastAsia="pt-BR"/>
        </w:rPr>
        <w:t>ego devido ao clima são avaliada</w:t>
      </w:r>
      <w:r w:rsidR="00983DC2" w:rsidRPr="00FC7188">
        <w:rPr>
          <w:rFonts w:ascii="Times New Roman" w:eastAsia="Times New Roman" w:hAnsi="Times New Roman" w:cs="Times New Roman"/>
          <w:color w:val="000000"/>
          <w:sz w:val="24"/>
          <w:szCs w:val="24"/>
          <w:lang w:eastAsia="pt-BR"/>
        </w:rPr>
        <w:t>s usando linear múltipla. A análise de regressão cria um modelo de predição e previsão de congestionamento do tráfego em uma base diária. Para a análise de regressão, foram usados 48 fatores de previsão meteorológica e seis variáveis ​​</w:t>
      </w:r>
      <w:proofErr w:type="spellStart"/>
      <w:proofErr w:type="gramStart"/>
      <w:r w:rsidR="00983DC2" w:rsidRPr="00FC7188">
        <w:rPr>
          <w:rFonts w:ascii="Times New Roman" w:eastAsia="Times New Roman" w:hAnsi="Times New Roman" w:cs="Times New Roman"/>
          <w:color w:val="000000"/>
          <w:sz w:val="24"/>
          <w:szCs w:val="24"/>
          <w:lang w:eastAsia="pt-BR"/>
        </w:rPr>
        <w:t>dummy</w:t>
      </w:r>
      <w:proofErr w:type="spellEnd"/>
      <w:r w:rsidR="00983DC2" w:rsidRPr="00FC7188">
        <w:rPr>
          <w:rFonts w:ascii="Times New Roman" w:eastAsia="Times New Roman" w:hAnsi="Times New Roman" w:cs="Times New Roman"/>
          <w:color w:val="000000"/>
          <w:sz w:val="24"/>
          <w:szCs w:val="24"/>
          <w:lang w:eastAsia="pt-BR"/>
        </w:rPr>
        <w:t>(</w:t>
      </w:r>
      <w:proofErr w:type="gramEnd"/>
      <w:r w:rsidR="00983DC2" w:rsidRPr="00FC7188">
        <w:rPr>
          <w:rFonts w:ascii="Times New Roman" w:eastAsia="Times New Roman" w:hAnsi="Times New Roman" w:cs="Times New Roman"/>
          <w:color w:val="000000"/>
          <w:sz w:val="24"/>
          <w:szCs w:val="24"/>
          <w:lang w:eastAsia="pt-BR"/>
        </w:rPr>
        <w:t xml:space="preserve">variáveis utilizadas para representar numericamente uma variável qualitativa) para expressar os dias da semana. A regressão linear múltipla </w:t>
      </w:r>
      <w:r w:rsidR="00983DC2">
        <w:rPr>
          <w:rFonts w:ascii="Times New Roman" w:eastAsia="Times New Roman" w:hAnsi="Times New Roman" w:cs="Times New Roman"/>
          <w:color w:val="000000"/>
          <w:sz w:val="24"/>
          <w:szCs w:val="24"/>
          <w:lang w:eastAsia="pt-BR"/>
        </w:rPr>
        <w:t xml:space="preserve">do </w:t>
      </w:r>
      <w:r w:rsidR="00983DC2" w:rsidRPr="00FC7188">
        <w:rPr>
          <w:rFonts w:ascii="Times New Roman" w:eastAsia="Times New Roman" w:hAnsi="Times New Roman" w:cs="Times New Roman"/>
          <w:color w:val="000000"/>
          <w:sz w:val="24"/>
          <w:szCs w:val="24"/>
          <w:lang w:eastAsia="pt-BR"/>
        </w:rPr>
        <w:t>modelo</w:t>
      </w:r>
      <w:r w:rsidR="00983DC2">
        <w:rPr>
          <w:rFonts w:ascii="Times New Roman" w:eastAsia="Times New Roman" w:hAnsi="Times New Roman" w:cs="Times New Roman"/>
          <w:color w:val="000000"/>
          <w:sz w:val="24"/>
          <w:szCs w:val="24"/>
          <w:lang w:eastAsia="pt-BR"/>
        </w:rPr>
        <w:t xml:space="preserve"> final é então proposta</w:t>
      </w:r>
      <w:r w:rsidR="00983DC2" w:rsidRPr="00FC7188">
        <w:rPr>
          <w:rFonts w:ascii="Times New Roman" w:eastAsia="Times New Roman" w:hAnsi="Times New Roman" w:cs="Times New Roman"/>
          <w:color w:val="000000"/>
          <w:sz w:val="24"/>
          <w:szCs w:val="24"/>
          <w:lang w:eastAsia="pt-BR"/>
        </w:rPr>
        <w:t xml:space="preserve"> com base nas três etapas de análise de </w:t>
      </w:r>
      <w:r w:rsidR="00D708F6">
        <w:rPr>
          <w:rFonts w:ascii="Times New Roman" w:eastAsia="Times New Roman" w:hAnsi="Times New Roman" w:cs="Times New Roman"/>
          <w:color w:val="000000"/>
          <w:sz w:val="24"/>
          <w:szCs w:val="24"/>
          <w:lang w:eastAsia="pt-BR"/>
        </w:rPr>
        <w:t xml:space="preserve">(i) </w:t>
      </w:r>
      <w:r w:rsidR="00983DC2" w:rsidRPr="00F27DBE">
        <w:rPr>
          <w:rFonts w:ascii="Times New Roman" w:eastAsia="Times New Roman" w:hAnsi="Times New Roman" w:cs="Times New Roman"/>
          <w:color w:val="000000"/>
          <w:sz w:val="24"/>
          <w:szCs w:val="24"/>
          <w:lang w:eastAsia="pt-BR"/>
        </w:rPr>
        <w:t xml:space="preserve">a criação de um modelo de regressão completa, </w:t>
      </w:r>
      <w:r w:rsidR="00D708F6">
        <w:rPr>
          <w:rFonts w:ascii="Times New Roman" w:eastAsia="Times New Roman" w:hAnsi="Times New Roman" w:cs="Times New Roman"/>
          <w:color w:val="000000"/>
          <w:sz w:val="24"/>
          <w:szCs w:val="24"/>
          <w:lang w:eastAsia="pt-BR"/>
        </w:rPr>
        <w:t>(</w:t>
      </w:r>
      <w:proofErr w:type="spellStart"/>
      <w:proofErr w:type="gramStart"/>
      <w:r w:rsidR="00D708F6">
        <w:rPr>
          <w:rFonts w:ascii="Times New Roman" w:eastAsia="Times New Roman" w:hAnsi="Times New Roman" w:cs="Times New Roman"/>
          <w:color w:val="000000"/>
          <w:sz w:val="24"/>
          <w:szCs w:val="24"/>
          <w:lang w:eastAsia="pt-BR"/>
        </w:rPr>
        <w:t>ii</w:t>
      </w:r>
      <w:proofErr w:type="spellEnd"/>
      <w:proofErr w:type="gramEnd"/>
      <w:r w:rsidR="00D708F6">
        <w:rPr>
          <w:rFonts w:ascii="Times New Roman" w:eastAsia="Times New Roman" w:hAnsi="Times New Roman" w:cs="Times New Roman"/>
          <w:color w:val="000000"/>
          <w:sz w:val="24"/>
          <w:szCs w:val="24"/>
          <w:lang w:eastAsia="pt-BR"/>
        </w:rPr>
        <w:t>)</w:t>
      </w:r>
      <w:r w:rsidR="000F647A">
        <w:rPr>
          <w:rFonts w:ascii="Times New Roman" w:eastAsia="Times New Roman" w:hAnsi="Times New Roman" w:cs="Times New Roman"/>
          <w:color w:val="000000"/>
          <w:sz w:val="24"/>
          <w:szCs w:val="24"/>
          <w:lang w:eastAsia="pt-BR"/>
        </w:rPr>
        <w:t xml:space="preserve"> </w:t>
      </w:r>
      <w:r w:rsidR="00983DC2" w:rsidRPr="00F27DBE">
        <w:rPr>
          <w:rFonts w:ascii="Times New Roman" w:eastAsia="Times New Roman" w:hAnsi="Times New Roman" w:cs="Times New Roman"/>
          <w:color w:val="000000"/>
          <w:sz w:val="24"/>
          <w:szCs w:val="24"/>
          <w:lang w:eastAsia="pt-BR"/>
        </w:rPr>
        <w:t xml:space="preserve">a remoção das variáveis, e análise dos resíduos. Para verificar a sua previsibilidade, o modelo avalia o congestionamento do tráfego, prever o congestionamento do tráfego com o congestionamento de tráfego real. Usando o método de avaliação erro médio percentual absoluto, mostra que o modelo de regressão linear múltipla final tem uma precisão da previsão de 84,8%. </w:t>
      </w:r>
      <w:proofErr w:type="gramStart"/>
      <w:r w:rsidR="004B6888">
        <w:rPr>
          <w:rFonts w:ascii="Times New Roman" w:eastAsia="Times New Roman" w:hAnsi="Times New Roman" w:cs="Times New Roman"/>
          <w:color w:val="000000"/>
          <w:sz w:val="24"/>
          <w:szCs w:val="24"/>
          <w:lang w:eastAsia="pt-BR"/>
        </w:rPr>
        <w:t>Informações de condições de tempo não será</w:t>
      </w:r>
      <w:proofErr w:type="gramEnd"/>
      <w:r w:rsidR="004B6888">
        <w:rPr>
          <w:rFonts w:ascii="Times New Roman" w:eastAsia="Times New Roman" w:hAnsi="Times New Roman" w:cs="Times New Roman"/>
          <w:color w:val="000000"/>
          <w:sz w:val="24"/>
          <w:szCs w:val="24"/>
          <w:lang w:eastAsia="pt-BR"/>
        </w:rPr>
        <w:t xml:space="preserve"> considerado como variável de condição para o resultado final do trabalho proposto.</w:t>
      </w:r>
    </w:p>
    <w:p w:rsidR="00983DC2" w:rsidRPr="00983DC2" w:rsidDel="00F07817" w:rsidRDefault="00983DC2" w:rsidP="00983DC2">
      <w:pPr>
        <w:spacing w:after="360" w:line="360" w:lineRule="auto"/>
        <w:jc w:val="both"/>
        <w:textAlignment w:val="baseline"/>
        <w:outlineLvl w:val="0"/>
        <w:rPr>
          <w:del w:id="11" w:author="Flavia Bernardini" w:date="2016-08-17T15:48:00Z"/>
          <w:rFonts w:ascii="Times New Roman" w:eastAsia="Times New Roman" w:hAnsi="Times New Roman" w:cs="Times New Roman"/>
          <w:b/>
          <w:bCs/>
          <w:smallCaps/>
          <w:color w:val="000000"/>
          <w:kern w:val="36"/>
          <w:sz w:val="24"/>
          <w:szCs w:val="24"/>
          <w:lang w:eastAsia="pt-BR"/>
        </w:rPr>
      </w:pPr>
    </w:p>
    <w:p w:rsidR="000D62A0" w:rsidRPr="00556B53" w:rsidRDefault="00556B53" w:rsidP="00313356">
      <w:pPr>
        <w:pStyle w:val="PargrafodaLista"/>
        <w:numPr>
          <w:ilvl w:val="0"/>
          <w:numId w:val="9"/>
        </w:numPr>
        <w:spacing w:after="360" w:line="360" w:lineRule="auto"/>
        <w:ind w:left="714" w:hanging="357"/>
        <w:jc w:val="both"/>
        <w:textAlignment w:val="baseline"/>
        <w:outlineLvl w:val="0"/>
        <w:rPr>
          <w:rFonts w:ascii="Times New Roman" w:eastAsia="Times New Roman" w:hAnsi="Times New Roman" w:cs="Times New Roman"/>
          <w:b/>
          <w:bCs/>
          <w:smallCaps/>
          <w:color w:val="000000"/>
          <w:kern w:val="36"/>
          <w:sz w:val="24"/>
          <w:szCs w:val="24"/>
          <w:lang w:eastAsia="pt-BR"/>
        </w:rPr>
      </w:pPr>
      <w:bookmarkStart w:id="12" w:name="_Toc458254213"/>
      <w:r w:rsidRPr="00556B53">
        <w:rPr>
          <w:rFonts w:ascii="Times New Roman" w:eastAsia="Times New Roman" w:hAnsi="Times New Roman" w:cs="Times New Roman"/>
          <w:b/>
          <w:bCs/>
          <w:smallCaps/>
          <w:color w:val="000000"/>
          <w:kern w:val="36"/>
          <w:sz w:val="24"/>
          <w:szCs w:val="24"/>
          <w:lang w:eastAsia="pt-BR"/>
        </w:rPr>
        <w:t>METODOLOGIA DA PESQUISA</w:t>
      </w:r>
      <w:bookmarkEnd w:id="12"/>
    </w:p>
    <w:p w:rsidR="00F658A0" w:rsidRDefault="000D62A0" w:rsidP="00F323F5">
      <w:pPr>
        <w:spacing w:after="0" w:line="360" w:lineRule="auto"/>
        <w:ind w:firstLine="709"/>
        <w:jc w:val="both"/>
        <w:rPr>
          <w:rFonts w:ascii="Times New Roman" w:eastAsia="Times New Roman" w:hAnsi="Times New Roman" w:cs="Times New Roman"/>
          <w:color w:val="000000"/>
          <w:sz w:val="24"/>
          <w:szCs w:val="24"/>
          <w:lang w:eastAsia="pt-BR"/>
        </w:rPr>
      </w:pPr>
      <w:r w:rsidRPr="000D62A0">
        <w:rPr>
          <w:rFonts w:ascii="Times New Roman" w:eastAsia="Times New Roman" w:hAnsi="Times New Roman" w:cs="Times New Roman"/>
          <w:color w:val="000000"/>
          <w:sz w:val="24"/>
          <w:szCs w:val="24"/>
          <w:lang w:eastAsia="pt-BR"/>
        </w:rPr>
        <w:t>A metodologia</w:t>
      </w:r>
      <w:ins w:id="13" w:author="Flavia Bernardini" w:date="2016-08-17T14:49:00Z">
        <w:r w:rsidR="002E0635">
          <w:rPr>
            <w:rFonts w:ascii="Times New Roman" w:eastAsia="Times New Roman" w:hAnsi="Times New Roman" w:cs="Times New Roman"/>
            <w:color w:val="000000"/>
            <w:sz w:val="24"/>
            <w:szCs w:val="24"/>
            <w:lang w:eastAsia="pt-BR"/>
          </w:rPr>
          <w:t xml:space="preserve"> para o desenvolvimento </w:t>
        </w:r>
      </w:ins>
      <w:del w:id="14" w:author="Flavia Bernardini" w:date="2016-08-17T14:49:00Z">
        <w:r w:rsidRPr="000D62A0" w:rsidDel="002E0635">
          <w:rPr>
            <w:rFonts w:ascii="Times New Roman" w:eastAsia="Times New Roman" w:hAnsi="Times New Roman" w:cs="Times New Roman"/>
            <w:color w:val="000000"/>
            <w:sz w:val="24"/>
            <w:szCs w:val="24"/>
            <w:lang w:eastAsia="pt-BR"/>
          </w:rPr>
          <w:delText xml:space="preserve"> </w:delText>
        </w:r>
      </w:del>
      <w:r w:rsidRPr="000D62A0">
        <w:rPr>
          <w:rFonts w:ascii="Times New Roman" w:eastAsia="Times New Roman" w:hAnsi="Times New Roman" w:cs="Times New Roman"/>
          <w:color w:val="000000"/>
          <w:sz w:val="24"/>
          <w:szCs w:val="24"/>
          <w:lang w:eastAsia="pt-BR"/>
        </w:rPr>
        <w:t>deste trabalho consiste na continuidade de estudos de referencial bibliográfico que aborde a aplicação dos algoritmos de aprendizado online para problemas de regressão</w:t>
      </w:r>
      <w:ins w:id="15" w:author="Flavia Bernardini" w:date="2016-08-17T14:49:00Z">
        <w:r w:rsidR="002E0635">
          <w:rPr>
            <w:rFonts w:ascii="Times New Roman" w:eastAsia="Times New Roman" w:hAnsi="Times New Roman" w:cs="Times New Roman"/>
            <w:color w:val="000000"/>
            <w:sz w:val="24"/>
            <w:szCs w:val="24"/>
            <w:lang w:eastAsia="pt-BR"/>
          </w:rPr>
          <w:t>.</w:t>
        </w:r>
      </w:ins>
      <w:r w:rsidRPr="000D62A0">
        <w:rPr>
          <w:rFonts w:ascii="Times New Roman" w:eastAsia="Times New Roman" w:hAnsi="Times New Roman" w:cs="Times New Roman"/>
          <w:color w:val="000000"/>
          <w:sz w:val="24"/>
          <w:szCs w:val="24"/>
          <w:lang w:eastAsia="pt-BR"/>
        </w:rPr>
        <w:t xml:space="preserve"> </w:t>
      </w:r>
      <w:del w:id="16" w:author="Flavia Bernardini" w:date="2016-08-17T14:50:00Z">
        <w:r w:rsidR="00C21FB7" w:rsidDel="002E0635">
          <w:rPr>
            <w:rFonts w:ascii="Times New Roman" w:eastAsia="Times New Roman" w:hAnsi="Times New Roman" w:cs="Times New Roman"/>
            <w:color w:val="000000"/>
            <w:sz w:val="24"/>
            <w:szCs w:val="24"/>
            <w:lang w:eastAsia="pt-BR"/>
          </w:rPr>
          <w:delText xml:space="preserve">na </w:delText>
        </w:r>
        <w:r w:rsidRPr="000D62A0" w:rsidDel="002E0635">
          <w:rPr>
            <w:rFonts w:ascii="Times New Roman" w:eastAsia="Times New Roman" w:hAnsi="Times New Roman" w:cs="Times New Roman"/>
            <w:color w:val="000000"/>
            <w:sz w:val="24"/>
            <w:szCs w:val="24"/>
            <w:lang w:eastAsia="pt-BR"/>
          </w:rPr>
          <w:delText>pre</w:delText>
        </w:r>
        <w:r w:rsidR="00C21FB7" w:rsidDel="002E0635">
          <w:rPr>
            <w:rFonts w:ascii="Times New Roman" w:eastAsia="Times New Roman" w:hAnsi="Times New Roman" w:cs="Times New Roman"/>
            <w:color w:val="000000"/>
            <w:sz w:val="24"/>
            <w:szCs w:val="24"/>
            <w:lang w:eastAsia="pt-BR"/>
          </w:rPr>
          <w:delText>vis</w:delText>
        </w:r>
        <w:r w:rsidRPr="000D62A0" w:rsidDel="002E0635">
          <w:rPr>
            <w:rFonts w:ascii="Times New Roman" w:eastAsia="Times New Roman" w:hAnsi="Times New Roman" w:cs="Times New Roman"/>
            <w:color w:val="000000"/>
            <w:sz w:val="24"/>
            <w:szCs w:val="24"/>
            <w:lang w:eastAsia="pt-BR"/>
          </w:rPr>
          <w:delText>ão d</w:delText>
        </w:r>
        <w:r w:rsidR="00C21FB7" w:rsidDel="002E0635">
          <w:rPr>
            <w:rFonts w:ascii="Times New Roman" w:eastAsia="Times New Roman" w:hAnsi="Times New Roman" w:cs="Times New Roman"/>
            <w:color w:val="000000"/>
            <w:sz w:val="24"/>
            <w:szCs w:val="24"/>
            <w:lang w:eastAsia="pt-BR"/>
          </w:rPr>
          <w:delText xml:space="preserve">e horário de saída </w:delText>
        </w:r>
        <w:r w:rsidR="00531F81" w:rsidDel="002E0635">
          <w:rPr>
            <w:rFonts w:ascii="Times New Roman" w:eastAsia="Times New Roman" w:hAnsi="Times New Roman" w:cs="Times New Roman"/>
            <w:color w:val="000000"/>
            <w:sz w:val="24"/>
            <w:szCs w:val="24"/>
            <w:lang w:eastAsia="pt-BR"/>
          </w:rPr>
          <w:delText>para o destino desejado</w:delText>
        </w:r>
        <w:r w:rsidR="00C21FB7" w:rsidDel="002E0635">
          <w:rPr>
            <w:rFonts w:ascii="Times New Roman" w:eastAsia="Times New Roman" w:hAnsi="Times New Roman" w:cs="Times New Roman"/>
            <w:color w:val="000000"/>
            <w:sz w:val="24"/>
            <w:szCs w:val="24"/>
            <w:lang w:eastAsia="pt-BR"/>
          </w:rPr>
          <w:delText>. S</w:delText>
        </w:r>
        <w:r w:rsidRPr="000D62A0" w:rsidDel="002E0635">
          <w:rPr>
            <w:rFonts w:ascii="Times New Roman" w:eastAsia="Times New Roman" w:hAnsi="Times New Roman" w:cs="Times New Roman"/>
            <w:color w:val="000000"/>
            <w:sz w:val="24"/>
            <w:szCs w:val="24"/>
            <w:lang w:eastAsia="pt-BR"/>
          </w:rPr>
          <w:delText>ão abordados</w:delText>
        </w:r>
      </w:del>
      <w:ins w:id="17" w:author="Flavia Bernardini" w:date="2016-08-17T14:50:00Z">
        <w:r w:rsidR="002E0635">
          <w:rPr>
            <w:rFonts w:ascii="Times New Roman" w:eastAsia="Times New Roman" w:hAnsi="Times New Roman" w:cs="Times New Roman"/>
            <w:color w:val="000000"/>
            <w:sz w:val="24"/>
            <w:szCs w:val="24"/>
            <w:lang w:eastAsia="pt-BR"/>
          </w:rPr>
          <w:t>Neste estudo, serão utilizados</w:t>
        </w:r>
      </w:ins>
      <w:r w:rsidRPr="000D62A0">
        <w:rPr>
          <w:rFonts w:ascii="Times New Roman" w:eastAsia="Times New Roman" w:hAnsi="Times New Roman" w:cs="Times New Roman"/>
          <w:color w:val="000000"/>
          <w:sz w:val="24"/>
          <w:szCs w:val="24"/>
          <w:lang w:eastAsia="pt-BR"/>
        </w:rPr>
        <w:t xml:space="preserve"> os alg</w:t>
      </w:r>
      <w:r w:rsidR="00BD58BD">
        <w:rPr>
          <w:rFonts w:ascii="Times New Roman" w:eastAsia="Times New Roman" w:hAnsi="Times New Roman" w:cs="Times New Roman"/>
          <w:color w:val="000000"/>
          <w:sz w:val="24"/>
          <w:szCs w:val="24"/>
          <w:lang w:eastAsia="pt-BR"/>
        </w:rPr>
        <w:t xml:space="preserve">oritmos </w:t>
      </w:r>
      <w:ins w:id="18" w:author="Flavia Bernardini" w:date="2016-08-17T14:50:00Z">
        <w:r w:rsidR="002E0635">
          <w:rPr>
            <w:rFonts w:ascii="Times New Roman" w:eastAsia="Times New Roman" w:hAnsi="Times New Roman" w:cs="Times New Roman"/>
            <w:color w:val="000000"/>
            <w:sz w:val="24"/>
            <w:szCs w:val="24"/>
            <w:lang w:eastAsia="pt-BR"/>
          </w:rPr>
          <w:t xml:space="preserve">de </w:t>
        </w:r>
      </w:ins>
      <w:r w:rsidR="00BD58BD">
        <w:rPr>
          <w:rFonts w:ascii="Times New Roman" w:eastAsia="Times New Roman" w:hAnsi="Times New Roman" w:cs="Times New Roman"/>
          <w:color w:val="000000"/>
          <w:sz w:val="24"/>
          <w:szCs w:val="24"/>
          <w:lang w:eastAsia="pt-BR"/>
        </w:rPr>
        <w:t>regressão linear o</w:t>
      </w:r>
      <w:r w:rsidR="008256D4">
        <w:rPr>
          <w:rFonts w:ascii="Times New Roman" w:eastAsia="Times New Roman" w:hAnsi="Times New Roman" w:cs="Times New Roman"/>
          <w:color w:val="000000"/>
          <w:sz w:val="24"/>
          <w:szCs w:val="24"/>
          <w:lang w:eastAsia="pt-BR"/>
        </w:rPr>
        <w:t>nline e</w:t>
      </w:r>
      <w:r w:rsidR="00BD58BD">
        <w:rPr>
          <w:rFonts w:ascii="Times New Roman" w:eastAsia="Times New Roman" w:hAnsi="Times New Roman" w:cs="Times New Roman"/>
          <w:color w:val="000000"/>
          <w:sz w:val="24"/>
          <w:szCs w:val="24"/>
          <w:lang w:eastAsia="pt-BR"/>
        </w:rPr>
        <w:t xml:space="preserve"> </w:t>
      </w:r>
      <w:ins w:id="19" w:author="Flavia Bernardini" w:date="2016-08-17T14:50:00Z">
        <w:r w:rsidR="002E0635">
          <w:rPr>
            <w:rFonts w:ascii="Times New Roman" w:eastAsia="Times New Roman" w:hAnsi="Times New Roman" w:cs="Times New Roman"/>
            <w:color w:val="000000"/>
            <w:sz w:val="24"/>
            <w:szCs w:val="24"/>
            <w:lang w:eastAsia="pt-BR"/>
          </w:rPr>
          <w:t xml:space="preserve">de construção de </w:t>
        </w:r>
      </w:ins>
      <w:r w:rsidR="00BD58BD">
        <w:rPr>
          <w:rFonts w:ascii="Times New Roman" w:eastAsia="Times New Roman" w:hAnsi="Times New Roman" w:cs="Times New Roman"/>
          <w:color w:val="000000"/>
          <w:sz w:val="24"/>
          <w:szCs w:val="24"/>
          <w:lang w:eastAsia="pt-BR"/>
        </w:rPr>
        <w:t>redes neurais artificiais</w:t>
      </w:r>
      <w:r w:rsidRPr="000D62A0">
        <w:rPr>
          <w:rFonts w:ascii="Times New Roman" w:eastAsia="Times New Roman" w:hAnsi="Times New Roman" w:cs="Times New Roman"/>
          <w:color w:val="000000"/>
          <w:sz w:val="24"/>
          <w:szCs w:val="24"/>
          <w:lang w:eastAsia="pt-BR"/>
        </w:rPr>
        <w:t xml:space="preserve"> </w:t>
      </w:r>
      <w:del w:id="20" w:author="Flavia Bernardini" w:date="2016-08-17T14:50:00Z">
        <w:r w:rsidRPr="000D62A0" w:rsidDel="002E0635">
          <w:rPr>
            <w:rFonts w:ascii="Times New Roman" w:eastAsia="Times New Roman" w:hAnsi="Times New Roman" w:cs="Times New Roman"/>
            <w:color w:val="000000"/>
            <w:sz w:val="24"/>
            <w:szCs w:val="24"/>
            <w:lang w:eastAsia="pt-BR"/>
          </w:rPr>
          <w:delText>(</w:delText>
        </w:r>
      </w:del>
      <w:proofErr w:type="spellStart"/>
      <w:r w:rsidRPr="000D62A0">
        <w:rPr>
          <w:rFonts w:ascii="Times New Roman" w:eastAsia="Times New Roman" w:hAnsi="Times New Roman" w:cs="Times New Roman"/>
          <w:color w:val="000000"/>
          <w:sz w:val="24"/>
          <w:szCs w:val="24"/>
          <w:lang w:eastAsia="pt-BR"/>
        </w:rPr>
        <w:t>perceptron</w:t>
      </w:r>
      <w:proofErr w:type="spellEnd"/>
      <w:del w:id="21" w:author="Flavia Bernardini" w:date="2016-08-17T14:50:00Z">
        <w:r w:rsidRPr="000D62A0" w:rsidDel="002E0635">
          <w:rPr>
            <w:rFonts w:ascii="Times New Roman" w:eastAsia="Times New Roman" w:hAnsi="Times New Roman" w:cs="Times New Roman"/>
            <w:color w:val="000000"/>
            <w:sz w:val="24"/>
            <w:szCs w:val="24"/>
            <w:lang w:eastAsia="pt-BR"/>
          </w:rPr>
          <w:delText>)</w:delText>
        </w:r>
      </w:del>
      <w:r w:rsidRPr="000D62A0">
        <w:rPr>
          <w:rFonts w:ascii="Times New Roman" w:eastAsia="Times New Roman" w:hAnsi="Times New Roman" w:cs="Times New Roman"/>
          <w:color w:val="000000"/>
          <w:sz w:val="24"/>
          <w:szCs w:val="24"/>
          <w:lang w:eastAsia="pt-BR"/>
        </w:rPr>
        <w:t xml:space="preserve"> online</w:t>
      </w:r>
      <w:ins w:id="22" w:author="Flavia Bernardini" w:date="2016-08-17T14:50:00Z">
        <w:r w:rsidR="002E0635">
          <w:rPr>
            <w:rFonts w:ascii="Times New Roman" w:eastAsia="Times New Roman" w:hAnsi="Times New Roman" w:cs="Times New Roman"/>
            <w:color w:val="000000"/>
            <w:sz w:val="24"/>
            <w:szCs w:val="24"/>
            <w:lang w:eastAsia="pt-BR"/>
          </w:rPr>
          <w:t>, que foram descritos no Ca</w:t>
        </w:r>
      </w:ins>
      <w:ins w:id="23" w:author="Flavia Bernardini" w:date="2016-08-17T14:51:00Z">
        <w:r w:rsidR="002E0635">
          <w:rPr>
            <w:rFonts w:ascii="Times New Roman" w:eastAsia="Times New Roman" w:hAnsi="Times New Roman" w:cs="Times New Roman"/>
            <w:color w:val="000000"/>
            <w:sz w:val="24"/>
            <w:szCs w:val="24"/>
            <w:lang w:eastAsia="pt-BR"/>
          </w:rPr>
          <w:t>pítulo 2</w:t>
        </w:r>
      </w:ins>
      <w:r w:rsidRPr="000D62A0">
        <w:rPr>
          <w:rFonts w:ascii="Times New Roman" w:eastAsia="Times New Roman" w:hAnsi="Times New Roman" w:cs="Times New Roman"/>
          <w:color w:val="000000"/>
          <w:sz w:val="24"/>
          <w:szCs w:val="24"/>
          <w:lang w:eastAsia="pt-BR"/>
        </w:rPr>
        <w:t>.  </w:t>
      </w:r>
      <w:r w:rsidR="00531F81">
        <w:rPr>
          <w:rFonts w:ascii="Times New Roman" w:eastAsia="Times New Roman" w:hAnsi="Times New Roman" w:cs="Times New Roman"/>
          <w:color w:val="000000"/>
          <w:sz w:val="24"/>
          <w:szCs w:val="24"/>
          <w:lang w:eastAsia="pt-BR"/>
        </w:rPr>
        <w:t>Na Figura 5</w:t>
      </w:r>
      <w:r w:rsidRPr="000D62A0">
        <w:rPr>
          <w:rFonts w:ascii="Times New Roman" w:eastAsia="Times New Roman" w:hAnsi="Times New Roman" w:cs="Times New Roman"/>
          <w:color w:val="000000"/>
          <w:sz w:val="24"/>
          <w:szCs w:val="24"/>
          <w:lang w:eastAsia="pt-BR"/>
        </w:rPr>
        <w:t xml:space="preserve"> é apresentado um diagrama esquemático das atividades a serem executadas para atingir o objetivo dessa pesquisa. </w:t>
      </w:r>
    </w:p>
    <w:p w:rsidR="00313356" w:rsidRDefault="00313356" w:rsidP="00313356">
      <w:pPr>
        <w:keepNext/>
        <w:spacing w:before="240" w:after="0" w:line="360" w:lineRule="auto"/>
        <w:ind w:firstLine="709"/>
        <w:jc w:val="center"/>
      </w:pPr>
    </w:p>
    <w:p w:rsidR="002B7006" w:rsidRDefault="002E0635" w:rsidP="00313356">
      <w:pPr>
        <w:pStyle w:val="Legenda"/>
        <w:jc w:val="center"/>
        <w:rPr>
          <w:rFonts w:ascii="Times New Roman" w:hAnsi="Times New Roman" w:cs="Times New Roman"/>
          <w:color w:val="auto"/>
          <w:sz w:val="20"/>
        </w:rPr>
      </w:pPr>
      <w:ins w:id="24" w:author="Flavia Bernardini" w:date="2016-08-17T14:51:00Z">
        <w:r>
          <w:rPr>
            <w:rFonts w:ascii="Times New Roman" w:hAnsi="Times New Roman" w:cs="Times New Roman"/>
            <w:noProof/>
            <w:color w:val="auto"/>
            <w:sz w:val="20"/>
            <w:lang w:eastAsia="pt-BR"/>
          </w:rPr>
          <mc:AlternateContent>
            <mc:Choice Requires="wps">
              <w:drawing>
                <wp:anchor distT="0" distB="0" distL="114300" distR="114300" simplePos="0" relativeHeight="251659264" behindDoc="0" locked="0" layoutInCell="1" allowOverlap="1">
                  <wp:simplePos x="0" y="0"/>
                  <wp:positionH relativeFrom="column">
                    <wp:posOffset>-4370</wp:posOffset>
                  </wp:positionH>
                  <wp:positionV relativeFrom="paragraph">
                    <wp:posOffset>143136</wp:posOffset>
                  </wp:positionV>
                  <wp:extent cx="887506" cy="618565"/>
                  <wp:effectExtent l="0" t="0" r="27305" b="10160"/>
                  <wp:wrapNone/>
                  <wp:docPr id="1" name="Caixa de texto 1"/>
                  <wp:cNvGraphicFramePr/>
                  <a:graphic xmlns:a="http://schemas.openxmlformats.org/drawingml/2006/main">
                    <a:graphicData uri="http://schemas.microsoft.com/office/word/2010/wordprocessingShape">
                      <wps:wsp>
                        <wps:cNvSpPr txBox="1"/>
                        <wps:spPr>
                          <a:xfrm>
                            <a:off x="0" y="0"/>
                            <a:ext cx="887506" cy="6185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0635" w:rsidRDefault="002E0635">
                              <w:ins w:id="25" w:author="Flavia Bernardini" w:date="2016-08-17T14:51:00Z">
                                <w:r>
                                  <w:t>1 – Coleta dos Dados</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1" o:spid="_x0000_s1026" type="#_x0000_t202" style="position:absolute;left:0;text-align:left;margin-left:-.35pt;margin-top:11.25pt;width:69.9pt;height:48.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" fillcolor="white [3201]" strokeweight=".5pt">
                  <v:textbox>
                    <w:txbxContent>
                      <w:p w:rsidR="002E0635" w:rsidRDefault="002E0635">
                        <w:ins w:id="26" w:author="Flavia Bernardini" w:date="2016-08-17T14:51:00Z">
                          <w:r>
                            <w:t>1 – Coleta dos Dados</w:t>
                          </w:r>
                        </w:ins>
                      </w:p>
                    </w:txbxContent>
                  </v:textbox>
                </v:shape>
              </w:pict>
            </mc:Fallback>
          </mc:AlternateContent>
        </w:r>
      </w:ins>
      <w:r w:rsidR="002B7006">
        <w:rPr>
          <w:rFonts w:ascii="Times New Roman" w:hAnsi="Times New Roman" w:cs="Times New Roman"/>
          <w:noProof/>
          <w:color w:val="auto"/>
          <w:sz w:val="20"/>
          <w:lang w:eastAsia="pt-BR"/>
        </w:rPr>
        <w:drawing>
          <wp:inline distT="0" distB="0" distL="0" distR="0">
            <wp:extent cx="5760085" cy="18288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strado - Angelica - JPEG.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085" cy="1828800"/>
                    </a:xfrm>
                    <a:prstGeom prst="rect">
                      <a:avLst/>
                    </a:prstGeom>
                  </pic:spPr>
                </pic:pic>
              </a:graphicData>
            </a:graphic>
          </wp:inline>
        </w:drawing>
      </w:r>
    </w:p>
    <w:p w:rsidR="000D62A0" w:rsidRPr="00313356" w:rsidRDefault="00313356" w:rsidP="00313356">
      <w:pPr>
        <w:pStyle w:val="Legenda"/>
        <w:jc w:val="center"/>
        <w:rPr>
          <w:rFonts w:ascii="Times New Roman" w:eastAsia="Times New Roman" w:hAnsi="Times New Roman" w:cs="Times New Roman"/>
          <w:color w:val="auto"/>
          <w:sz w:val="28"/>
          <w:szCs w:val="24"/>
          <w:lang w:eastAsia="pt-BR"/>
        </w:rPr>
      </w:pPr>
      <w:r w:rsidRPr="00313356">
        <w:rPr>
          <w:rFonts w:ascii="Times New Roman" w:hAnsi="Times New Roman" w:cs="Times New Roman"/>
          <w:color w:val="auto"/>
          <w:sz w:val="20"/>
        </w:rPr>
        <w:t xml:space="preserve">Figura </w:t>
      </w:r>
      <w:r w:rsidR="00531F81">
        <w:rPr>
          <w:rFonts w:ascii="Times New Roman" w:hAnsi="Times New Roman" w:cs="Times New Roman"/>
          <w:color w:val="auto"/>
          <w:sz w:val="20"/>
        </w:rPr>
        <w:t>5</w:t>
      </w:r>
      <w:r w:rsidRPr="00313356">
        <w:rPr>
          <w:rFonts w:ascii="Times New Roman" w:hAnsi="Times New Roman" w:cs="Times New Roman"/>
          <w:color w:val="auto"/>
          <w:sz w:val="20"/>
        </w:rPr>
        <w:t xml:space="preserve">: </w:t>
      </w:r>
      <w:r w:rsidR="00FC3F34" w:rsidRPr="00FC3F34">
        <w:rPr>
          <w:rFonts w:ascii="Times New Roman" w:hAnsi="Times New Roman" w:cs="Times New Roman"/>
          <w:b w:val="0"/>
          <w:color w:val="auto"/>
          <w:sz w:val="20"/>
        </w:rPr>
        <w:t>Diagrama esquemático das atividades.</w:t>
      </w:r>
      <w:r w:rsidRPr="00313356">
        <w:rPr>
          <w:rFonts w:ascii="Times New Roman" w:hAnsi="Times New Roman" w:cs="Times New Roman"/>
          <w:color w:val="auto"/>
          <w:sz w:val="20"/>
        </w:rPr>
        <w:br/>
        <w:t>Fonte:</w:t>
      </w:r>
      <w:r w:rsidR="00933D4E">
        <w:rPr>
          <w:rFonts w:ascii="Times New Roman" w:hAnsi="Times New Roman" w:cs="Times New Roman"/>
          <w:color w:val="auto"/>
          <w:sz w:val="20"/>
        </w:rPr>
        <w:t xml:space="preserve"> </w:t>
      </w:r>
      <w:r w:rsidR="00FC3F34" w:rsidRPr="00FC3F34">
        <w:rPr>
          <w:rFonts w:ascii="Times New Roman" w:hAnsi="Times New Roman" w:cs="Times New Roman"/>
          <w:b w:val="0"/>
          <w:color w:val="auto"/>
          <w:sz w:val="20"/>
        </w:rPr>
        <w:t>Elaboração própria.</w:t>
      </w:r>
    </w:p>
    <w:p w:rsidR="00DF5AE2" w:rsidRDefault="000D62A0" w:rsidP="00AC0193">
      <w:pPr>
        <w:spacing w:after="0" w:line="360" w:lineRule="auto"/>
        <w:jc w:val="both"/>
        <w:rPr>
          <w:rFonts w:ascii="Times New Roman" w:eastAsia="Times New Roman" w:hAnsi="Times New Roman" w:cs="Times New Roman"/>
          <w:color w:val="000000"/>
          <w:sz w:val="24"/>
          <w:szCs w:val="24"/>
          <w:lang w:eastAsia="pt-BR"/>
        </w:rPr>
      </w:pPr>
      <w:r w:rsidRPr="00FC3F34">
        <w:rPr>
          <w:rFonts w:ascii="Times New Roman" w:eastAsia="Times New Roman" w:hAnsi="Times New Roman" w:cs="Times New Roman"/>
          <w:b/>
          <w:color w:val="000000"/>
          <w:sz w:val="24"/>
          <w:szCs w:val="24"/>
          <w:lang w:eastAsia="pt-BR"/>
        </w:rPr>
        <w:t xml:space="preserve">1 - Coleta dos dados: </w:t>
      </w:r>
      <w:r w:rsidRPr="000D62A0">
        <w:rPr>
          <w:rFonts w:ascii="Times New Roman" w:eastAsia="Times New Roman" w:hAnsi="Times New Roman" w:cs="Times New Roman"/>
          <w:color w:val="000000"/>
          <w:sz w:val="24"/>
          <w:szCs w:val="24"/>
          <w:lang w:eastAsia="pt-BR"/>
        </w:rPr>
        <w:t>Nessa etapa, os dados</w:t>
      </w:r>
      <w:r w:rsidR="00463EEF">
        <w:rPr>
          <w:rFonts w:ascii="Times New Roman" w:eastAsia="Times New Roman" w:hAnsi="Times New Roman" w:cs="Times New Roman"/>
          <w:color w:val="000000"/>
          <w:sz w:val="24"/>
          <w:szCs w:val="24"/>
          <w:lang w:eastAsia="pt-BR"/>
        </w:rPr>
        <w:t xml:space="preserve"> são coletados da </w:t>
      </w:r>
      <w:proofErr w:type="spellStart"/>
      <w:r w:rsidR="00463EEF">
        <w:rPr>
          <w:rFonts w:ascii="Times New Roman" w:eastAsia="Times New Roman" w:hAnsi="Times New Roman" w:cs="Times New Roman"/>
          <w:color w:val="000000"/>
          <w:sz w:val="24"/>
          <w:szCs w:val="24"/>
          <w:lang w:eastAsia="pt-BR"/>
        </w:rPr>
        <w:t>Tomtom</w:t>
      </w:r>
      <w:proofErr w:type="spellEnd"/>
      <w:r w:rsidR="005D6CC1">
        <w:rPr>
          <w:rFonts w:ascii="Times New Roman" w:eastAsia="Times New Roman" w:hAnsi="Times New Roman" w:cs="Times New Roman"/>
          <w:color w:val="000000"/>
          <w:sz w:val="24"/>
          <w:szCs w:val="24"/>
          <w:lang w:eastAsia="pt-BR"/>
        </w:rPr>
        <w:t xml:space="preserve"> através </w:t>
      </w:r>
      <w:r w:rsidR="00C71642">
        <w:rPr>
          <w:rFonts w:ascii="Times New Roman" w:eastAsia="Times New Roman" w:hAnsi="Times New Roman" w:cs="Times New Roman"/>
          <w:color w:val="000000"/>
          <w:sz w:val="24"/>
          <w:szCs w:val="24"/>
          <w:lang w:eastAsia="pt-BR"/>
        </w:rPr>
        <w:t>de informações de medições anônimas de GPS combinadas com fontes tradicionais</w:t>
      </w:r>
      <w:ins w:id="27" w:author="Flavia Bernardini" w:date="2016-08-17T15:28:00Z">
        <w:r w:rsidR="006E7F19">
          <w:rPr>
            <w:rFonts w:ascii="Times New Roman" w:eastAsia="Times New Roman" w:hAnsi="Times New Roman" w:cs="Times New Roman"/>
            <w:color w:val="000000"/>
            <w:sz w:val="24"/>
            <w:szCs w:val="24"/>
            <w:lang w:eastAsia="pt-BR"/>
          </w:rPr>
          <w:t>,</w:t>
        </w:r>
      </w:ins>
      <w:r w:rsidR="00C71642">
        <w:rPr>
          <w:rFonts w:ascii="Times New Roman" w:eastAsia="Times New Roman" w:hAnsi="Times New Roman" w:cs="Times New Roman"/>
          <w:color w:val="000000"/>
          <w:sz w:val="24"/>
          <w:szCs w:val="24"/>
          <w:lang w:eastAsia="pt-BR"/>
        </w:rPr>
        <w:t xml:space="preserve"> como vans de mapeamento móvel</w:t>
      </w:r>
      <w:r w:rsidR="00E0755D">
        <w:rPr>
          <w:rFonts w:ascii="Times New Roman" w:eastAsia="Times New Roman" w:hAnsi="Times New Roman" w:cs="Times New Roman"/>
          <w:color w:val="000000"/>
          <w:sz w:val="24"/>
          <w:szCs w:val="24"/>
          <w:lang w:eastAsia="pt-BR"/>
        </w:rPr>
        <w:t xml:space="preserve"> e</w:t>
      </w:r>
      <w:r w:rsidR="005D6CC1">
        <w:rPr>
          <w:rFonts w:ascii="Times New Roman" w:eastAsia="Times New Roman" w:hAnsi="Times New Roman" w:cs="Times New Roman"/>
          <w:color w:val="000000"/>
          <w:sz w:val="24"/>
          <w:szCs w:val="24"/>
          <w:lang w:eastAsia="pt-BR"/>
        </w:rPr>
        <w:t xml:space="preserve"> sensores</w:t>
      </w:r>
      <w:r w:rsidR="00C71642">
        <w:rPr>
          <w:rFonts w:ascii="Times New Roman" w:eastAsia="Times New Roman" w:hAnsi="Times New Roman" w:cs="Times New Roman"/>
          <w:color w:val="000000"/>
          <w:sz w:val="24"/>
          <w:szCs w:val="24"/>
          <w:lang w:eastAsia="pt-BR"/>
        </w:rPr>
        <w:t xml:space="preserve"> rodoviários</w:t>
      </w:r>
      <w:r w:rsidR="00463EEF">
        <w:rPr>
          <w:rFonts w:ascii="Times New Roman" w:eastAsia="Times New Roman" w:hAnsi="Times New Roman" w:cs="Times New Roman"/>
          <w:color w:val="000000"/>
          <w:sz w:val="24"/>
          <w:szCs w:val="24"/>
          <w:lang w:eastAsia="pt-BR"/>
        </w:rPr>
        <w:t xml:space="preserve">. </w:t>
      </w:r>
      <w:ins w:id="28" w:author="Flavia Bernardini" w:date="2016-08-17T15:28:00Z">
        <w:r w:rsidR="006E7F19">
          <w:rPr>
            <w:rFonts w:ascii="Times New Roman" w:eastAsia="Times New Roman" w:hAnsi="Times New Roman" w:cs="Times New Roman"/>
            <w:color w:val="000000"/>
            <w:sz w:val="24"/>
            <w:szCs w:val="24"/>
            <w:lang w:eastAsia="pt-BR"/>
          </w:rPr>
          <w:t xml:space="preserve">A coleta de dados é realizada em determinado tempo </w:t>
        </w:r>
        <w:r w:rsidR="006E7F19" w:rsidRPr="006E7F19">
          <w:rPr>
            <w:rFonts w:ascii="Times New Roman" w:eastAsia="Times New Roman" w:hAnsi="Times New Roman" w:cs="Times New Roman"/>
            <w:i/>
            <w:color w:val="000000"/>
            <w:sz w:val="24"/>
            <w:szCs w:val="24"/>
            <w:lang w:eastAsia="pt-BR"/>
            <w:rPrChange w:id="29" w:author="Flavia Bernardini" w:date="2016-08-17T15:28:00Z">
              <w:rPr>
                <w:rFonts w:ascii="Times New Roman" w:eastAsia="Times New Roman" w:hAnsi="Times New Roman" w:cs="Times New Roman"/>
                <w:color w:val="000000"/>
                <w:sz w:val="24"/>
                <w:szCs w:val="24"/>
                <w:lang w:eastAsia="pt-BR"/>
              </w:rPr>
            </w:rPrChange>
          </w:rPr>
          <w:t>t</w:t>
        </w:r>
        <w:r w:rsidR="006E7F19">
          <w:rPr>
            <w:rFonts w:ascii="Times New Roman" w:eastAsia="Times New Roman" w:hAnsi="Times New Roman" w:cs="Times New Roman"/>
            <w:color w:val="000000"/>
            <w:sz w:val="24"/>
            <w:szCs w:val="24"/>
            <w:lang w:eastAsia="pt-BR"/>
          </w:rPr>
          <w:t xml:space="preserve">. </w:t>
        </w:r>
      </w:ins>
      <w:r w:rsidR="00463EEF">
        <w:rPr>
          <w:rFonts w:ascii="Times New Roman" w:eastAsia="Times New Roman" w:hAnsi="Times New Roman" w:cs="Times New Roman"/>
          <w:color w:val="000000"/>
          <w:sz w:val="24"/>
          <w:szCs w:val="24"/>
          <w:lang w:eastAsia="pt-BR"/>
        </w:rPr>
        <w:t>Na Tabela 1</w:t>
      </w:r>
      <w:r w:rsidR="00D83607">
        <w:rPr>
          <w:rFonts w:ascii="Times New Roman" w:eastAsia="Times New Roman" w:hAnsi="Times New Roman" w:cs="Times New Roman"/>
          <w:color w:val="000000"/>
          <w:sz w:val="24"/>
          <w:szCs w:val="24"/>
          <w:lang w:eastAsia="pt-BR"/>
        </w:rPr>
        <w:t xml:space="preserve"> é apresentada</w:t>
      </w:r>
      <w:r w:rsidRPr="000D62A0">
        <w:rPr>
          <w:rFonts w:ascii="Times New Roman" w:eastAsia="Times New Roman" w:hAnsi="Times New Roman" w:cs="Times New Roman"/>
          <w:color w:val="000000"/>
          <w:sz w:val="24"/>
          <w:szCs w:val="24"/>
          <w:lang w:eastAsia="pt-BR"/>
        </w:rPr>
        <w:t xml:space="preserve"> uma amostra de dados que foram coletados</w:t>
      </w:r>
      <w:r w:rsidR="00DF5AE2">
        <w:rPr>
          <w:rFonts w:ascii="Times New Roman" w:eastAsia="Times New Roman" w:hAnsi="Times New Roman" w:cs="Times New Roman"/>
          <w:color w:val="000000"/>
          <w:sz w:val="24"/>
          <w:szCs w:val="24"/>
          <w:lang w:eastAsia="pt-BR"/>
        </w:rPr>
        <w:t xml:space="preserve"> na cidade do Rio de Janeiro</w:t>
      </w:r>
      <w:ins w:id="30" w:author="Flavia Bernardini" w:date="2016-08-17T15:30:00Z">
        <w:r w:rsidR="006E7F19">
          <w:rPr>
            <w:rFonts w:ascii="Times New Roman" w:eastAsia="Times New Roman" w:hAnsi="Times New Roman" w:cs="Times New Roman"/>
            <w:color w:val="000000"/>
            <w:sz w:val="24"/>
            <w:szCs w:val="24"/>
            <w:lang w:eastAsia="pt-BR"/>
          </w:rPr>
          <w:t xml:space="preserve"> (da Barra da Tijuca até o Centro). Foram coletados </w:t>
        </w:r>
      </w:ins>
      <w:del w:id="31" w:author="Flavia Bernardini" w:date="2016-08-17T15:30:00Z">
        <w:r w:rsidR="00DF5AE2" w:rsidDel="006E7F19">
          <w:rPr>
            <w:rFonts w:ascii="Times New Roman" w:eastAsia="Times New Roman" w:hAnsi="Times New Roman" w:cs="Times New Roman"/>
            <w:color w:val="000000"/>
            <w:sz w:val="24"/>
            <w:szCs w:val="24"/>
            <w:lang w:eastAsia="pt-BR"/>
          </w:rPr>
          <w:delText xml:space="preserve"> classificando em </w:delText>
        </w:r>
      </w:del>
      <w:ins w:id="32" w:author="Flavia Bernardini" w:date="2016-08-17T15:30:00Z">
        <w:r w:rsidR="006E7F19">
          <w:rPr>
            <w:rFonts w:ascii="Times New Roman" w:eastAsia="Times New Roman" w:hAnsi="Times New Roman" w:cs="Times New Roman"/>
            <w:color w:val="000000"/>
            <w:sz w:val="24"/>
            <w:szCs w:val="24"/>
            <w:lang w:eastAsia="pt-BR"/>
          </w:rPr>
          <w:t xml:space="preserve">dados de </w:t>
        </w:r>
      </w:ins>
      <w:proofErr w:type="gramStart"/>
      <w:r w:rsidR="00274F64">
        <w:rPr>
          <w:rFonts w:ascii="Times New Roman" w:eastAsia="Times New Roman" w:hAnsi="Times New Roman" w:cs="Times New Roman"/>
          <w:color w:val="000000"/>
          <w:sz w:val="24"/>
          <w:szCs w:val="24"/>
          <w:lang w:eastAsia="pt-BR"/>
        </w:rPr>
        <w:t>3</w:t>
      </w:r>
      <w:proofErr w:type="gramEnd"/>
      <w:r w:rsidR="00274F64">
        <w:rPr>
          <w:rFonts w:ascii="Times New Roman" w:eastAsia="Times New Roman" w:hAnsi="Times New Roman" w:cs="Times New Roman"/>
          <w:color w:val="000000"/>
          <w:sz w:val="24"/>
          <w:szCs w:val="24"/>
          <w:lang w:eastAsia="pt-BR"/>
        </w:rPr>
        <w:t xml:space="preserve"> </w:t>
      </w:r>
      <w:r w:rsidR="00DF5AE2">
        <w:rPr>
          <w:rFonts w:ascii="Times New Roman" w:eastAsia="Times New Roman" w:hAnsi="Times New Roman" w:cs="Times New Roman"/>
          <w:color w:val="000000"/>
          <w:sz w:val="24"/>
          <w:szCs w:val="24"/>
          <w:lang w:eastAsia="pt-BR"/>
        </w:rPr>
        <w:t>rotas distintas:</w:t>
      </w:r>
      <w:r w:rsidR="00274F64">
        <w:rPr>
          <w:rFonts w:ascii="Times New Roman" w:eastAsia="Times New Roman" w:hAnsi="Times New Roman" w:cs="Times New Roman"/>
          <w:color w:val="000000"/>
          <w:sz w:val="24"/>
          <w:szCs w:val="24"/>
          <w:lang w:eastAsia="pt-BR"/>
        </w:rPr>
        <w:t xml:space="preserve"> </w:t>
      </w:r>
    </w:p>
    <w:p w:rsidR="00F323F5" w:rsidRDefault="00F323F5" w:rsidP="00AC0193">
      <w:pPr>
        <w:spacing w:after="0" w:line="360" w:lineRule="auto"/>
        <w:jc w:val="both"/>
        <w:rPr>
          <w:rFonts w:ascii="Times New Roman" w:eastAsia="Times New Roman" w:hAnsi="Times New Roman" w:cs="Times New Roman"/>
          <w:color w:val="000000"/>
          <w:sz w:val="24"/>
          <w:szCs w:val="24"/>
          <w:lang w:eastAsia="pt-BR"/>
        </w:rPr>
      </w:pPr>
    </w:p>
    <w:p w:rsidR="00DF5AE2" w:rsidRDefault="006E7F19" w:rsidP="00DF5AE2">
      <w:pPr>
        <w:pStyle w:val="PargrafodaLista"/>
        <w:numPr>
          <w:ilvl w:val="0"/>
          <w:numId w:val="30"/>
        </w:numPr>
        <w:spacing w:after="0" w:line="360" w:lineRule="auto"/>
        <w:jc w:val="both"/>
        <w:rPr>
          <w:rFonts w:ascii="Times New Roman" w:eastAsia="Times New Roman" w:hAnsi="Times New Roman" w:cs="Times New Roman"/>
          <w:color w:val="000000"/>
          <w:sz w:val="24"/>
          <w:szCs w:val="24"/>
          <w:lang w:eastAsia="pt-BR"/>
        </w:rPr>
      </w:pPr>
      <w:ins w:id="33" w:author="Flavia Bernardini" w:date="2016-08-17T15:30:00Z">
        <w:r>
          <w:rPr>
            <w:rFonts w:ascii="Times New Roman" w:eastAsia="Times New Roman" w:hAnsi="Times New Roman" w:cs="Times New Roman"/>
            <w:color w:val="000000"/>
            <w:sz w:val="24"/>
            <w:szCs w:val="24"/>
            <w:lang w:eastAsia="pt-BR"/>
          </w:rPr>
          <w:t xml:space="preserve">Uma rota considerada </w:t>
        </w:r>
      </w:ins>
      <w:del w:id="34" w:author="Flavia Bernardini" w:date="2016-08-17T15:30:00Z">
        <w:r w:rsidR="00DF5AE2" w:rsidDel="006E7F19">
          <w:rPr>
            <w:rFonts w:ascii="Times New Roman" w:eastAsia="Times New Roman" w:hAnsi="Times New Roman" w:cs="Times New Roman"/>
            <w:color w:val="000000"/>
            <w:sz w:val="24"/>
            <w:szCs w:val="24"/>
            <w:lang w:eastAsia="pt-BR"/>
          </w:rPr>
          <w:delText>C</w:delText>
        </w:r>
      </w:del>
      <w:proofErr w:type="gramStart"/>
      <w:ins w:id="35" w:author="Flavia Bernardini" w:date="2016-08-17T15:30:00Z">
        <w:r>
          <w:rPr>
            <w:rFonts w:ascii="Times New Roman" w:eastAsia="Times New Roman" w:hAnsi="Times New Roman" w:cs="Times New Roman"/>
            <w:color w:val="000000"/>
            <w:sz w:val="24"/>
            <w:szCs w:val="24"/>
            <w:lang w:eastAsia="pt-BR"/>
          </w:rPr>
          <w:t>c</w:t>
        </w:r>
      </w:ins>
      <w:r w:rsidR="00DF5AE2">
        <w:rPr>
          <w:rFonts w:ascii="Times New Roman" w:eastAsia="Times New Roman" w:hAnsi="Times New Roman" w:cs="Times New Roman"/>
          <w:color w:val="000000"/>
          <w:sz w:val="24"/>
          <w:szCs w:val="24"/>
          <w:lang w:eastAsia="pt-BR"/>
        </w:rPr>
        <w:t>urta</w:t>
      </w:r>
      <w:ins w:id="36" w:author="Flavia Bernardini" w:date="2016-08-17T15:30:00Z">
        <w:r>
          <w:rPr>
            <w:rFonts w:ascii="Times New Roman" w:eastAsia="Times New Roman" w:hAnsi="Times New Roman" w:cs="Times New Roman"/>
            <w:color w:val="000000"/>
            <w:sz w:val="24"/>
            <w:szCs w:val="24"/>
            <w:lang w:eastAsia="pt-BR"/>
          </w:rPr>
          <w:t>,</w:t>
        </w:r>
      </w:ins>
      <w:proofErr w:type="gramEnd"/>
      <w:del w:id="37" w:author="Flavia Bernardini" w:date="2016-08-17T15:30:00Z">
        <w:r w:rsidR="00DF5AE2" w:rsidDel="006E7F19">
          <w:rPr>
            <w:rFonts w:ascii="Times New Roman" w:eastAsia="Times New Roman" w:hAnsi="Times New Roman" w:cs="Times New Roman"/>
            <w:color w:val="000000"/>
            <w:sz w:val="24"/>
            <w:szCs w:val="24"/>
            <w:lang w:eastAsia="pt-BR"/>
          </w:rPr>
          <w:delText xml:space="preserve"> – D</w:delText>
        </w:r>
      </w:del>
      <w:ins w:id="38" w:author="Flavia Bernardini" w:date="2016-08-17T15:30:00Z">
        <w:r>
          <w:rPr>
            <w:rFonts w:ascii="Times New Roman" w:eastAsia="Times New Roman" w:hAnsi="Times New Roman" w:cs="Times New Roman"/>
            <w:color w:val="000000"/>
            <w:sz w:val="24"/>
            <w:szCs w:val="24"/>
            <w:lang w:eastAsia="pt-BR"/>
          </w:rPr>
          <w:t xml:space="preserve"> d</w:t>
        </w:r>
      </w:ins>
      <w:r w:rsidR="00DF5AE2">
        <w:rPr>
          <w:rFonts w:ascii="Times New Roman" w:eastAsia="Times New Roman" w:hAnsi="Times New Roman" w:cs="Times New Roman"/>
          <w:color w:val="000000"/>
          <w:sz w:val="24"/>
          <w:szCs w:val="24"/>
          <w:lang w:eastAsia="pt-BR"/>
        </w:rPr>
        <w:t>o bairro São Cristóvão até o Centro</w:t>
      </w:r>
      <w:ins w:id="39" w:author="Flavia Bernardini" w:date="2016-08-17T15:31:00Z">
        <w:r>
          <w:rPr>
            <w:rFonts w:ascii="Times New Roman" w:eastAsia="Times New Roman" w:hAnsi="Times New Roman" w:cs="Times New Roman"/>
            <w:color w:val="000000"/>
            <w:sz w:val="24"/>
            <w:szCs w:val="24"/>
            <w:lang w:eastAsia="pt-BR"/>
          </w:rPr>
          <w:t>;</w:t>
        </w:r>
      </w:ins>
    </w:p>
    <w:p w:rsidR="00DF5AE2" w:rsidRDefault="006E7F19" w:rsidP="00DF5AE2">
      <w:pPr>
        <w:pStyle w:val="PargrafodaLista"/>
        <w:numPr>
          <w:ilvl w:val="0"/>
          <w:numId w:val="30"/>
        </w:numPr>
        <w:spacing w:after="0" w:line="360" w:lineRule="auto"/>
        <w:jc w:val="both"/>
        <w:rPr>
          <w:rFonts w:ascii="Times New Roman" w:eastAsia="Times New Roman" w:hAnsi="Times New Roman" w:cs="Times New Roman"/>
          <w:color w:val="000000"/>
          <w:sz w:val="24"/>
          <w:szCs w:val="24"/>
          <w:lang w:eastAsia="pt-BR"/>
        </w:rPr>
      </w:pPr>
      <w:ins w:id="40" w:author="Flavia Bernardini" w:date="2016-08-17T15:30:00Z">
        <w:r>
          <w:rPr>
            <w:rFonts w:ascii="Times New Roman" w:eastAsia="Times New Roman" w:hAnsi="Times New Roman" w:cs="Times New Roman"/>
            <w:color w:val="000000"/>
            <w:sz w:val="24"/>
            <w:szCs w:val="24"/>
            <w:lang w:eastAsia="pt-BR"/>
          </w:rPr>
          <w:t xml:space="preserve">Outra considerada de tamanho </w:t>
        </w:r>
      </w:ins>
      <w:del w:id="41" w:author="Flavia Bernardini" w:date="2016-08-17T15:31:00Z">
        <w:r w:rsidR="00274F64" w:rsidRPr="00DF5AE2" w:rsidDel="006E7F19">
          <w:rPr>
            <w:rFonts w:ascii="Times New Roman" w:eastAsia="Times New Roman" w:hAnsi="Times New Roman" w:cs="Times New Roman"/>
            <w:color w:val="000000"/>
            <w:sz w:val="24"/>
            <w:szCs w:val="24"/>
            <w:lang w:eastAsia="pt-BR"/>
          </w:rPr>
          <w:delText xml:space="preserve"> M</w:delText>
        </w:r>
      </w:del>
      <w:proofErr w:type="gramStart"/>
      <w:ins w:id="42" w:author="Flavia Bernardini" w:date="2016-08-17T15:31:00Z">
        <w:r>
          <w:rPr>
            <w:rFonts w:ascii="Times New Roman" w:eastAsia="Times New Roman" w:hAnsi="Times New Roman" w:cs="Times New Roman"/>
            <w:color w:val="000000"/>
            <w:sz w:val="24"/>
            <w:szCs w:val="24"/>
            <w:lang w:eastAsia="pt-BR"/>
          </w:rPr>
          <w:t>m</w:t>
        </w:r>
      </w:ins>
      <w:r w:rsidR="00274F64" w:rsidRPr="00DF5AE2">
        <w:rPr>
          <w:rFonts w:ascii="Times New Roman" w:eastAsia="Times New Roman" w:hAnsi="Times New Roman" w:cs="Times New Roman"/>
          <w:color w:val="000000"/>
          <w:sz w:val="24"/>
          <w:szCs w:val="24"/>
          <w:lang w:eastAsia="pt-BR"/>
        </w:rPr>
        <w:t>édi</w:t>
      </w:r>
      <w:ins w:id="43" w:author="Flavia Bernardini" w:date="2016-08-17T15:31:00Z">
        <w:r>
          <w:rPr>
            <w:rFonts w:ascii="Times New Roman" w:eastAsia="Times New Roman" w:hAnsi="Times New Roman" w:cs="Times New Roman"/>
            <w:color w:val="000000"/>
            <w:sz w:val="24"/>
            <w:szCs w:val="24"/>
            <w:lang w:eastAsia="pt-BR"/>
          </w:rPr>
          <w:t>o,</w:t>
        </w:r>
      </w:ins>
      <w:proofErr w:type="gramEnd"/>
      <w:del w:id="44" w:author="Flavia Bernardini" w:date="2016-08-17T15:31:00Z">
        <w:r w:rsidR="00274F64" w:rsidRPr="00DF5AE2" w:rsidDel="006E7F19">
          <w:rPr>
            <w:rFonts w:ascii="Times New Roman" w:eastAsia="Times New Roman" w:hAnsi="Times New Roman" w:cs="Times New Roman"/>
            <w:color w:val="000000"/>
            <w:sz w:val="24"/>
            <w:szCs w:val="24"/>
            <w:lang w:eastAsia="pt-BR"/>
          </w:rPr>
          <w:delText xml:space="preserve">a </w:delText>
        </w:r>
        <w:r w:rsidR="00DF5AE2" w:rsidDel="006E7F19">
          <w:rPr>
            <w:rFonts w:ascii="Times New Roman" w:eastAsia="Times New Roman" w:hAnsi="Times New Roman" w:cs="Times New Roman"/>
            <w:color w:val="000000"/>
            <w:sz w:val="24"/>
            <w:szCs w:val="24"/>
            <w:lang w:eastAsia="pt-BR"/>
          </w:rPr>
          <w:delText xml:space="preserve">– </w:delText>
        </w:r>
      </w:del>
      <w:ins w:id="45" w:author="Flavia Bernardini" w:date="2016-08-17T15:31:00Z">
        <w:r>
          <w:rPr>
            <w:rFonts w:ascii="Times New Roman" w:eastAsia="Times New Roman" w:hAnsi="Times New Roman" w:cs="Times New Roman"/>
            <w:color w:val="000000"/>
            <w:sz w:val="24"/>
            <w:szCs w:val="24"/>
            <w:lang w:eastAsia="pt-BR"/>
          </w:rPr>
          <w:t xml:space="preserve"> </w:t>
        </w:r>
      </w:ins>
      <w:del w:id="46" w:author="Flavia Bernardini" w:date="2016-08-17T15:31:00Z">
        <w:r w:rsidR="00DF5AE2" w:rsidDel="006E7F19">
          <w:rPr>
            <w:rFonts w:ascii="Times New Roman" w:eastAsia="Times New Roman" w:hAnsi="Times New Roman" w:cs="Times New Roman"/>
            <w:color w:val="000000"/>
            <w:sz w:val="24"/>
            <w:szCs w:val="24"/>
            <w:lang w:eastAsia="pt-BR"/>
          </w:rPr>
          <w:delText xml:space="preserve">Do </w:delText>
        </w:r>
      </w:del>
      <w:ins w:id="47" w:author="Flavia Bernardini" w:date="2016-08-17T15:31:00Z">
        <w:r>
          <w:rPr>
            <w:rFonts w:ascii="Times New Roman" w:eastAsia="Times New Roman" w:hAnsi="Times New Roman" w:cs="Times New Roman"/>
            <w:color w:val="000000"/>
            <w:sz w:val="24"/>
            <w:szCs w:val="24"/>
            <w:lang w:eastAsia="pt-BR"/>
          </w:rPr>
          <w:t>d</w:t>
        </w:r>
        <w:r>
          <w:rPr>
            <w:rFonts w:ascii="Times New Roman" w:eastAsia="Times New Roman" w:hAnsi="Times New Roman" w:cs="Times New Roman"/>
            <w:color w:val="000000"/>
            <w:sz w:val="24"/>
            <w:szCs w:val="24"/>
            <w:lang w:eastAsia="pt-BR"/>
          </w:rPr>
          <w:t xml:space="preserve">o </w:t>
        </w:r>
      </w:ins>
      <w:r w:rsidR="00DF5AE2">
        <w:rPr>
          <w:rFonts w:ascii="Times New Roman" w:eastAsia="Times New Roman" w:hAnsi="Times New Roman" w:cs="Times New Roman"/>
          <w:color w:val="000000"/>
          <w:sz w:val="24"/>
          <w:szCs w:val="24"/>
          <w:lang w:eastAsia="pt-BR"/>
        </w:rPr>
        <w:t>bairro Catete até o Centro</w:t>
      </w:r>
      <w:ins w:id="48" w:author="Flavia Bernardini" w:date="2016-08-17T15:31:00Z">
        <w:r>
          <w:rPr>
            <w:rFonts w:ascii="Times New Roman" w:eastAsia="Times New Roman" w:hAnsi="Times New Roman" w:cs="Times New Roman"/>
            <w:color w:val="000000"/>
            <w:sz w:val="24"/>
            <w:szCs w:val="24"/>
            <w:lang w:eastAsia="pt-BR"/>
          </w:rPr>
          <w:t xml:space="preserve">; e </w:t>
        </w:r>
      </w:ins>
    </w:p>
    <w:p w:rsidR="00274F64" w:rsidRDefault="006E7F19" w:rsidP="00DF5AE2">
      <w:pPr>
        <w:pStyle w:val="PargrafodaLista"/>
        <w:numPr>
          <w:ilvl w:val="0"/>
          <w:numId w:val="30"/>
        </w:numPr>
        <w:spacing w:after="0" w:line="360" w:lineRule="auto"/>
        <w:jc w:val="both"/>
        <w:rPr>
          <w:ins w:id="49" w:author="Flavia Bernardini" w:date="2016-08-17T15:31:00Z"/>
          <w:rFonts w:ascii="Times New Roman" w:eastAsia="Times New Roman" w:hAnsi="Times New Roman" w:cs="Times New Roman"/>
          <w:color w:val="000000"/>
          <w:sz w:val="24"/>
          <w:szCs w:val="24"/>
          <w:lang w:eastAsia="pt-BR"/>
        </w:rPr>
      </w:pPr>
      <w:ins w:id="50" w:author="Flavia Bernardini" w:date="2016-08-17T15:31:00Z">
        <w:r>
          <w:rPr>
            <w:rFonts w:ascii="Times New Roman" w:eastAsia="Times New Roman" w:hAnsi="Times New Roman" w:cs="Times New Roman"/>
            <w:color w:val="000000"/>
            <w:sz w:val="24"/>
            <w:szCs w:val="24"/>
            <w:lang w:eastAsia="pt-BR"/>
          </w:rPr>
          <w:t xml:space="preserve">Por último uma rota considerada </w:t>
        </w:r>
      </w:ins>
      <w:del w:id="51" w:author="Flavia Bernardini" w:date="2016-08-17T15:31:00Z">
        <w:r w:rsidR="00DF5AE2" w:rsidDel="006E7F19">
          <w:rPr>
            <w:rFonts w:ascii="Times New Roman" w:eastAsia="Times New Roman" w:hAnsi="Times New Roman" w:cs="Times New Roman"/>
            <w:color w:val="000000"/>
            <w:sz w:val="24"/>
            <w:szCs w:val="24"/>
            <w:lang w:eastAsia="pt-BR"/>
          </w:rPr>
          <w:delText>L</w:delText>
        </w:r>
      </w:del>
      <w:ins w:id="52" w:author="Flavia Bernardini" w:date="2016-08-17T15:31:00Z">
        <w:r>
          <w:rPr>
            <w:rFonts w:ascii="Times New Roman" w:eastAsia="Times New Roman" w:hAnsi="Times New Roman" w:cs="Times New Roman"/>
            <w:color w:val="000000"/>
            <w:sz w:val="24"/>
            <w:szCs w:val="24"/>
            <w:lang w:eastAsia="pt-BR"/>
          </w:rPr>
          <w:t>l</w:t>
        </w:r>
      </w:ins>
      <w:r w:rsidR="00DF5AE2">
        <w:rPr>
          <w:rFonts w:ascii="Times New Roman" w:eastAsia="Times New Roman" w:hAnsi="Times New Roman" w:cs="Times New Roman"/>
          <w:color w:val="000000"/>
          <w:sz w:val="24"/>
          <w:szCs w:val="24"/>
          <w:lang w:eastAsia="pt-BR"/>
        </w:rPr>
        <w:t>onga</w:t>
      </w:r>
      <w:del w:id="53" w:author="Flavia Bernardini" w:date="2016-08-17T15:31:00Z">
        <w:r w:rsidR="00DF5AE2" w:rsidDel="006E7F19">
          <w:rPr>
            <w:rFonts w:ascii="Times New Roman" w:eastAsia="Times New Roman" w:hAnsi="Times New Roman" w:cs="Times New Roman"/>
            <w:color w:val="000000"/>
            <w:sz w:val="24"/>
            <w:szCs w:val="24"/>
            <w:lang w:eastAsia="pt-BR"/>
          </w:rPr>
          <w:delText xml:space="preserve"> -</w:delText>
        </w:r>
      </w:del>
      <w:ins w:id="54" w:author="Flavia Bernardini" w:date="2016-08-17T15:31:00Z">
        <w:r>
          <w:rPr>
            <w:rFonts w:ascii="Times New Roman" w:eastAsia="Times New Roman" w:hAnsi="Times New Roman" w:cs="Times New Roman"/>
            <w:color w:val="000000"/>
            <w:sz w:val="24"/>
            <w:szCs w:val="24"/>
            <w:lang w:eastAsia="pt-BR"/>
          </w:rPr>
          <w:t>,</w:t>
        </w:r>
      </w:ins>
      <w:r w:rsidR="00DF5AE2">
        <w:rPr>
          <w:rFonts w:ascii="Times New Roman" w:eastAsia="Times New Roman" w:hAnsi="Times New Roman" w:cs="Times New Roman"/>
          <w:color w:val="000000"/>
          <w:sz w:val="24"/>
          <w:szCs w:val="24"/>
          <w:lang w:eastAsia="pt-BR"/>
        </w:rPr>
        <w:t xml:space="preserve"> </w:t>
      </w:r>
      <w:del w:id="55" w:author="Flavia Bernardini" w:date="2016-08-17T15:31:00Z">
        <w:r w:rsidR="00DF5AE2" w:rsidDel="006E7F19">
          <w:rPr>
            <w:rFonts w:ascii="Times New Roman" w:eastAsia="Times New Roman" w:hAnsi="Times New Roman" w:cs="Times New Roman"/>
            <w:color w:val="000000"/>
            <w:sz w:val="24"/>
            <w:szCs w:val="24"/>
            <w:lang w:eastAsia="pt-BR"/>
          </w:rPr>
          <w:delText>Do</w:delText>
        </w:r>
        <w:r w:rsidR="00274F64" w:rsidRPr="00DF5AE2" w:rsidDel="006E7F19">
          <w:rPr>
            <w:rFonts w:ascii="Times New Roman" w:eastAsia="Times New Roman" w:hAnsi="Times New Roman" w:cs="Times New Roman"/>
            <w:color w:val="000000"/>
            <w:sz w:val="24"/>
            <w:szCs w:val="24"/>
            <w:lang w:eastAsia="pt-BR"/>
          </w:rPr>
          <w:delText xml:space="preserve"> </w:delText>
        </w:r>
      </w:del>
      <w:ins w:id="56" w:author="Flavia Bernardini" w:date="2016-08-17T15:31:00Z">
        <w:r>
          <w:rPr>
            <w:rFonts w:ascii="Times New Roman" w:eastAsia="Times New Roman" w:hAnsi="Times New Roman" w:cs="Times New Roman"/>
            <w:color w:val="000000"/>
            <w:sz w:val="24"/>
            <w:szCs w:val="24"/>
            <w:lang w:eastAsia="pt-BR"/>
          </w:rPr>
          <w:t>d</w:t>
        </w:r>
        <w:r>
          <w:rPr>
            <w:rFonts w:ascii="Times New Roman" w:eastAsia="Times New Roman" w:hAnsi="Times New Roman" w:cs="Times New Roman"/>
            <w:color w:val="000000"/>
            <w:sz w:val="24"/>
            <w:szCs w:val="24"/>
            <w:lang w:eastAsia="pt-BR"/>
          </w:rPr>
          <w:t>o</w:t>
        </w:r>
        <w:r w:rsidRPr="00DF5AE2">
          <w:rPr>
            <w:rFonts w:ascii="Times New Roman" w:eastAsia="Times New Roman" w:hAnsi="Times New Roman" w:cs="Times New Roman"/>
            <w:color w:val="000000"/>
            <w:sz w:val="24"/>
            <w:szCs w:val="24"/>
            <w:lang w:eastAsia="pt-BR"/>
          </w:rPr>
          <w:t xml:space="preserve"> </w:t>
        </w:r>
      </w:ins>
      <w:r w:rsidR="00DF5AE2">
        <w:rPr>
          <w:rFonts w:ascii="Times New Roman" w:eastAsia="Times New Roman" w:hAnsi="Times New Roman" w:cs="Times New Roman"/>
          <w:color w:val="000000"/>
          <w:sz w:val="24"/>
          <w:szCs w:val="24"/>
          <w:lang w:eastAsia="pt-BR"/>
        </w:rPr>
        <w:t>bairro Barra da Tijuca até o Centro</w:t>
      </w:r>
      <w:ins w:id="57" w:author="Flavia Bernardini" w:date="2016-08-17T15:31:00Z">
        <w:r>
          <w:rPr>
            <w:rFonts w:ascii="Times New Roman" w:eastAsia="Times New Roman" w:hAnsi="Times New Roman" w:cs="Times New Roman"/>
            <w:color w:val="000000"/>
            <w:sz w:val="24"/>
            <w:szCs w:val="24"/>
            <w:lang w:eastAsia="pt-BR"/>
          </w:rPr>
          <w:t>.</w:t>
        </w:r>
      </w:ins>
    </w:p>
    <w:p w:rsidR="006E7F19" w:rsidRPr="006E7F19" w:rsidRDefault="006E7F19" w:rsidP="006E7F19">
      <w:pPr>
        <w:spacing w:after="0" w:line="360" w:lineRule="auto"/>
        <w:jc w:val="both"/>
        <w:rPr>
          <w:rFonts w:ascii="Times New Roman" w:eastAsia="Times New Roman" w:hAnsi="Times New Roman" w:cs="Times New Roman"/>
          <w:color w:val="000000"/>
          <w:sz w:val="24"/>
          <w:szCs w:val="24"/>
          <w:lang w:eastAsia="pt-BR"/>
          <w:rPrChange w:id="58" w:author="Flavia Bernardini" w:date="2016-08-17T15:31:00Z">
            <w:rPr>
              <w:lang w:eastAsia="pt-BR"/>
            </w:rPr>
          </w:rPrChange>
        </w:rPr>
        <w:pPrChange w:id="59" w:author="Flavia Bernardini" w:date="2016-08-17T15:31:00Z">
          <w:pPr>
            <w:pStyle w:val="PargrafodaLista"/>
            <w:numPr>
              <w:numId w:val="30"/>
            </w:numPr>
            <w:spacing w:after="0" w:line="360" w:lineRule="auto"/>
            <w:ind w:hanging="360"/>
            <w:jc w:val="both"/>
          </w:pPr>
        </w:pPrChange>
      </w:pPr>
      <w:ins w:id="60" w:author="Flavia Bernardini" w:date="2016-08-17T15:31:00Z">
        <w:r>
          <w:rPr>
            <w:rFonts w:ascii="Times New Roman" w:eastAsia="Times New Roman" w:hAnsi="Times New Roman" w:cs="Times New Roman"/>
            <w:color w:val="000000"/>
            <w:sz w:val="24"/>
            <w:szCs w:val="24"/>
            <w:lang w:eastAsia="pt-BR"/>
          </w:rPr>
          <w:t xml:space="preserve">Consideramos rotas de tamanhos distintos para podermos verificar o comportamento dos </w:t>
        </w:r>
        <w:proofErr w:type="spellStart"/>
        <w:r>
          <w:rPr>
            <w:rFonts w:ascii="Times New Roman" w:eastAsia="Times New Roman" w:hAnsi="Times New Roman" w:cs="Times New Roman"/>
            <w:color w:val="000000"/>
            <w:sz w:val="24"/>
            <w:szCs w:val="24"/>
            <w:lang w:eastAsia="pt-BR"/>
          </w:rPr>
          <w:t>regressores</w:t>
        </w:r>
        <w:proofErr w:type="spellEnd"/>
        <w:r>
          <w:rPr>
            <w:rFonts w:ascii="Times New Roman" w:eastAsia="Times New Roman" w:hAnsi="Times New Roman" w:cs="Times New Roman"/>
            <w:color w:val="000000"/>
            <w:sz w:val="24"/>
            <w:szCs w:val="24"/>
            <w:lang w:eastAsia="pt-BR"/>
          </w:rPr>
          <w:t xml:space="preserve"> em diferentes rotas.</w:t>
        </w:r>
      </w:ins>
    </w:p>
    <w:p w:rsidR="00FC3F34" w:rsidRDefault="00FC3F34" w:rsidP="00FC3F34">
      <w:pPr>
        <w:pStyle w:val="Legenda"/>
        <w:keepNext/>
      </w:pPr>
    </w:p>
    <w:tbl>
      <w:tblPr>
        <w:tblW w:w="10669" w:type="dxa"/>
        <w:tblInd w:w="-3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Change w:id="61" w:author="Flavia Bernardini" w:date="2016-08-17T15:29:00Z">
          <w:tblPr>
            <w:tblW w:w="925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PrChange>
      </w:tblPr>
      <w:tblGrid>
        <w:gridCol w:w="896"/>
        <w:gridCol w:w="1924"/>
        <w:gridCol w:w="1045"/>
        <w:gridCol w:w="1276"/>
        <w:gridCol w:w="2835"/>
        <w:gridCol w:w="2693"/>
        <w:tblGridChange w:id="62">
          <w:tblGrid>
            <w:gridCol w:w="1410"/>
            <w:gridCol w:w="1410"/>
            <w:gridCol w:w="1045"/>
            <w:gridCol w:w="1276"/>
            <w:gridCol w:w="2835"/>
            <w:gridCol w:w="2693"/>
          </w:tblGrid>
        </w:tblGridChange>
      </w:tblGrid>
      <w:tr w:rsidR="006E7F19" w:rsidRPr="000D62A0" w:rsidTr="006E7F19">
        <w:tc>
          <w:tcPr>
            <w:tcW w:w="896" w:type="dxa"/>
            <w:tcPrChange w:id="63" w:author="Flavia Bernardini" w:date="2016-08-17T15:29:00Z">
              <w:tcPr>
                <w:tcW w:w="0" w:type="auto"/>
              </w:tcPr>
            </w:tcPrChange>
          </w:tcPr>
          <w:p w:rsidR="006E7F19" w:rsidRPr="00AC0193" w:rsidRDefault="006E7F19" w:rsidP="00AC0193">
            <w:pPr>
              <w:spacing w:after="0" w:line="0" w:lineRule="atLeast"/>
              <w:jc w:val="center"/>
              <w:rPr>
                <w:ins w:id="64" w:author="Flavia Bernardini" w:date="2016-08-17T15:29:00Z"/>
                <w:rFonts w:ascii="Times New Roman" w:eastAsia="Times New Roman" w:hAnsi="Times New Roman" w:cs="Times New Roman"/>
                <w:b/>
                <w:color w:val="000000"/>
                <w:sz w:val="24"/>
                <w:szCs w:val="24"/>
                <w:lang w:eastAsia="pt-BR"/>
              </w:rPr>
            </w:pPr>
            <w:ins w:id="65" w:author="Flavia Bernardini" w:date="2016-08-17T15:29:00Z">
              <w:r>
                <w:rPr>
                  <w:rFonts w:ascii="Times New Roman" w:eastAsia="Times New Roman" w:hAnsi="Times New Roman" w:cs="Times New Roman"/>
                  <w:b/>
                  <w:color w:val="000000"/>
                  <w:sz w:val="24"/>
                  <w:szCs w:val="24"/>
                  <w:lang w:eastAsia="pt-BR"/>
                </w:rPr>
                <w:t>Tempo</w:t>
              </w:r>
            </w:ins>
          </w:p>
        </w:tc>
        <w:tc>
          <w:tcPr>
            <w:tcW w:w="1924" w:type="dxa"/>
            <w:tcMar>
              <w:top w:w="0" w:type="dxa"/>
              <w:left w:w="45" w:type="dxa"/>
              <w:bottom w:w="0" w:type="dxa"/>
              <w:right w:w="45" w:type="dxa"/>
            </w:tcMar>
            <w:vAlign w:val="center"/>
            <w:hideMark/>
            <w:tcPrChange w:id="66" w:author="Flavia Bernardini" w:date="2016-08-17T15:29:00Z">
              <w:tcPr>
                <w:tcW w:w="0" w:type="auto"/>
                <w:tcMar>
                  <w:top w:w="0" w:type="dxa"/>
                  <w:left w:w="45" w:type="dxa"/>
                  <w:bottom w:w="0" w:type="dxa"/>
                  <w:right w:w="45" w:type="dxa"/>
                </w:tcMar>
                <w:vAlign w:val="center"/>
                <w:hideMark/>
              </w:tcPr>
            </w:tcPrChange>
          </w:tcPr>
          <w:p w:rsidR="006E7F19" w:rsidRPr="00AC0193" w:rsidRDefault="006E7F19" w:rsidP="00AC0193">
            <w:pPr>
              <w:spacing w:after="0" w:line="0" w:lineRule="atLeast"/>
              <w:jc w:val="center"/>
              <w:rPr>
                <w:rFonts w:ascii="Times New Roman" w:eastAsia="Times New Roman" w:hAnsi="Times New Roman" w:cs="Times New Roman"/>
                <w:b/>
                <w:sz w:val="24"/>
                <w:szCs w:val="24"/>
                <w:lang w:eastAsia="pt-BR"/>
              </w:rPr>
            </w:pPr>
            <w:r w:rsidRPr="00AC0193">
              <w:rPr>
                <w:rFonts w:ascii="Times New Roman" w:eastAsia="Times New Roman" w:hAnsi="Times New Roman" w:cs="Times New Roman"/>
                <w:b/>
                <w:color w:val="000000"/>
                <w:sz w:val="24"/>
                <w:szCs w:val="24"/>
                <w:lang w:eastAsia="pt-BR"/>
              </w:rPr>
              <w:t>Distância(m)</w:t>
            </w:r>
          </w:p>
        </w:tc>
        <w:tc>
          <w:tcPr>
            <w:tcW w:w="1045" w:type="dxa"/>
            <w:tcMar>
              <w:top w:w="0" w:type="dxa"/>
              <w:left w:w="45" w:type="dxa"/>
              <w:bottom w:w="0" w:type="dxa"/>
              <w:right w:w="45" w:type="dxa"/>
            </w:tcMar>
            <w:vAlign w:val="center"/>
            <w:hideMark/>
            <w:tcPrChange w:id="67" w:author="Flavia Bernardini" w:date="2016-08-17T15:29:00Z">
              <w:tcPr>
                <w:tcW w:w="1045" w:type="dxa"/>
                <w:tcMar>
                  <w:top w:w="0" w:type="dxa"/>
                  <w:left w:w="45" w:type="dxa"/>
                  <w:bottom w:w="0" w:type="dxa"/>
                  <w:right w:w="45" w:type="dxa"/>
                </w:tcMar>
                <w:vAlign w:val="center"/>
                <w:hideMark/>
              </w:tcPr>
            </w:tcPrChange>
          </w:tcPr>
          <w:p w:rsidR="006E7F19" w:rsidRPr="00AC0193" w:rsidRDefault="006E7F19" w:rsidP="00AC0193">
            <w:pPr>
              <w:spacing w:after="0" w:line="0" w:lineRule="atLeast"/>
              <w:jc w:val="center"/>
              <w:rPr>
                <w:rFonts w:ascii="Times New Roman" w:eastAsia="Times New Roman" w:hAnsi="Times New Roman" w:cs="Times New Roman"/>
                <w:b/>
                <w:sz w:val="24"/>
                <w:szCs w:val="24"/>
                <w:lang w:eastAsia="pt-BR"/>
              </w:rPr>
            </w:pPr>
            <w:r w:rsidRPr="00AC0193">
              <w:rPr>
                <w:rFonts w:ascii="Times New Roman" w:eastAsia="Times New Roman" w:hAnsi="Times New Roman" w:cs="Times New Roman"/>
                <w:b/>
                <w:color w:val="000000"/>
                <w:sz w:val="24"/>
                <w:szCs w:val="24"/>
                <w:lang w:eastAsia="pt-BR"/>
              </w:rPr>
              <w:t>Tempo Total(s)</w:t>
            </w:r>
          </w:p>
        </w:tc>
        <w:tc>
          <w:tcPr>
            <w:tcW w:w="1276" w:type="dxa"/>
            <w:tcMar>
              <w:top w:w="0" w:type="dxa"/>
              <w:left w:w="45" w:type="dxa"/>
              <w:bottom w:w="0" w:type="dxa"/>
              <w:right w:w="45" w:type="dxa"/>
            </w:tcMar>
            <w:vAlign w:val="center"/>
            <w:hideMark/>
            <w:tcPrChange w:id="68" w:author="Flavia Bernardini" w:date="2016-08-17T15:29:00Z">
              <w:tcPr>
                <w:tcW w:w="1276" w:type="dxa"/>
                <w:tcMar>
                  <w:top w:w="0" w:type="dxa"/>
                  <w:left w:w="45" w:type="dxa"/>
                  <w:bottom w:w="0" w:type="dxa"/>
                  <w:right w:w="45" w:type="dxa"/>
                </w:tcMar>
                <w:vAlign w:val="center"/>
                <w:hideMark/>
              </w:tcPr>
            </w:tcPrChange>
          </w:tcPr>
          <w:p w:rsidR="006E7F19" w:rsidRPr="00AC0193" w:rsidRDefault="006E7F19" w:rsidP="00AC0193">
            <w:pPr>
              <w:spacing w:after="0" w:line="0" w:lineRule="atLeast"/>
              <w:jc w:val="center"/>
              <w:rPr>
                <w:rFonts w:ascii="Times New Roman" w:eastAsia="Times New Roman" w:hAnsi="Times New Roman" w:cs="Times New Roman"/>
                <w:b/>
                <w:sz w:val="24"/>
                <w:szCs w:val="24"/>
                <w:lang w:eastAsia="pt-BR"/>
              </w:rPr>
            </w:pPr>
            <w:r w:rsidRPr="00AC0193">
              <w:rPr>
                <w:rFonts w:ascii="Times New Roman" w:eastAsia="Times New Roman" w:hAnsi="Times New Roman" w:cs="Times New Roman"/>
                <w:b/>
                <w:color w:val="000000"/>
                <w:sz w:val="24"/>
                <w:szCs w:val="24"/>
                <w:lang w:eastAsia="pt-BR"/>
              </w:rPr>
              <w:t>Tempo de Atraso(s)</w:t>
            </w:r>
          </w:p>
        </w:tc>
        <w:tc>
          <w:tcPr>
            <w:tcW w:w="2835" w:type="dxa"/>
            <w:tcMar>
              <w:top w:w="0" w:type="dxa"/>
              <w:left w:w="45" w:type="dxa"/>
              <w:bottom w:w="0" w:type="dxa"/>
              <w:right w:w="45" w:type="dxa"/>
            </w:tcMar>
            <w:vAlign w:val="center"/>
            <w:hideMark/>
            <w:tcPrChange w:id="69" w:author="Flavia Bernardini" w:date="2016-08-17T15:29:00Z">
              <w:tcPr>
                <w:tcW w:w="2835" w:type="dxa"/>
                <w:tcMar>
                  <w:top w:w="0" w:type="dxa"/>
                  <w:left w:w="45" w:type="dxa"/>
                  <w:bottom w:w="0" w:type="dxa"/>
                  <w:right w:w="45" w:type="dxa"/>
                </w:tcMar>
                <w:vAlign w:val="center"/>
                <w:hideMark/>
              </w:tcPr>
            </w:tcPrChange>
          </w:tcPr>
          <w:p w:rsidR="006E7F19" w:rsidRPr="00AC0193" w:rsidRDefault="006E7F19" w:rsidP="00AC0193">
            <w:pPr>
              <w:spacing w:after="0" w:line="0" w:lineRule="atLeast"/>
              <w:jc w:val="center"/>
              <w:rPr>
                <w:rFonts w:ascii="Times New Roman" w:eastAsia="Times New Roman" w:hAnsi="Times New Roman" w:cs="Times New Roman"/>
                <w:b/>
                <w:sz w:val="24"/>
                <w:szCs w:val="24"/>
                <w:lang w:eastAsia="pt-BR"/>
              </w:rPr>
            </w:pPr>
            <w:r w:rsidRPr="00AC0193">
              <w:rPr>
                <w:rFonts w:ascii="Times New Roman" w:eastAsia="Times New Roman" w:hAnsi="Times New Roman" w:cs="Times New Roman"/>
                <w:b/>
                <w:color w:val="000000"/>
                <w:sz w:val="24"/>
                <w:szCs w:val="24"/>
                <w:lang w:eastAsia="pt-BR"/>
              </w:rPr>
              <w:t>Data e hora de partida</w:t>
            </w:r>
          </w:p>
        </w:tc>
        <w:tc>
          <w:tcPr>
            <w:tcW w:w="2693" w:type="dxa"/>
            <w:tcMar>
              <w:top w:w="0" w:type="dxa"/>
              <w:left w:w="45" w:type="dxa"/>
              <w:bottom w:w="0" w:type="dxa"/>
              <w:right w:w="45" w:type="dxa"/>
            </w:tcMar>
            <w:vAlign w:val="center"/>
            <w:hideMark/>
            <w:tcPrChange w:id="70" w:author="Flavia Bernardini" w:date="2016-08-17T15:29:00Z">
              <w:tcPr>
                <w:tcW w:w="2693" w:type="dxa"/>
                <w:tcMar>
                  <w:top w:w="0" w:type="dxa"/>
                  <w:left w:w="45" w:type="dxa"/>
                  <w:bottom w:w="0" w:type="dxa"/>
                  <w:right w:w="45" w:type="dxa"/>
                </w:tcMar>
                <w:vAlign w:val="center"/>
                <w:hideMark/>
              </w:tcPr>
            </w:tcPrChange>
          </w:tcPr>
          <w:p w:rsidR="006E7F19" w:rsidRPr="00AC0193" w:rsidRDefault="006E7F19" w:rsidP="00AC0193">
            <w:pPr>
              <w:spacing w:after="0" w:line="0" w:lineRule="atLeast"/>
              <w:jc w:val="center"/>
              <w:rPr>
                <w:rFonts w:ascii="Times New Roman" w:eastAsia="Times New Roman" w:hAnsi="Times New Roman" w:cs="Times New Roman"/>
                <w:b/>
                <w:sz w:val="24"/>
                <w:szCs w:val="24"/>
                <w:lang w:eastAsia="pt-BR"/>
              </w:rPr>
            </w:pPr>
            <w:r w:rsidRPr="00AC0193">
              <w:rPr>
                <w:rFonts w:ascii="Times New Roman" w:eastAsia="Times New Roman" w:hAnsi="Times New Roman" w:cs="Times New Roman"/>
                <w:b/>
                <w:color w:val="000000"/>
                <w:sz w:val="24"/>
                <w:szCs w:val="24"/>
                <w:lang w:eastAsia="pt-BR"/>
              </w:rPr>
              <w:t>Data e hora de chegada</w:t>
            </w:r>
          </w:p>
        </w:tc>
      </w:tr>
      <w:tr w:rsidR="006E7F19" w:rsidRPr="000D62A0" w:rsidTr="006E7F19">
        <w:tc>
          <w:tcPr>
            <w:tcW w:w="896" w:type="dxa"/>
            <w:tcPrChange w:id="71" w:author="Flavia Bernardini" w:date="2016-08-17T15:29:00Z">
              <w:tcPr>
                <w:tcW w:w="0" w:type="auto"/>
              </w:tcPr>
            </w:tcPrChange>
          </w:tcPr>
          <w:p w:rsidR="006E7F19" w:rsidRPr="00AC0193" w:rsidRDefault="006E7F19" w:rsidP="00AC0193">
            <w:pPr>
              <w:spacing w:after="0" w:line="0" w:lineRule="atLeast"/>
              <w:jc w:val="center"/>
              <w:rPr>
                <w:ins w:id="72" w:author="Flavia Bernardini" w:date="2016-08-17T15:29:00Z"/>
                <w:rFonts w:ascii="Times New Roman" w:eastAsia="Times New Roman" w:hAnsi="Times New Roman" w:cs="Times New Roman"/>
                <w:color w:val="000000"/>
                <w:sz w:val="24"/>
                <w:szCs w:val="24"/>
                <w:lang w:eastAsia="pt-BR"/>
              </w:rPr>
            </w:pPr>
            <w:ins w:id="73" w:author="Flavia Bernardini" w:date="2016-08-17T15:29:00Z">
              <w:r>
                <w:rPr>
                  <w:rFonts w:ascii="Times New Roman" w:eastAsia="Times New Roman" w:hAnsi="Times New Roman" w:cs="Times New Roman"/>
                  <w:color w:val="000000"/>
                  <w:sz w:val="24"/>
                  <w:szCs w:val="24"/>
                  <w:lang w:eastAsia="pt-BR"/>
                </w:rPr>
                <w:t>t</w:t>
              </w:r>
            </w:ins>
          </w:p>
        </w:tc>
        <w:tc>
          <w:tcPr>
            <w:tcW w:w="1924" w:type="dxa"/>
            <w:tcMar>
              <w:top w:w="0" w:type="dxa"/>
              <w:left w:w="45" w:type="dxa"/>
              <w:bottom w:w="0" w:type="dxa"/>
              <w:right w:w="45" w:type="dxa"/>
            </w:tcMar>
            <w:vAlign w:val="bottom"/>
            <w:hideMark/>
            <w:tcPrChange w:id="74" w:author="Flavia Bernardini" w:date="2016-08-17T15:29:00Z">
              <w:tcPr>
                <w:tcW w:w="0" w:type="auto"/>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Change w:id="75" w:author="Flavia Bernardini" w:date="2016-08-17T15:29:00Z">
              <w:tcPr>
                <w:tcW w:w="1045"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1098</w:t>
            </w:r>
          </w:p>
        </w:tc>
        <w:tc>
          <w:tcPr>
            <w:tcW w:w="1276" w:type="dxa"/>
            <w:tcMar>
              <w:top w:w="0" w:type="dxa"/>
              <w:left w:w="45" w:type="dxa"/>
              <w:bottom w:w="0" w:type="dxa"/>
              <w:right w:w="45" w:type="dxa"/>
            </w:tcMar>
            <w:vAlign w:val="bottom"/>
            <w:hideMark/>
            <w:tcPrChange w:id="76" w:author="Flavia Bernardini" w:date="2016-08-17T15:29:00Z">
              <w:tcPr>
                <w:tcW w:w="1276"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proofErr w:type="gramStart"/>
            <w:r w:rsidRPr="00AC0193">
              <w:rPr>
                <w:rFonts w:ascii="Times New Roman" w:eastAsia="Times New Roman" w:hAnsi="Times New Roman" w:cs="Times New Roman"/>
                <w:color w:val="000000"/>
                <w:sz w:val="24"/>
                <w:szCs w:val="24"/>
                <w:lang w:eastAsia="pt-BR"/>
              </w:rPr>
              <w:t>0</w:t>
            </w:r>
            <w:proofErr w:type="gramEnd"/>
          </w:p>
        </w:tc>
        <w:tc>
          <w:tcPr>
            <w:tcW w:w="2835" w:type="dxa"/>
            <w:tcMar>
              <w:top w:w="0" w:type="dxa"/>
              <w:left w:w="45" w:type="dxa"/>
              <w:bottom w:w="0" w:type="dxa"/>
              <w:right w:w="45" w:type="dxa"/>
            </w:tcMar>
            <w:vAlign w:val="bottom"/>
            <w:hideMark/>
            <w:tcPrChange w:id="77" w:author="Flavia Bernardini" w:date="2016-08-17T15:29:00Z">
              <w:tcPr>
                <w:tcW w:w="2835"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23T20:</w:t>
            </w:r>
            <w:proofErr w:type="gramEnd"/>
            <w:r w:rsidRPr="00AC0193">
              <w:rPr>
                <w:rFonts w:ascii="Times New Roman" w:eastAsia="Times New Roman" w:hAnsi="Times New Roman" w:cs="Times New Roman"/>
                <w:color w:val="000000"/>
                <w:sz w:val="24"/>
                <w:szCs w:val="24"/>
                <w:lang w:eastAsia="pt-BR"/>
              </w:rPr>
              <w:t>37:49-02:00</w:t>
            </w:r>
          </w:p>
        </w:tc>
        <w:tc>
          <w:tcPr>
            <w:tcW w:w="2693" w:type="dxa"/>
            <w:tcMar>
              <w:top w:w="0" w:type="dxa"/>
              <w:left w:w="45" w:type="dxa"/>
              <w:bottom w:w="0" w:type="dxa"/>
              <w:right w:w="45" w:type="dxa"/>
            </w:tcMar>
            <w:vAlign w:val="bottom"/>
            <w:hideMark/>
            <w:tcPrChange w:id="78" w:author="Flavia Bernardini" w:date="2016-08-17T15:29:00Z">
              <w:tcPr>
                <w:tcW w:w="2693"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23T20:</w:t>
            </w:r>
            <w:proofErr w:type="gramEnd"/>
            <w:r w:rsidRPr="00AC0193">
              <w:rPr>
                <w:rFonts w:ascii="Times New Roman" w:eastAsia="Times New Roman" w:hAnsi="Times New Roman" w:cs="Times New Roman"/>
                <w:color w:val="000000"/>
                <w:sz w:val="24"/>
                <w:szCs w:val="24"/>
                <w:lang w:eastAsia="pt-BR"/>
              </w:rPr>
              <w:t>56:06-02:00</w:t>
            </w:r>
          </w:p>
        </w:tc>
      </w:tr>
      <w:tr w:rsidR="006E7F19" w:rsidRPr="000D62A0" w:rsidTr="006E7F19">
        <w:tc>
          <w:tcPr>
            <w:tcW w:w="896" w:type="dxa"/>
            <w:tcPrChange w:id="79" w:author="Flavia Bernardini" w:date="2016-08-17T15:29:00Z">
              <w:tcPr>
                <w:tcW w:w="0" w:type="auto"/>
              </w:tcPr>
            </w:tcPrChange>
          </w:tcPr>
          <w:p w:rsidR="006E7F19" w:rsidRPr="00AC0193" w:rsidRDefault="006E7F19" w:rsidP="00AC0193">
            <w:pPr>
              <w:spacing w:after="0" w:line="0" w:lineRule="atLeast"/>
              <w:jc w:val="center"/>
              <w:rPr>
                <w:ins w:id="80" w:author="Flavia Bernardini" w:date="2016-08-17T15:29:00Z"/>
                <w:rFonts w:ascii="Times New Roman" w:eastAsia="Times New Roman" w:hAnsi="Times New Roman" w:cs="Times New Roman"/>
                <w:color w:val="000000"/>
                <w:sz w:val="24"/>
                <w:szCs w:val="24"/>
                <w:lang w:eastAsia="pt-BR"/>
              </w:rPr>
            </w:pPr>
            <w:ins w:id="81" w:author="Flavia Bernardini" w:date="2016-08-17T15:29:00Z">
              <w:r>
                <w:rPr>
                  <w:rFonts w:ascii="Times New Roman" w:eastAsia="Times New Roman" w:hAnsi="Times New Roman" w:cs="Times New Roman"/>
                  <w:color w:val="000000"/>
                  <w:sz w:val="24"/>
                  <w:szCs w:val="24"/>
                  <w:lang w:eastAsia="pt-BR"/>
                </w:rPr>
                <w:t>t+1</w:t>
              </w:r>
            </w:ins>
          </w:p>
        </w:tc>
        <w:tc>
          <w:tcPr>
            <w:tcW w:w="1924" w:type="dxa"/>
            <w:tcMar>
              <w:top w:w="0" w:type="dxa"/>
              <w:left w:w="45" w:type="dxa"/>
              <w:bottom w:w="0" w:type="dxa"/>
              <w:right w:w="45" w:type="dxa"/>
            </w:tcMar>
            <w:vAlign w:val="bottom"/>
            <w:hideMark/>
            <w:tcPrChange w:id="82" w:author="Flavia Bernardini" w:date="2016-08-17T15:29:00Z">
              <w:tcPr>
                <w:tcW w:w="0" w:type="auto"/>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Change w:id="83" w:author="Flavia Bernardini" w:date="2016-08-17T15:29:00Z">
              <w:tcPr>
                <w:tcW w:w="1045"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1078</w:t>
            </w:r>
          </w:p>
        </w:tc>
        <w:tc>
          <w:tcPr>
            <w:tcW w:w="1276" w:type="dxa"/>
            <w:tcMar>
              <w:top w:w="0" w:type="dxa"/>
              <w:left w:w="45" w:type="dxa"/>
              <w:bottom w:w="0" w:type="dxa"/>
              <w:right w:w="45" w:type="dxa"/>
            </w:tcMar>
            <w:vAlign w:val="bottom"/>
            <w:hideMark/>
            <w:tcPrChange w:id="84" w:author="Flavia Bernardini" w:date="2016-08-17T15:29:00Z">
              <w:tcPr>
                <w:tcW w:w="1276"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proofErr w:type="gramStart"/>
            <w:r w:rsidRPr="00AC0193">
              <w:rPr>
                <w:rFonts w:ascii="Times New Roman" w:eastAsia="Times New Roman" w:hAnsi="Times New Roman" w:cs="Times New Roman"/>
                <w:color w:val="000000"/>
                <w:sz w:val="24"/>
                <w:szCs w:val="24"/>
                <w:lang w:eastAsia="pt-BR"/>
              </w:rPr>
              <w:t>0</w:t>
            </w:r>
            <w:proofErr w:type="gramEnd"/>
          </w:p>
        </w:tc>
        <w:tc>
          <w:tcPr>
            <w:tcW w:w="2835" w:type="dxa"/>
            <w:tcMar>
              <w:top w:w="0" w:type="dxa"/>
              <w:left w:w="45" w:type="dxa"/>
              <w:bottom w:w="0" w:type="dxa"/>
              <w:right w:w="45" w:type="dxa"/>
            </w:tcMar>
            <w:vAlign w:val="bottom"/>
            <w:hideMark/>
            <w:tcPrChange w:id="85" w:author="Flavia Bernardini" w:date="2016-08-17T15:29:00Z">
              <w:tcPr>
                <w:tcW w:w="2835"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23T20:</w:t>
            </w:r>
            <w:proofErr w:type="gramEnd"/>
            <w:r w:rsidRPr="00AC0193">
              <w:rPr>
                <w:rFonts w:ascii="Times New Roman" w:eastAsia="Times New Roman" w:hAnsi="Times New Roman" w:cs="Times New Roman"/>
                <w:color w:val="000000"/>
                <w:sz w:val="24"/>
                <w:szCs w:val="24"/>
                <w:lang w:eastAsia="pt-BR"/>
              </w:rPr>
              <w:t>52:56-02:00</w:t>
            </w:r>
          </w:p>
        </w:tc>
        <w:tc>
          <w:tcPr>
            <w:tcW w:w="2693" w:type="dxa"/>
            <w:tcMar>
              <w:top w:w="0" w:type="dxa"/>
              <w:left w:w="45" w:type="dxa"/>
              <w:bottom w:w="0" w:type="dxa"/>
              <w:right w:w="45" w:type="dxa"/>
            </w:tcMar>
            <w:vAlign w:val="bottom"/>
            <w:hideMark/>
            <w:tcPrChange w:id="86" w:author="Flavia Bernardini" w:date="2016-08-17T15:29:00Z">
              <w:tcPr>
                <w:tcW w:w="2693"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23T21:</w:t>
            </w:r>
            <w:proofErr w:type="gramEnd"/>
            <w:r w:rsidRPr="00AC0193">
              <w:rPr>
                <w:rFonts w:ascii="Times New Roman" w:eastAsia="Times New Roman" w:hAnsi="Times New Roman" w:cs="Times New Roman"/>
                <w:color w:val="000000"/>
                <w:sz w:val="24"/>
                <w:szCs w:val="24"/>
                <w:lang w:eastAsia="pt-BR"/>
              </w:rPr>
              <w:t>10:53-02:00</w:t>
            </w:r>
          </w:p>
        </w:tc>
      </w:tr>
      <w:tr w:rsidR="006E7F19" w:rsidRPr="000D62A0" w:rsidTr="006E7F19">
        <w:tc>
          <w:tcPr>
            <w:tcW w:w="896" w:type="dxa"/>
            <w:tcPrChange w:id="87" w:author="Flavia Bernardini" w:date="2016-08-17T15:29:00Z">
              <w:tcPr>
                <w:tcW w:w="0" w:type="auto"/>
              </w:tcPr>
            </w:tcPrChange>
          </w:tcPr>
          <w:p w:rsidR="006E7F19" w:rsidRPr="00AC0193" w:rsidRDefault="006E7F19" w:rsidP="006E7F19">
            <w:pPr>
              <w:spacing w:after="0" w:line="0" w:lineRule="atLeast"/>
              <w:jc w:val="center"/>
              <w:rPr>
                <w:ins w:id="88" w:author="Flavia Bernardini" w:date="2016-08-17T15:29:00Z"/>
                <w:rFonts w:ascii="Times New Roman" w:eastAsia="Times New Roman" w:hAnsi="Times New Roman" w:cs="Times New Roman"/>
                <w:color w:val="000000"/>
                <w:sz w:val="24"/>
                <w:szCs w:val="24"/>
                <w:lang w:eastAsia="pt-BR"/>
              </w:rPr>
            </w:pPr>
            <w:ins w:id="89" w:author="Flavia Bernardini" w:date="2016-08-17T15:29:00Z">
              <w:r>
                <w:rPr>
                  <w:rFonts w:ascii="Times New Roman" w:eastAsia="Times New Roman" w:hAnsi="Times New Roman" w:cs="Times New Roman"/>
                  <w:color w:val="000000"/>
                  <w:sz w:val="24"/>
                  <w:szCs w:val="24"/>
                  <w:lang w:eastAsia="pt-BR"/>
                </w:rPr>
                <w:t>t+</w:t>
              </w:r>
              <w:r>
                <w:rPr>
                  <w:rFonts w:ascii="Times New Roman" w:eastAsia="Times New Roman" w:hAnsi="Times New Roman" w:cs="Times New Roman"/>
                  <w:color w:val="000000"/>
                  <w:sz w:val="24"/>
                  <w:szCs w:val="24"/>
                  <w:lang w:eastAsia="pt-BR"/>
                </w:rPr>
                <w:t>2</w:t>
              </w:r>
            </w:ins>
          </w:p>
        </w:tc>
        <w:tc>
          <w:tcPr>
            <w:tcW w:w="1924" w:type="dxa"/>
            <w:tcMar>
              <w:top w:w="0" w:type="dxa"/>
              <w:left w:w="45" w:type="dxa"/>
              <w:bottom w:w="0" w:type="dxa"/>
              <w:right w:w="45" w:type="dxa"/>
            </w:tcMar>
            <w:vAlign w:val="bottom"/>
            <w:hideMark/>
            <w:tcPrChange w:id="90" w:author="Flavia Bernardini" w:date="2016-08-17T15:29:00Z">
              <w:tcPr>
                <w:tcW w:w="0" w:type="auto"/>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Change w:id="91" w:author="Flavia Bernardini" w:date="2016-08-17T15:29:00Z">
              <w:tcPr>
                <w:tcW w:w="1045"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1052</w:t>
            </w:r>
          </w:p>
        </w:tc>
        <w:tc>
          <w:tcPr>
            <w:tcW w:w="1276" w:type="dxa"/>
            <w:tcMar>
              <w:top w:w="0" w:type="dxa"/>
              <w:left w:w="45" w:type="dxa"/>
              <w:bottom w:w="0" w:type="dxa"/>
              <w:right w:w="45" w:type="dxa"/>
            </w:tcMar>
            <w:vAlign w:val="bottom"/>
            <w:hideMark/>
            <w:tcPrChange w:id="92" w:author="Flavia Bernardini" w:date="2016-08-17T15:29:00Z">
              <w:tcPr>
                <w:tcW w:w="1276"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proofErr w:type="gramStart"/>
            <w:r w:rsidRPr="00AC0193">
              <w:rPr>
                <w:rFonts w:ascii="Times New Roman" w:eastAsia="Times New Roman" w:hAnsi="Times New Roman" w:cs="Times New Roman"/>
                <w:color w:val="000000"/>
                <w:sz w:val="24"/>
                <w:szCs w:val="24"/>
                <w:lang w:eastAsia="pt-BR"/>
              </w:rPr>
              <w:t>0</w:t>
            </w:r>
            <w:proofErr w:type="gramEnd"/>
          </w:p>
        </w:tc>
        <w:tc>
          <w:tcPr>
            <w:tcW w:w="2835" w:type="dxa"/>
            <w:tcMar>
              <w:top w:w="0" w:type="dxa"/>
              <w:left w:w="45" w:type="dxa"/>
              <w:bottom w:w="0" w:type="dxa"/>
              <w:right w:w="45" w:type="dxa"/>
            </w:tcMar>
            <w:vAlign w:val="bottom"/>
            <w:hideMark/>
            <w:tcPrChange w:id="93" w:author="Flavia Bernardini" w:date="2016-08-17T15:29:00Z">
              <w:tcPr>
                <w:tcW w:w="2835"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23T21:</w:t>
            </w:r>
            <w:proofErr w:type="gramEnd"/>
            <w:r w:rsidRPr="00AC0193">
              <w:rPr>
                <w:rFonts w:ascii="Times New Roman" w:eastAsia="Times New Roman" w:hAnsi="Times New Roman" w:cs="Times New Roman"/>
                <w:color w:val="000000"/>
                <w:sz w:val="24"/>
                <w:szCs w:val="24"/>
                <w:lang w:eastAsia="pt-BR"/>
              </w:rPr>
              <w:t>08:03-02:00</w:t>
            </w:r>
          </w:p>
        </w:tc>
        <w:tc>
          <w:tcPr>
            <w:tcW w:w="2693" w:type="dxa"/>
            <w:tcMar>
              <w:top w:w="0" w:type="dxa"/>
              <w:left w:w="45" w:type="dxa"/>
              <w:bottom w:w="0" w:type="dxa"/>
              <w:right w:w="45" w:type="dxa"/>
            </w:tcMar>
            <w:vAlign w:val="bottom"/>
            <w:hideMark/>
            <w:tcPrChange w:id="94" w:author="Flavia Bernardini" w:date="2016-08-17T15:29:00Z">
              <w:tcPr>
                <w:tcW w:w="2693"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23T21:</w:t>
            </w:r>
            <w:proofErr w:type="gramEnd"/>
            <w:r w:rsidRPr="00AC0193">
              <w:rPr>
                <w:rFonts w:ascii="Times New Roman" w:eastAsia="Times New Roman" w:hAnsi="Times New Roman" w:cs="Times New Roman"/>
                <w:color w:val="000000"/>
                <w:sz w:val="24"/>
                <w:szCs w:val="24"/>
                <w:lang w:eastAsia="pt-BR"/>
              </w:rPr>
              <w:t>25:35-02:00</w:t>
            </w:r>
          </w:p>
        </w:tc>
      </w:tr>
      <w:tr w:rsidR="006E7F19" w:rsidRPr="000D62A0" w:rsidTr="006E7F19">
        <w:tc>
          <w:tcPr>
            <w:tcW w:w="896" w:type="dxa"/>
            <w:tcPrChange w:id="95" w:author="Flavia Bernardini" w:date="2016-08-17T15:29:00Z">
              <w:tcPr>
                <w:tcW w:w="0" w:type="auto"/>
              </w:tcPr>
            </w:tcPrChange>
          </w:tcPr>
          <w:p w:rsidR="006E7F19" w:rsidRPr="00AC0193" w:rsidRDefault="006E7F19" w:rsidP="00AC0193">
            <w:pPr>
              <w:spacing w:after="0" w:line="0" w:lineRule="atLeast"/>
              <w:jc w:val="center"/>
              <w:rPr>
                <w:ins w:id="96" w:author="Flavia Bernardini" w:date="2016-08-17T15:29:00Z"/>
                <w:rFonts w:ascii="Times New Roman" w:eastAsia="Times New Roman" w:hAnsi="Times New Roman" w:cs="Times New Roman"/>
                <w:color w:val="000000"/>
                <w:sz w:val="24"/>
                <w:szCs w:val="24"/>
                <w:lang w:eastAsia="pt-BR"/>
              </w:rPr>
            </w:pPr>
          </w:p>
        </w:tc>
        <w:tc>
          <w:tcPr>
            <w:tcW w:w="1924" w:type="dxa"/>
            <w:tcMar>
              <w:top w:w="0" w:type="dxa"/>
              <w:left w:w="45" w:type="dxa"/>
              <w:bottom w:w="0" w:type="dxa"/>
              <w:right w:w="45" w:type="dxa"/>
            </w:tcMar>
            <w:vAlign w:val="bottom"/>
            <w:hideMark/>
            <w:tcPrChange w:id="97" w:author="Flavia Bernardini" w:date="2016-08-17T15:29:00Z">
              <w:tcPr>
                <w:tcW w:w="0" w:type="auto"/>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Change w:id="98" w:author="Flavia Bernardini" w:date="2016-08-17T15:29:00Z">
              <w:tcPr>
                <w:tcW w:w="1045"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1026</w:t>
            </w:r>
          </w:p>
        </w:tc>
        <w:tc>
          <w:tcPr>
            <w:tcW w:w="1276" w:type="dxa"/>
            <w:tcMar>
              <w:top w:w="0" w:type="dxa"/>
              <w:left w:w="45" w:type="dxa"/>
              <w:bottom w:w="0" w:type="dxa"/>
              <w:right w:w="45" w:type="dxa"/>
            </w:tcMar>
            <w:vAlign w:val="bottom"/>
            <w:hideMark/>
            <w:tcPrChange w:id="99" w:author="Flavia Bernardini" w:date="2016-08-17T15:29:00Z">
              <w:tcPr>
                <w:tcW w:w="1276"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proofErr w:type="gramStart"/>
            <w:r w:rsidRPr="00AC0193">
              <w:rPr>
                <w:rFonts w:ascii="Times New Roman" w:eastAsia="Times New Roman" w:hAnsi="Times New Roman" w:cs="Times New Roman"/>
                <w:color w:val="000000"/>
                <w:sz w:val="24"/>
                <w:szCs w:val="24"/>
                <w:lang w:eastAsia="pt-BR"/>
              </w:rPr>
              <w:t>0</w:t>
            </w:r>
            <w:proofErr w:type="gramEnd"/>
          </w:p>
        </w:tc>
        <w:tc>
          <w:tcPr>
            <w:tcW w:w="2835" w:type="dxa"/>
            <w:tcMar>
              <w:top w:w="0" w:type="dxa"/>
              <w:left w:w="45" w:type="dxa"/>
              <w:bottom w:w="0" w:type="dxa"/>
              <w:right w:w="45" w:type="dxa"/>
            </w:tcMar>
            <w:vAlign w:val="bottom"/>
            <w:hideMark/>
            <w:tcPrChange w:id="100" w:author="Flavia Bernardini" w:date="2016-08-17T15:29:00Z">
              <w:tcPr>
                <w:tcW w:w="2835"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23T21:</w:t>
            </w:r>
            <w:proofErr w:type="gramEnd"/>
            <w:r w:rsidRPr="00AC0193">
              <w:rPr>
                <w:rFonts w:ascii="Times New Roman" w:eastAsia="Times New Roman" w:hAnsi="Times New Roman" w:cs="Times New Roman"/>
                <w:color w:val="000000"/>
                <w:sz w:val="24"/>
                <w:szCs w:val="24"/>
                <w:lang w:eastAsia="pt-BR"/>
              </w:rPr>
              <w:t>23:09-02:00</w:t>
            </w:r>
          </w:p>
        </w:tc>
        <w:tc>
          <w:tcPr>
            <w:tcW w:w="2693" w:type="dxa"/>
            <w:tcMar>
              <w:top w:w="0" w:type="dxa"/>
              <w:left w:w="45" w:type="dxa"/>
              <w:bottom w:w="0" w:type="dxa"/>
              <w:right w:w="45" w:type="dxa"/>
            </w:tcMar>
            <w:vAlign w:val="bottom"/>
            <w:hideMark/>
            <w:tcPrChange w:id="101" w:author="Flavia Bernardini" w:date="2016-08-17T15:29:00Z">
              <w:tcPr>
                <w:tcW w:w="2693"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23T21:</w:t>
            </w:r>
            <w:proofErr w:type="gramEnd"/>
            <w:r w:rsidRPr="00AC0193">
              <w:rPr>
                <w:rFonts w:ascii="Times New Roman" w:eastAsia="Times New Roman" w:hAnsi="Times New Roman" w:cs="Times New Roman"/>
                <w:color w:val="000000"/>
                <w:sz w:val="24"/>
                <w:szCs w:val="24"/>
                <w:lang w:eastAsia="pt-BR"/>
              </w:rPr>
              <w:t>40:15-02:00</w:t>
            </w:r>
          </w:p>
        </w:tc>
      </w:tr>
      <w:tr w:rsidR="006E7F19" w:rsidRPr="000D62A0" w:rsidTr="006E7F19">
        <w:tc>
          <w:tcPr>
            <w:tcW w:w="896" w:type="dxa"/>
            <w:tcPrChange w:id="102" w:author="Flavia Bernardini" w:date="2016-08-17T15:29:00Z">
              <w:tcPr>
                <w:tcW w:w="0" w:type="auto"/>
              </w:tcPr>
            </w:tcPrChange>
          </w:tcPr>
          <w:p w:rsidR="006E7F19" w:rsidRPr="00AC0193" w:rsidRDefault="006E7F19" w:rsidP="00AC0193">
            <w:pPr>
              <w:spacing w:after="0" w:line="0" w:lineRule="atLeast"/>
              <w:jc w:val="center"/>
              <w:rPr>
                <w:ins w:id="103" w:author="Flavia Bernardini" w:date="2016-08-17T15:29:00Z"/>
                <w:rFonts w:ascii="Times New Roman" w:eastAsia="Times New Roman" w:hAnsi="Times New Roman" w:cs="Times New Roman"/>
                <w:color w:val="000000"/>
                <w:sz w:val="24"/>
                <w:szCs w:val="24"/>
                <w:lang w:eastAsia="pt-BR"/>
              </w:rPr>
            </w:pPr>
          </w:p>
        </w:tc>
        <w:tc>
          <w:tcPr>
            <w:tcW w:w="1924" w:type="dxa"/>
            <w:tcMar>
              <w:top w:w="0" w:type="dxa"/>
              <w:left w:w="45" w:type="dxa"/>
              <w:bottom w:w="0" w:type="dxa"/>
              <w:right w:w="45" w:type="dxa"/>
            </w:tcMar>
            <w:vAlign w:val="bottom"/>
            <w:hideMark/>
            <w:tcPrChange w:id="104" w:author="Flavia Bernardini" w:date="2016-08-17T15:29:00Z">
              <w:tcPr>
                <w:tcW w:w="0" w:type="auto"/>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Change w:id="105" w:author="Flavia Bernardini" w:date="2016-08-17T15:29:00Z">
              <w:tcPr>
                <w:tcW w:w="1045"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983</w:t>
            </w:r>
          </w:p>
        </w:tc>
        <w:tc>
          <w:tcPr>
            <w:tcW w:w="1276" w:type="dxa"/>
            <w:tcMar>
              <w:top w:w="0" w:type="dxa"/>
              <w:left w:w="45" w:type="dxa"/>
              <w:bottom w:w="0" w:type="dxa"/>
              <w:right w:w="45" w:type="dxa"/>
            </w:tcMar>
            <w:vAlign w:val="bottom"/>
            <w:hideMark/>
            <w:tcPrChange w:id="106" w:author="Flavia Bernardini" w:date="2016-08-17T15:29:00Z">
              <w:tcPr>
                <w:tcW w:w="1276"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proofErr w:type="gramStart"/>
            <w:r w:rsidRPr="00AC0193">
              <w:rPr>
                <w:rFonts w:ascii="Times New Roman" w:eastAsia="Times New Roman" w:hAnsi="Times New Roman" w:cs="Times New Roman"/>
                <w:color w:val="000000"/>
                <w:sz w:val="24"/>
                <w:szCs w:val="24"/>
                <w:lang w:eastAsia="pt-BR"/>
              </w:rPr>
              <w:t>0</w:t>
            </w:r>
            <w:proofErr w:type="gramEnd"/>
          </w:p>
        </w:tc>
        <w:tc>
          <w:tcPr>
            <w:tcW w:w="2835" w:type="dxa"/>
            <w:tcMar>
              <w:top w:w="0" w:type="dxa"/>
              <w:left w:w="45" w:type="dxa"/>
              <w:bottom w:w="0" w:type="dxa"/>
              <w:right w:w="45" w:type="dxa"/>
            </w:tcMar>
            <w:vAlign w:val="bottom"/>
            <w:hideMark/>
            <w:tcPrChange w:id="107" w:author="Flavia Bernardini" w:date="2016-08-17T15:29:00Z">
              <w:tcPr>
                <w:tcW w:w="2835"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24T21:</w:t>
            </w:r>
            <w:proofErr w:type="gramEnd"/>
            <w:r w:rsidRPr="00AC0193">
              <w:rPr>
                <w:rFonts w:ascii="Times New Roman" w:eastAsia="Times New Roman" w:hAnsi="Times New Roman" w:cs="Times New Roman"/>
                <w:color w:val="000000"/>
                <w:sz w:val="24"/>
                <w:szCs w:val="24"/>
                <w:lang w:eastAsia="pt-BR"/>
              </w:rPr>
              <w:t>47:23-02:00</w:t>
            </w:r>
          </w:p>
        </w:tc>
        <w:tc>
          <w:tcPr>
            <w:tcW w:w="2693" w:type="dxa"/>
            <w:tcMar>
              <w:top w:w="0" w:type="dxa"/>
              <w:left w:w="45" w:type="dxa"/>
              <w:bottom w:w="0" w:type="dxa"/>
              <w:right w:w="45" w:type="dxa"/>
            </w:tcMar>
            <w:vAlign w:val="bottom"/>
            <w:hideMark/>
            <w:tcPrChange w:id="108" w:author="Flavia Bernardini" w:date="2016-08-17T15:29:00Z">
              <w:tcPr>
                <w:tcW w:w="2693"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24T22:</w:t>
            </w:r>
            <w:proofErr w:type="gramEnd"/>
            <w:r w:rsidRPr="00AC0193">
              <w:rPr>
                <w:rFonts w:ascii="Times New Roman" w:eastAsia="Times New Roman" w:hAnsi="Times New Roman" w:cs="Times New Roman"/>
                <w:color w:val="000000"/>
                <w:sz w:val="24"/>
                <w:szCs w:val="24"/>
                <w:lang w:eastAsia="pt-BR"/>
              </w:rPr>
              <w:t>03:45-02:00</w:t>
            </w:r>
          </w:p>
        </w:tc>
      </w:tr>
      <w:tr w:rsidR="006E7F19" w:rsidRPr="000D62A0" w:rsidTr="006E7F19">
        <w:tc>
          <w:tcPr>
            <w:tcW w:w="896" w:type="dxa"/>
            <w:tcPrChange w:id="109" w:author="Flavia Bernardini" w:date="2016-08-17T15:29:00Z">
              <w:tcPr>
                <w:tcW w:w="0" w:type="auto"/>
              </w:tcPr>
            </w:tcPrChange>
          </w:tcPr>
          <w:p w:rsidR="006E7F19" w:rsidRPr="00AC0193" w:rsidRDefault="006E7F19" w:rsidP="00AC0193">
            <w:pPr>
              <w:spacing w:after="0" w:line="0" w:lineRule="atLeast"/>
              <w:jc w:val="center"/>
              <w:rPr>
                <w:ins w:id="110" w:author="Flavia Bernardini" w:date="2016-08-17T15:29:00Z"/>
                <w:rFonts w:ascii="Times New Roman" w:eastAsia="Times New Roman" w:hAnsi="Times New Roman" w:cs="Times New Roman"/>
                <w:color w:val="000000"/>
                <w:sz w:val="24"/>
                <w:szCs w:val="24"/>
                <w:lang w:eastAsia="pt-BR"/>
              </w:rPr>
            </w:pPr>
          </w:p>
        </w:tc>
        <w:tc>
          <w:tcPr>
            <w:tcW w:w="1924" w:type="dxa"/>
            <w:tcMar>
              <w:top w:w="0" w:type="dxa"/>
              <w:left w:w="45" w:type="dxa"/>
              <w:bottom w:w="0" w:type="dxa"/>
              <w:right w:w="45" w:type="dxa"/>
            </w:tcMar>
            <w:vAlign w:val="bottom"/>
            <w:hideMark/>
            <w:tcPrChange w:id="111" w:author="Flavia Bernardini" w:date="2016-08-17T15:29:00Z">
              <w:tcPr>
                <w:tcW w:w="0" w:type="auto"/>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Change w:id="112" w:author="Flavia Bernardini" w:date="2016-08-17T15:29:00Z">
              <w:tcPr>
                <w:tcW w:w="1045"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Change w:id="113" w:author="Flavia Bernardini" w:date="2016-08-17T15:29:00Z">
              <w:tcPr>
                <w:tcW w:w="1276"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proofErr w:type="gramStart"/>
            <w:r w:rsidRPr="00AC0193">
              <w:rPr>
                <w:rFonts w:ascii="Times New Roman" w:eastAsia="Times New Roman" w:hAnsi="Times New Roman" w:cs="Times New Roman"/>
                <w:color w:val="000000"/>
                <w:sz w:val="24"/>
                <w:szCs w:val="24"/>
                <w:lang w:eastAsia="pt-BR"/>
              </w:rPr>
              <w:t>0</w:t>
            </w:r>
            <w:proofErr w:type="gramEnd"/>
          </w:p>
        </w:tc>
        <w:tc>
          <w:tcPr>
            <w:tcW w:w="2835" w:type="dxa"/>
            <w:tcMar>
              <w:top w:w="0" w:type="dxa"/>
              <w:left w:w="45" w:type="dxa"/>
              <w:bottom w:w="0" w:type="dxa"/>
              <w:right w:w="45" w:type="dxa"/>
            </w:tcMar>
            <w:vAlign w:val="bottom"/>
            <w:hideMark/>
            <w:tcPrChange w:id="114" w:author="Flavia Bernardini" w:date="2016-08-17T15:29:00Z">
              <w:tcPr>
                <w:tcW w:w="2835"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24T22:</w:t>
            </w:r>
            <w:proofErr w:type="gramEnd"/>
            <w:r w:rsidRPr="00AC0193">
              <w:rPr>
                <w:rFonts w:ascii="Times New Roman" w:eastAsia="Times New Roman" w:hAnsi="Times New Roman" w:cs="Times New Roman"/>
                <w:color w:val="000000"/>
                <w:sz w:val="24"/>
                <w:szCs w:val="24"/>
                <w:lang w:eastAsia="pt-BR"/>
              </w:rPr>
              <w:t>02:27-02:00</w:t>
            </w:r>
          </w:p>
        </w:tc>
        <w:tc>
          <w:tcPr>
            <w:tcW w:w="2693" w:type="dxa"/>
            <w:tcMar>
              <w:top w:w="0" w:type="dxa"/>
              <w:left w:w="45" w:type="dxa"/>
              <w:bottom w:w="0" w:type="dxa"/>
              <w:right w:w="45" w:type="dxa"/>
            </w:tcMar>
            <w:vAlign w:val="bottom"/>
            <w:hideMark/>
            <w:tcPrChange w:id="115" w:author="Flavia Bernardini" w:date="2016-08-17T15:29:00Z">
              <w:tcPr>
                <w:tcW w:w="2693"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24T22:</w:t>
            </w:r>
            <w:proofErr w:type="gramEnd"/>
            <w:r w:rsidRPr="00AC0193">
              <w:rPr>
                <w:rFonts w:ascii="Times New Roman" w:eastAsia="Times New Roman" w:hAnsi="Times New Roman" w:cs="Times New Roman"/>
                <w:color w:val="000000"/>
                <w:sz w:val="24"/>
                <w:szCs w:val="24"/>
                <w:lang w:eastAsia="pt-BR"/>
              </w:rPr>
              <w:t>18:44-02:00</w:t>
            </w:r>
          </w:p>
        </w:tc>
      </w:tr>
      <w:tr w:rsidR="006E7F19" w:rsidRPr="000D62A0" w:rsidTr="006E7F19">
        <w:tc>
          <w:tcPr>
            <w:tcW w:w="896" w:type="dxa"/>
            <w:tcPrChange w:id="116" w:author="Flavia Bernardini" w:date="2016-08-17T15:29:00Z">
              <w:tcPr>
                <w:tcW w:w="0" w:type="auto"/>
              </w:tcPr>
            </w:tcPrChange>
          </w:tcPr>
          <w:p w:rsidR="006E7F19" w:rsidRPr="00AC0193" w:rsidRDefault="006E7F19" w:rsidP="00AC0193">
            <w:pPr>
              <w:spacing w:after="0" w:line="0" w:lineRule="atLeast"/>
              <w:jc w:val="center"/>
              <w:rPr>
                <w:ins w:id="117" w:author="Flavia Bernardini" w:date="2016-08-17T15:29:00Z"/>
                <w:rFonts w:ascii="Times New Roman" w:eastAsia="Times New Roman" w:hAnsi="Times New Roman" w:cs="Times New Roman"/>
                <w:color w:val="000000"/>
                <w:sz w:val="24"/>
                <w:szCs w:val="24"/>
                <w:lang w:eastAsia="pt-BR"/>
              </w:rPr>
            </w:pPr>
          </w:p>
        </w:tc>
        <w:tc>
          <w:tcPr>
            <w:tcW w:w="1924" w:type="dxa"/>
            <w:tcMar>
              <w:top w:w="0" w:type="dxa"/>
              <w:left w:w="45" w:type="dxa"/>
              <w:bottom w:w="0" w:type="dxa"/>
              <w:right w:w="45" w:type="dxa"/>
            </w:tcMar>
            <w:vAlign w:val="bottom"/>
            <w:hideMark/>
            <w:tcPrChange w:id="118" w:author="Flavia Bernardini" w:date="2016-08-17T15:29:00Z">
              <w:tcPr>
                <w:tcW w:w="0" w:type="auto"/>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Change w:id="119" w:author="Flavia Bernardini" w:date="2016-08-17T15:29:00Z">
              <w:tcPr>
                <w:tcW w:w="1045"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Change w:id="120" w:author="Flavia Bernardini" w:date="2016-08-17T15:29:00Z">
              <w:tcPr>
                <w:tcW w:w="1276"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proofErr w:type="gramStart"/>
            <w:r w:rsidRPr="00AC0193">
              <w:rPr>
                <w:rFonts w:ascii="Times New Roman" w:eastAsia="Times New Roman" w:hAnsi="Times New Roman" w:cs="Times New Roman"/>
                <w:color w:val="000000"/>
                <w:sz w:val="24"/>
                <w:szCs w:val="24"/>
                <w:lang w:eastAsia="pt-BR"/>
              </w:rPr>
              <w:t>0</w:t>
            </w:r>
            <w:proofErr w:type="gramEnd"/>
          </w:p>
        </w:tc>
        <w:tc>
          <w:tcPr>
            <w:tcW w:w="2835" w:type="dxa"/>
            <w:tcMar>
              <w:top w:w="0" w:type="dxa"/>
              <w:left w:w="45" w:type="dxa"/>
              <w:bottom w:w="0" w:type="dxa"/>
              <w:right w:w="45" w:type="dxa"/>
            </w:tcMar>
            <w:vAlign w:val="bottom"/>
            <w:hideMark/>
            <w:tcPrChange w:id="121" w:author="Flavia Bernardini" w:date="2016-08-17T15:29:00Z">
              <w:tcPr>
                <w:tcW w:w="2835"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24T22:</w:t>
            </w:r>
            <w:proofErr w:type="gramEnd"/>
            <w:r w:rsidRPr="00AC0193">
              <w:rPr>
                <w:rFonts w:ascii="Times New Roman" w:eastAsia="Times New Roman" w:hAnsi="Times New Roman" w:cs="Times New Roman"/>
                <w:color w:val="000000"/>
                <w:sz w:val="24"/>
                <w:szCs w:val="24"/>
                <w:lang w:eastAsia="pt-BR"/>
              </w:rPr>
              <w:t>17:31-02:00</w:t>
            </w:r>
          </w:p>
        </w:tc>
        <w:tc>
          <w:tcPr>
            <w:tcW w:w="2693" w:type="dxa"/>
            <w:tcMar>
              <w:top w:w="0" w:type="dxa"/>
              <w:left w:w="45" w:type="dxa"/>
              <w:bottom w:w="0" w:type="dxa"/>
              <w:right w:w="45" w:type="dxa"/>
            </w:tcMar>
            <w:vAlign w:val="bottom"/>
            <w:hideMark/>
            <w:tcPrChange w:id="122" w:author="Flavia Bernardini" w:date="2016-08-17T15:29:00Z">
              <w:tcPr>
                <w:tcW w:w="2693"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24T22:</w:t>
            </w:r>
            <w:proofErr w:type="gramEnd"/>
            <w:r w:rsidRPr="00AC0193">
              <w:rPr>
                <w:rFonts w:ascii="Times New Roman" w:eastAsia="Times New Roman" w:hAnsi="Times New Roman" w:cs="Times New Roman"/>
                <w:color w:val="000000"/>
                <w:sz w:val="24"/>
                <w:szCs w:val="24"/>
                <w:lang w:eastAsia="pt-BR"/>
              </w:rPr>
              <w:t>33:48-02:00</w:t>
            </w:r>
          </w:p>
        </w:tc>
      </w:tr>
      <w:tr w:rsidR="006E7F19" w:rsidRPr="000D62A0" w:rsidTr="006E7F19">
        <w:tc>
          <w:tcPr>
            <w:tcW w:w="896" w:type="dxa"/>
            <w:tcPrChange w:id="123" w:author="Flavia Bernardini" w:date="2016-08-17T15:29:00Z">
              <w:tcPr>
                <w:tcW w:w="0" w:type="auto"/>
              </w:tcPr>
            </w:tcPrChange>
          </w:tcPr>
          <w:p w:rsidR="006E7F19" w:rsidRPr="00AC0193" w:rsidRDefault="006E7F19" w:rsidP="00AC0193">
            <w:pPr>
              <w:spacing w:after="0" w:line="0" w:lineRule="atLeast"/>
              <w:jc w:val="center"/>
              <w:rPr>
                <w:ins w:id="124" w:author="Flavia Bernardini" w:date="2016-08-17T15:29:00Z"/>
                <w:rFonts w:ascii="Times New Roman" w:eastAsia="Times New Roman" w:hAnsi="Times New Roman" w:cs="Times New Roman"/>
                <w:color w:val="000000"/>
                <w:sz w:val="24"/>
                <w:szCs w:val="24"/>
                <w:lang w:eastAsia="pt-BR"/>
              </w:rPr>
            </w:pPr>
          </w:p>
        </w:tc>
        <w:tc>
          <w:tcPr>
            <w:tcW w:w="1924" w:type="dxa"/>
            <w:tcMar>
              <w:top w:w="0" w:type="dxa"/>
              <w:left w:w="45" w:type="dxa"/>
              <w:bottom w:w="0" w:type="dxa"/>
              <w:right w:w="45" w:type="dxa"/>
            </w:tcMar>
            <w:vAlign w:val="bottom"/>
            <w:hideMark/>
            <w:tcPrChange w:id="125" w:author="Flavia Bernardini" w:date="2016-08-17T15:29:00Z">
              <w:tcPr>
                <w:tcW w:w="0" w:type="auto"/>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Change w:id="126" w:author="Flavia Bernardini" w:date="2016-08-17T15:29:00Z">
              <w:tcPr>
                <w:tcW w:w="1045"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Change w:id="127" w:author="Flavia Bernardini" w:date="2016-08-17T15:29:00Z">
              <w:tcPr>
                <w:tcW w:w="1276"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proofErr w:type="gramStart"/>
            <w:r w:rsidRPr="00AC0193">
              <w:rPr>
                <w:rFonts w:ascii="Times New Roman" w:eastAsia="Times New Roman" w:hAnsi="Times New Roman" w:cs="Times New Roman"/>
                <w:color w:val="000000"/>
                <w:sz w:val="24"/>
                <w:szCs w:val="24"/>
                <w:lang w:eastAsia="pt-BR"/>
              </w:rPr>
              <w:t>0</w:t>
            </w:r>
            <w:proofErr w:type="gramEnd"/>
          </w:p>
        </w:tc>
        <w:tc>
          <w:tcPr>
            <w:tcW w:w="2835" w:type="dxa"/>
            <w:tcMar>
              <w:top w:w="0" w:type="dxa"/>
              <w:left w:w="45" w:type="dxa"/>
              <w:bottom w:w="0" w:type="dxa"/>
              <w:right w:w="45" w:type="dxa"/>
            </w:tcMar>
            <w:vAlign w:val="bottom"/>
            <w:hideMark/>
            <w:tcPrChange w:id="128" w:author="Flavia Bernardini" w:date="2016-08-17T15:29:00Z">
              <w:tcPr>
                <w:tcW w:w="2835"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24T22:</w:t>
            </w:r>
            <w:proofErr w:type="gramEnd"/>
            <w:r w:rsidRPr="00AC0193">
              <w:rPr>
                <w:rFonts w:ascii="Times New Roman" w:eastAsia="Times New Roman" w:hAnsi="Times New Roman" w:cs="Times New Roman"/>
                <w:color w:val="000000"/>
                <w:sz w:val="24"/>
                <w:szCs w:val="24"/>
                <w:lang w:eastAsia="pt-BR"/>
              </w:rPr>
              <w:t>32:35-02:00</w:t>
            </w:r>
          </w:p>
        </w:tc>
        <w:tc>
          <w:tcPr>
            <w:tcW w:w="2693" w:type="dxa"/>
            <w:tcMar>
              <w:top w:w="0" w:type="dxa"/>
              <w:left w:w="45" w:type="dxa"/>
              <w:bottom w:w="0" w:type="dxa"/>
              <w:right w:w="45" w:type="dxa"/>
            </w:tcMar>
            <w:vAlign w:val="bottom"/>
            <w:hideMark/>
            <w:tcPrChange w:id="129" w:author="Flavia Bernardini" w:date="2016-08-17T15:29:00Z">
              <w:tcPr>
                <w:tcW w:w="2693"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24T22:</w:t>
            </w:r>
            <w:proofErr w:type="gramEnd"/>
            <w:r w:rsidRPr="00AC0193">
              <w:rPr>
                <w:rFonts w:ascii="Times New Roman" w:eastAsia="Times New Roman" w:hAnsi="Times New Roman" w:cs="Times New Roman"/>
                <w:color w:val="000000"/>
                <w:sz w:val="24"/>
                <w:szCs w:val="24"/>
                <w:lang w:eastAsia="pt-BR"/>
              </w:rPr>
              <w:t>48:52-02:00</w:t>
            </w:r>
          </w:p>
        </w:tc>
      </w:tr>
      <w:tr w:rsidR="006E7F19" w:rsidRPr="000D62A0" w:rsidTr="006E7F19">
        <w:tc>
          <w:tcPr>
            <w:tcW w:w="896" w:type="dxa"/>
            <w:tcPrChange w:id="130" w:author="Flavia Bernardini" w:date="2016-08-17T15:29:00Z">
              <w:tcPr>
                <w:tcW w:w="0" w:type="auto"/>
              </w:tcPr>
            </w:tcPrChange>
          </w:tcPr>
          <w:p w:rsidR="006E7F19" w:rsidRPr="00AC0193" w:rsidRDefault="006E7F19" w:rsidP="00AC0193">
            <w:pPr>
              <w:spacing w:after="0" w:line="0" w:lineRule="atLeast"/>
              <w:jc w:val="center"/>
              <w:rPr>
                <w:ins w:id="131" w:author="Flavia Bernardini" w:date="2016-08-17T15:29:00Z"/>
                <w:rFonts w:ascii="Times New Roman" w:eastAsia="Times New Roman" w:hAnsi="Times New Roman" w:cs="Times New Roman"/>
                <w:color w:val="000000"/>
                <w:sz w:val="24"/>
                <w:szCs w:val="24"/>
                <w:lang w:eastAsia="pt-BR"/>
              </w:rPr>
            </w:pPr>
          </w:p>
        </w:tc>
        <w:tc>
          <w:tcPr>
            <w:tcW w:w="1924" w:type="dxa"/>
            <w:tcMar>
              <w:top w:w="0" w:type="dxa"/>
              <w:left w:w="45" w:type="dxa"/>
              <w:bottom w:w="0" w:type="dxa"/>
              <w:right w:w="45" w:type="dxa"/>
            </w:tcMar>
            <w:vAlign w:val="bottom"/>
            <w:hideMark/>
            <w:tcPrChange w:id="132" w:author="Flavia Bernardini" w:date="2016-08-17T15:29:00Z">
              <w:tcPr>
                <w:tcW w:w="0" w:type="auto"/>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Change w:id="133" w:author="Flavia Bernardini" w:date="2016-08-17T15:29:00Z">
              <w:tcPr>
                <w:tcW w:w="1045"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Change w:id="134" w:author="Flavia Bernardini" w:date="2016-08-17T15:29:00Z">
              <w:tcPr>
                <w:tcW w:w="1276"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proofErr w:type="gramStart"/>
            <w:r w:rsidRPr="00AC0193">
              <w:rPr>
                <w:rFonts w:ascii="Times New Roman" w:eastAsia="Times New Roman" w:hAnsi="Times New Roman" w:cs="Times New Roman"/>
                <w:color w:val="000000"/>
                <w:sz w:val="24"/>
                <w:szCs w:val="24"/>
                <w:lang w:eastAsia="pt-BR"/>
              </w:rPr>
              <w:t>0</w:t>
            </w:r>
            <w:proofErr w:type="gramEnd"/>
          </w:p>
        </w:tc>
        <w:tc>
          <w:tcPr>
            <w:tcW w:w="2835" w:type="dxa"/>
            <w:tcMar>
              <w:top w:w="0" w:type="dxa"/>
              <w:left w:w="45" w:type="dxa"/>
              <w:bottom w:w="0" w:type="dxa"/>
              <w:right w:w="45" w:type="dxa"/>
            </w:tcMar>
            <w:vAlign w:val="bottom"/>
            <w:hideMark/>
            <w:tcPrChange w:id="135" w:author="Flavia Bernardini" w:date="2016-08-17T15:29:00Z">
              <w:tcPr>
                <w:tcW w:w="2835"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24T22:</w:t>
            </w:r>
            <w:proofErr w:type="gramEnd"/>
            <w:r w:rsidRPr="00AC0193">
              <w:rPr>
                <w:rFonts w:ascii="Times New Roman" w:eastAsia="Times New Roman" w:hAnsi="Times New Roman" w:cs="Times New Roman"/>
                <w:color w:val="000000"/>
                <w:sz w:val="24"/>
                <w:szCs w:val="24"/>
                <w:lang w:eastAsia="pt-BR"/>
              </w:rPr>
              <w:t>47:39-02:00</w:t>
            </w:r>
          </w:p>
        </w:tc>
        <w:tc>
          <w:tcPr>
            <w:tcW w:w="2693" w:type="dxa"/>
            <w:tcMar>
              <w:top w:w="0" w:type="dxa"/>
              <w:left w:w="45" w:type="dxa"/>
              <w:bottom w:w="0" w:type="dxa"/>
              <w:right w:w="45" w:type="dxa"/>
            </w:tcMar>
            <w:vAlign w:val="bottom"/>
            <w:hideMark/>
            <w:tcPrChange w:id="136" w:author="Flavia Bernardini" w:date="2016-08-17T15:29:00Z">
              <w:tcPr>
                <w:tcW w:w="2693"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24T23:</w:t>
            </w:r>
            <w:proofErr w:type="gramEnd"/>
            <w:r w:rsidRPr="00AC0193">
              <w:rPr>
                <w:rFonts w:ascii="Times New Roman" w:eastAsia="Times New Roman" w:hAnsi="Times New Roman" w:cs="Times New Roman"/>
                <w:color w:val="000000"/>
                <w:sz w:val="24"/>
                <w:szCs w:val="24"/>
                <w:lang w:eastAsia="pt-BR"/>
              </w:rPr>
              <w:t>03:56-02:00</w:t>
            </w:r>
          </w:p>
        </w:tc>
      </w:tr>
      <w:tr w:rsidR="006E7F19" w:rsidRPr="000D62A0" w:rsidTr="006E7F19">
        <w:tc>
          <w:tcPr>
            <w:tcW w:w="896" w:type="dxa"/>
            <w:tcPrChange w:id="137" w:author="Flavia Bernardini" w:date="2016-08-17T15:29:00Z">
              <w:tcPr>
                <w:tcW w:w="0" w:type="auto"/>
              </w:tcPr>
            </w:tcPrChange>
          </w:tcPr>
          <w:p w:rsidR="006E7F19" w:rsidRPr="00AC0193" w:rsidRDefault="006E7F19" w:rsidP="00AC0193">
            <w:pPr>
              <w:spacing w:after="0" w:line="0" w:lineRule="atLeast"/>
              <w:jc w:val="center"/>
              <w:rPr>
                <w:ins w:id="138" w:author="Flavia Bernardini" w:date="2016-08-17T15:29:00Z"/>
                <w:rFonts w:ascii="Times New Roman" w:eastAsia="Times New Roman" w:hAnsi="Times New Roman" w:cs="Times New Roman"/>
                <w:color w:val="000000"/>
                <w:sz w:val="24"/>
                <w:szCs w:val="24"/>
                <w:lang w:eastAsia="pt-BR"/>
              </w:rPr>
            </w:pPr>
          </w:p>
        </w:tc>
        <w:tc>
          <w:tcPr>
            <w:tcW w:w="1924" w:type="dxa"/>
            <w:tcMar>
              <w:top w:w="0" w:type="dxa"/>
              <w:left w:w="45" w:type="dxa"/>
              <w:bottom w:w="0" w:type="dxa"/>
              <w:right w:w="45" w:type="dxa"/>
            </w:tcMar>
            <w:vAlign w:val="bottom"/>
            <w:hideMark/>
            <w:tcPrChange w:id="139" w:author="Flavia Bernardini" w:date="2016-08-17T15:29:00Z">
              <w:tcPr>
                <w:tcW w:w="0" w:type="auto"/>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Change w:id="140" w:author="Flavia Bernardini" w:date="2016-08-17T15:29:00Z">
              <w:tcPr>
                <w:tcW w:w="1045"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Change w:id="141" w:author="Flavia Bernardini" w:date="2016-08-17T15:29:00Z">
              <w:tcPr>
                <w:tcW w:w="1276"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proofErr w:type="gramStart"/>
            <w:r w:rsidRPr="00AC0193">
              <w:rPr>
                <w:rFonts w:ascii="Times New Roman" w:eastAsia="Times New Roman" w:hAnsi="Times New Roman" w:cs="Times New Roman"/>
                <w:color w:val="000000"/>
                <w:sz w:val="24"/>
                <w:szCs w:val="24"/>
                <w:lang w:eastAsia="pt-BR"/>
              </w:rPr>
              <w:t>0</w:t>
            </w:r>
            <w:proofErr w:type="gramEnd"/>
          </w:p>
        </w:tc>
        <w:tc>
          <w:tcPr>
            <w:tcW w:w="2835" w:type="dxa"/>
            <w:tcMar>
              <w:top w:w="0" w:type="dxa"/>
              <w:left w:w="45" w:type="dxa"/>
              <w:bottom w:w="0" w:type="dxa"/>
              <w:right w:w="45" w:type="dxa"/>
            </w:tcMar>
            <w:vAlign w:val="bottom"/>
            <w:hideMark/>
            <w:tcPrChange w:id="142" w:author="Flavia Bernardini" w:date="2016-08-17T15:29:00Z">
              <w:tcPr>
                <w:tcW w:w="2835"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24T23:</w:t>
            </w:r>
            <w:proofErr w:type="gramEnd"/>
            <w:r w:rsidRPr="00AC0193">
              <w:rPr>
                <w:rFonts w:ascii="Times New Roman" w:eastAsia="Times New Roman" w:hAnsi="Times New Roman" w:cs="Times New Roman"/>
                <w:color w:val="000000"/>
                <w:sz w:val="24"/>
                <w:szCs w:val="24"/>
                <w:lang w:eastAsia="pt-BR"/>
              </w:rPr>
              <w:t>02:43-02:00</w:t>
            </w:r>
          </w:p>
        </w:tc>
        <w:tc>
          <w:tcPr>
            <w:tcW w:w="2693" w:type="dxa"/>
            <w:tcMar>
              <w:top w:w="0" w:type="dxa"/>
              <w:left w:w="45" w:type="dxa"/>
              <w:bottom w:w="0" w:type="dxa"/>
              <w:right w:w="45" w:type="dxa"/>
            </w:tcMar>
            <w:vAlign w:val="bottom"/>
            <w:hideMark/>
            <w:tcPrChange w:id="143" w:author="Flavia Bernardini" w:date="2016-08-17T15:29:00Z">
              <w:tcPr>
                <w:tcW w:w="2693"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24T23:</w:t>
            </w:r>
            <w:proofErr w:type="gramEnd"/>
            <w:r w:rsidRPr="00AC0193">
              <w:rPr>
                <w:rFonts w:ascii="Times New Roman" w:eastAsia="Times New Roman" w:hAnsi="Times New Roman" w:cs="Times New Roman"/>
                <w:color w:val="000000"/>
                <w:sz w:val="24"/>
                <w:szCs w:val="24"/>
                <w:lang w:eastAsia="pt-BR"/>
              </w:rPr>
              <w:t>19:00-02:00</w:t>
            </w:r>
          </w:p>
        </w:tc>
      </w:tr>
      <w:tr w:rsidR="006E7F19" w:rsidRPr="000D62A0" w:rsidTr="006E7F19">
        <w:tc>
          <w:tcPr>
            <w:tcW w:w="896" w:type="dxa"/>
            <w:tcPrChange w:id="144" w:author="Flavia Bernardini" w:date="2016-08-17T15:29:00Z">
              <w:tcPr>
                <w:tcW w:w="0" w:type="auto"/>
              </w:tcPr>
            </w:tcPrChange>
          </w:tcPr>
          <w:p w:rsidR="006E7F19" w:rsidRPr="00AC0193" w:rsidRDefault="006E7F19" w:rsidP="00AC0193">
            <w:pPr>
              <w:spacing w:after="0" w:line="0" w:lineRule="atLeast"/>
              <w:jc w:val="center"/>
              <w:rPr>
                <w:ins w:id="145" w:author="Flavia Bernardini" w:date="2016-08-17T15:29:00Z"/>
                <w:rFonts w:ascii="Times New Roman" w:eastAsia="Times New Roman" w:hAnsi="Times New Roman" w:cs="Times New Roman"/>
                <w:color w:val="000000"/>
                <w:sz w:val="24"/>
                <w:szCs w:val="24"/>
                <w:lang w:eastAsia="pt-BR"/>
              </w:rPr>
            </w:pPr>
          </w:p>
        </w:tc>
        <w:tc>
          <w:tcPr>
            <w:tcW w:w="1924" w:type="dxa"/>
            <w:tcMar>
              <w:top w:w="0" w:type="dxa"/>
              <w:left w:w="45" w:type="dxa"/>
              <w:bottom w:w="0" w:type="dxa"/>
              <w:right w:w="45" w:type="dxa"/>
            </w:tcMar>
            <w:vAlign w:val="bottom"/>
            <w:hideMark/>
            <w:tcPrChange w:id="146" w:author="Flavia Bernardini" w:date="2016-08-17T15:29:00Z">
              <w:tcPr>
                <w:tcW w:w="0" w:type="auto"/>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Change w:id="147" w:author="Flavia Bernardini" w:date="2016-08-17T15:29:00Z">
              <w:tcPr>
                <w:tcW w:w="1045"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Change w:id="148" w:author="Flavia Bernardini" w:date="2016-08-17T15:29:00Z">
              <w:tcPr>
                <w:tcW w:w="1276"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proofErr w:type="gramStart"/>
            <w:r w:rsidRPr="00AC0193">
              <w:rPr>
                <w:rFonts w:ascii="Times New Roman" w:eastAsia="Times New Roman" w:hAnsi="Times New Roman" w:cs="Times New Roman"/>
                <w:color w:val="000000"/>
                <w:sz w:val="24"/>
                <w:szCs w:val="24"/>
                <w:lang w:eastAsia="pt-BR"/>
              </w:rPr>
              <w:t>0</w:t>
            </w:r>
            <w:proofErr w:type="gramEnd"/>
          </w:p>
        </w:tc>
        <w:tc>
          <w:tcPr>
            <w:tcW w:w="2835" w:type="dxa"/>
            <w:tcMar>
              <w:top w:w="0" w:type="dxa"/>
              <w:left w:w="45" w:type="dxa"/>
              <w:bottom w:w="0" w:type="dxa"/>
              <w:right w:w="45" w:type="dxa"/>
            </w:tcMar>
            <w:vAlign w:val="bottom"/>
            <w:hideMark/>
            <w:tcPrChange w:id="149" w:author="Flavia Bernardini" w:date="2016-08-17T15:29:00Z">
              <w:tcPr>
                <w:tcW w:w="2835"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24T23:</w:t>
            </w:r>
            <w:proofErr w:type="gramEnd"/>
            <w:r w:rsidRPr="00AC0193">
              <w:rPr>
                <w:rFonts w:ascii="Times New Roman" w:eastAsia="Times New Roman" w:hAnsi="Times New Roman" w:cs="Times New Roman"/>
                <w:color w:val="000000"/>
                <w:sz w:val="24"/>
                <w:szCs w:val="24"/>
                <w:lang w:eastAsia="pt-BR"/>
              </w:rPr>
              <w:t>17:46-02:00</w:t>
            </w:r>
          </w:p>
        </w:tc>
        <w:tc>
          <w:tcPr>
            <w:tcW w:w="2693" w:type="dxa"/>
            <w:tcMar>
              <w:top w:w="0" w:type="dxa"/>
              <w:left w:w="45" w:type="dxa"/>
              <w:bottom w:w="0" w:type="dxa"/>
              <w:right w:w="45" w:type="dxa"/>
            </w:tcMar>
            <w:vAlign w:val="bottom"/>
            <w:hideMark/>
            <w:tcPrChange w:id="150" w:author="Flavia Bernardini" w:date="2016-08-17T15:29:00Z">
              <w:tcPr>
                <w:tcW w:w="2693"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24T23:</w:t>
            </w:r>
            <w:proofErr w:type="gramEnd"/>
            <w:r w:rsidRPr="00AC0193">
              <w:rPr>
                <w:rFonts w:ascii="Times New Roman" w:eastAsia="Times New Roman" w:hAnsi="Times New Roman" w:cs="Times New Roman"/>
                <w:color w:val="000000"/>
                <w:sz w:val="24"/>
                <w:szCs w:val="24"/>
                <w:lang w:eastAsia="pt-BR"/>
              </w:rPr>
              <w:t>34:03-02:00</w:t>
            </w:r>
          </w:p>
        </w:tc>
      </w:tr>
      <w:tr w:rsidR="006E7F19" w:rsidRPr="000D62A0" w:rsidTr="006E7F19">
        <w:tc>
          <w:tcPr>
            <w:tcW w:w="896" w:type="dxa"/>
            <w:tcPrChange w:id="151" w:author="Flavia Bernardini" w:date="2016-08-17T15:29:00Z">
              <w:tcPr>
                <w:tcW w:w="0" w:type="auto"/>
              </w:tcPr>
            </w:tcPrChange>
          </w:tcPr>
          <w:p w:rsidR="006E7F19" w:rsidRPr="00AC0193" w:rsidRDefault="006E7F19" w:rsidP="00AC0193">
            <w:pPr>
              <w:spacing w:after="0" w:line="0" w:lineRule="atLeast"/>
              <w:jc w:val="center"/>
              <w:rPr>
                <w:ins w:id="152" w:author="Flavia Bernardini" w:date="2016-08-17T15:29:00Z"/>
                <w:rFonts w:ascii="Times New Roman" w:eastAsia="Times New Roman" w:hAnsi="Times New Roman" w:cs="Times New Roman"/>
                <w:color w:val="000000"/>
                <w:sz w:val="24"/>
                <w:szCs w:val="24"/>
                <w:lang w:eastAsia="pt-BR"/>
              </w:rPr>
            </w:pPr>
          </w:p>
        </w:tc>
        <w:tc>
          <w:tcPr>
            <w:tcW w:w="1924" w:type="dxa"/>
            <w:tcMar>
              <w:top w:w="0" w:type="dxa"/>
              <w:left w:w="45" w:type="dxa"/>
              <w:bottom w:w="0" w:type="dxa"/>
              <w:right w:w="45" w:type="dxa"/>
            </w:tcMar>
            <w:vAlign w:val="bottom"/>
            <w:hideMark/>
            <w:tcPrChange w:id="153" w:author="Flavia Bernardini" w:date="2016-08-17T15:29:00Z">
              <w:tcPr>
                <w:tcW w:w="0" w:type="auto"/>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Change w:id="154" w:author="Flavia Bernardini" w:date="2016-08-17T15:29:00Z">
              <w:tcPr>
                <w:tcW w:w="1045"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Change w:id="155" w:author="Flavia Bernardini" w:date="2016-08-17T15:29:00Z">
              <w:tcPr>
                <w:tcW w:w="1276"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proofErr w:type="gramStart"/>
            <w:r w:rsidRPr="00AC0193">
              <w:rPr>
                <w:rFonts w:ascii="Times New Roman" w:eastAsia="Times New Roman" w:hAnsi="Times New Roman" w:cs="Times New Roman"/>
                <w:color w:val="000000"/>
                <w:sz w:val="24"/>
                <w:szCs w:val="24"/>
                <w:lang w:eastAsia="pt-BR"/>
              </w:rPr>
              <w:t>0</w:t>
            </w:r>
            <w:proofErr w:type="gramEnd"/>
          </w:p>
        </w:tc>
        <w:tc>
          <w:tcPr>
            <w:tcW w:w="2835" w:type="dxa"/>
            <w:tcMar>
              <w:top w:w="0" w:type="dxa"/>
              <w:left w:w="45" w:type="dxa"/>
              <w:bottom w:w="0" w:type="dxa"/>
              <w:right w:w="45" w:type="dxa"/>
            </w:tcMar>
            <w:vAlign w:val="bottom"/>
            <w:hideMark/>
            <w:tcPrChange w:id="156" w:author="Flavia Bernardini" w:date="2016-08-17T15:29:00Z">
              <w:tcPr>
                <w:tcW w:w="2835"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24T23:</w:t>
            </w:r>
            <w:proofErr w:type="gramEnd"/>
            <w:r w:rsidRPr="00AC0193">
              <w:rPr>
                <w:rFonts w:ascii="Times New Roman" w:eastAsia="Times New Roman" w:hAnsi="Times New Roman" w:cs="Times New Roman"/>
                <w:color w:val="000000"/>
                <w:sz w:val="24"/>
                <w:szCs w:val="24"/>
                <w:lang w:eastAsia="pt-BR"/>
              </w:rPr>
              <w:t>32:51-02:00</w:t>
            </w:r>
          </w:p>
        </w:tc>
        <w:tc>
          <w:tcPr>
            <w:tcW w:w="2693" w:type="dxa"/>
            <w:tcMar>
              <w:top w:w="0" w:type="dxa"/>
              <w:left w:w="45" w:type="dxa"/>
              <w:bottom w:w="0" w:type="dxa"/>
              <w:right w:w="45" w:type="dxa"/>
            </w:tcMar>
            <w:vAlign w:val="bottom"/>
            <w:hideMark/>
            <w:tcPrChange w:id="157" w:author="Flavia Bernardini" w:date="2016-08-17T15:29:00Z">
              <w:tcPr>
                <w:tcW w:w="2693"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24T23:</w:t>
            </w:r>
            <w:proofErr w:type="gramEnd"/>
            <w:r w:rsidRPr="00AC0193">
              <w:rPr>
                <w:rFonts w:ascii="Times New Roman" w:eastAsia="Times New Roman" w:hAnsi="Times New Roman" w:cs="Times New Roman"/>
                <w:color w:val="000000"/>
                <w:sz w:val="24"/>
                <w:szCs w:val="24"/>
                <w:lang w:eastAsia="pt-BR"/>
              </w:rPr>
              <w:t>49:08-02:00</w:t>
            </w:r>
          </w:p>
        </w:tc>
      </w:tr>
      <w:tr w:rsidR="006E7F19" w:rsidRPr="000D62A0" w:rsidTr="006E7F19">
        <w:tc>
          <w:tcPr>
            <w:tcW w:w="896" w:type="dxa"/>
            <w:tcPrChange w:id="158" w:author="Flavia Bernardini" w:date="2016-08-17T15:29:00Z">
              <w:tcPr>
                <w:tcW w:w="0" w:type="auto"/>
              </w:tcPr>
            </w:tcPrChange>
          </w:tcPr>
          <w:p w:rsidR="006E7F19" w:rsidRPr="00AC0193" w:rsidRDefault="006E7F19" w:rsidP="00AC0193">
            <w:pPr>
              <w:spacing w:after="0" w:line="0" w:lineRule="atLeast"/>
              <w:jc w:val="center"/>
              <w:rPr>
                <w:ins w:id="159" w:author="Flavia Bernardini" w:date="2016-08-17T15:29:00Z"/>
                <w:rFonts w:ascii="Times New Roman" w:eastAsia="Times New Roman" w:hAnsi="Times New Roman" w:cs="Times New Roman"/>
                <w:color w:val="000000"/>
                <w:sz w:val="24"/>
                <w:szCs w:val="24"/>
                <w:lang w:eastAsia="pt-BR"/>
              </w:rPr>
            </w:pPr>
          </w:p>
        </w:tc>
        <w:tc>
          <w:tcPr>
            <w:tcW w:w="1924" w:type="dxa"/>
            <w:tcMar>
              <w:top w:w="0" w:type="dxa"/>
              <w:left w:w="45" w:type="dxa"/>
              <w:bottom w:w="0" w:type="dxa"/>
              <w:right w:w="45" w:type="dxa"/>
            </w:tcMar>
            <w:vAlign w:val="bottom"/>
            <w:hideMark/>
            <w:tcPrChange w:id="160" w:author="Flavia Bernardini" w:date="2016-08-17T15:29:00Z">
              <w:tcPr>
                <w:tcW w:w="0" w:type="auto"/>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Change w:id="161" w:author="Flavia Bernardini" w:date="2016-08-17T15:29:00Z">
              <w:tcPr>
                <w:tcW w:w="1045"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Change w:id="162" w:author="Flavia Bernardini" w:date="2016-08-17T15:29:00Z">
              <w:tcPr>
                <w:tcW w:w="1276"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proofErr w:type="gramStart"/>
            <w:r w:rsidRPr="00AC0193">
              <w:rPr>
                <w:rFonts w:ascii="Times New Roman" w:eastAsia="Times New Roman" w:hAnsi="Times New Roman" w:cs="Times New Roman"/>
                <w:color w:val="000000"/>
                <w:sz w:val="24"/>
                <w:szCs w:val="24"/>
                <w:lang w:eastAsia="pt-BR"/>
              </w:rPr>
              <w:t>0</w:t>
            </w:r>
            <w:proofErr w:type="gramEnd"/>
          </w:p>
        </w:tc>
        <w:tc>
          <w:tcPr>
            <w:tcW w:w="2835" w:type="dxa"/>
            <w:tcMar>
              <w:top w:w="0" w:type="dxa"/>
              <w:left w:w="45" w:type="dxa"/>
              <w:bottom w:w="0" w:type="dxa"/>
              <w:right w:w="45" w:type="dxa"/>
            </w:tcMar>
            <w:vAlign w:val="bottom"/>
            <w:hideMark/>
            <w:tcPrChange w:id="163" w:author="Flavia Bernardini" w:date="2016-08-17T15:29:00Z">
              <w:tcPr>
                <w:tcW w:w="2835"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24T23:</w:t>
            </w:r>
            <w:proofErr w:type="gramEnd"/>
            <w:r w:rsidRPr="00AC0193">
              <w:rPr>
                <w:rFonts w:ascii="Times New Roman" w:eastAsia="Times New Roman" w:hAnsi="Times New Roman" w:cs="Times New Roman"/>
                <w:color w:val="000000"/>
                <w:sz w:val="24"/>
                <w:szCs w:val="24"/>
                <w:lang w:eastAsia="pt-BR"/>
              </w:rPr>
              <w:t>47:54-02:00</w:t>
            </w:r>
          </w:p>
        </w:tc>
        <w:tc>
          <w:tcPr>
            <w:tcW w:w="2693" w:type="dxa"/>
            <w:tcMar>
              <w:top w:w="0" w:type="dxa"/>
              <w:left w:w="45" w:type="dxa"/>
              <w:bottom w:w="0" w:type="dxa"/>
              <w:right w:w="45" w:type="dxa"/>
            </w:tcMar>
            <w:vAlign w:val="bottom"/>
            <w:hideMark/>
            <w:tcPrChange w:id="164" w:author="Flavia Bernardini" w:date="2016-08-17T15:29:00Z">
              <w:tcPr>
                <w:tcW w:w="2693"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25T00:</w:t>
            </w:r>
            <w:proofErr w:type="gramEnd"/>
            <w:r w:rsidRPr="00AC0193">
              <w:rPr>
                <w:rFonts w:ascii="Times New Roman" w:eastAsia="Times New Roman" w:hAnsi="Times New Roman" w:cs="Times New Roman"/>
                <w:color w:val="000000"/>
                <w:sz w:val="24"/>
                <w:szCs w:val="24"/>
                <w:lang w:eastAsia="pt-BR"/>
              </w:rPr>
              <w:t>04:11-02:00</w:t>
            </w:r>
          </w:p>
        </w:tc>
      </w:tr>
      <w:tr w:rsidR="006E7F19" w:rsidRPr="000D62A0" w:rsidTr="006E7F19">
        <w:tc>
          <w:tcPr>
            <w:tcW w:w="896" w:type="dxa"/>
            <w:tcPrChange w:id="165" w:author="Flavia Bernardini" w:date="2016-08-17T15:29:00Z">
              <w:tcPr>
                <w:tcW w:w="0" w:type="auto"/>
              </w:tcPr>
            </w:tcPrChange>
          </w:tcPr>
          <w:p w:rsidR="006E7F19" w:rsidRPr="00AC0193" w:rsidRDefault="006E7F19" w:rsidP="00AC0193">
            <w:pPr>
              <w:spacing w:after="0" w:line="0" w:lineRule="atLeast"/>
              <w:jc w:val="center"/>
              <w:rPr>
                <w:ins w:id="166" w:author="Flavia Bernardini" w:date="2016-08-17T15:29:00Z"/>
                <w:rFonts w:ascii="Times New Roman" w:eastAsia="Times New Roman" w:hAnsi="Times New Roman" w:cs="Times New Roman"/>
                <w:color w:val="000000"/>
                <w:sz w:val="24"/>
                <w:szCs w:val="24"/>
                <w:lang w:eastAsia="pt-BR"/>
              </w:rPr>
            </w:pPr>
          </w:p>
        </w:tc>
        <w:tc>
          <w:tcPr>
            <w:tcW w:w="1924" w:type="dxa"/>
            <w:tcMar>
              <w:top w:w="0" w:type="dxa"/>
              <w:left w:w="45" w:type="dxa"/>
              <w:bottom w:w="0" w:type="dxa"/>
              <w:right w:w="45" w:type="dxa"/>
            </w:tcMar>
            <w:vAlign w:val="bottom"/>
            <w:hideMark/>
            <w:tcPrChange w:id="167" w:author="Flavia Bernardini" w:date="2016-08-17T15:29:00Z">
              <w:tcPr>
                <w:tcW w:w="0" w:type="auto"/>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Change w:id="168" w:author="Flavia Bernardini" w:date="2016-08-17T15:29:00Z">
              <w:tcPr>
                <w:tcW w:w="1045"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Change w:id="169" w:author="Flavia Bernardini" w:date="2016-08-17T15:29:00Z">
              <w:tcPr>
                <w:tcW w:w="1276"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proofErr w:type="gramStart"/>
            <w:r w:rsidRPr="00AC0193">
              <w:rPr>
                <w:rFonts w:ascii="Times New Roman" w:eastAsia="Times New Roman" w:hAnsi="Times New Roman" w:cs="Times New Roman"/>
                <w:color w:val="000000"/>
                <w:sz w:val="24"/>
                <w:szCs w:val="24"/>
                <w:lang w:eastAsia="pt-BR"/>
              </w:rPr>
              <w:t>0</w:t>
            </w:r>
            <w:proofErr w:type="gramEnd"/>
          </w:p>
        </w:tc>
        <w:tc>
          <w:tcPr>
            <w:tcW w:w="2835" w:type="dxa"/>
            <w:tcMar>
              <w:top w:w="0" w:type="dxa"/>
              <w:left w:w="45" w:type="dxa"/>
              <w:bottom w:w="0" w:type="dxa"/>
              <w:right w:w="45" w:type="dxa"/>
            </w:tcMar>
            <w:vAlign w:val="bottom"/>
            <w:hideMark/>
            <w:tcPrChange w:id="170" w:author="Flavia Bernardini" w:date="2016-08-17T15:29:00Z">
              <w:tcPr>
                <w:tcW w:w="2835"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25T00:</w:t>
            </w:r>
            <w:proofErr w:type="gramEnd"/>
            <w:r w:rsidRPr="00AC0193">
              <w:rPr>
                <w:rFonts w:ascii="Times New Roman" w:eastAsia="Times New Roman" w:hAnsi="Times New Roman" w:cs="Times New Roman"/>
                <w:color w:val="000000"/>
                <w:sz w:val="24"/>
                <w:szCs w:val="24"/>
                <w:lang w:eastAsia="pt-BR"/>
              </w:rPr>
              <w:t>02:57-02:00</w:t>
            </w:r>
          </w:p>
        </w:tc>
        <w:tc>
          <w:tcPr>
            <w:tcW w:w="2693" w:type="dxa"/>
            <w:tcMar>
              <w:top w:w="0" w:type="dxa"/>
              <w:left w:w="45" w:type="dxa"/>
              <w:bottom w:w="0" w:type="dxa"/>
              <w:right w:w="45" w:type="dxa"/>
            </w:tcMar>
            <w:vAlign w:val="bottom"/>
            <w:hideMark/>
            <w:tcPrChange w:id="171" w:author="Flavia Bernardini" w:date="2016-08-17T15:29:00Z">
              <w:tcPr>
                <w:tcW w:w="2693"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25T00:</w:t>
            </w:r>
            <w:proofErr w:type="gramEnd"/>
            <w:r w:rsidRPr="00AC0193">
              <w:rPr>
                <w:rFonts w:ascii="Times New Roman" w:eastAsia="Times New Roman" w:hAnsi="Times New Roman" w:cs="Times New Roman"/>
                <w:color w:val="000000"/>
                <w:sz w:val="24"/>
                <w:szCs w:val="24"/>
                <w:lang w:eastAsia="pt-BR"/>
              </w:rPr>
              <w:t>19:14-02:00</w:t>
            </w:r>
          </w:p>
        </w:tc>
      </w:tr>
      <w:tr w:rsidR="006E7F19" w:rsidRPr="000D62A0" w:rsidTr="006E7F19">
        <w:tc>
          <w:tcPr>
            <w:tcW w:w="896" w:type="dxa"/>
            <w:tcPrChange w:id="172" w:author="Flavia Bernardini" w:date="2016-08-17T15:29:00Z">
              <w:tcPr>
                <w:tcW w:w="0" w:type="auto"/>
              </w:tcPr>
            </w:tcPrChange>
          </w:tcPr>
          <w:p w:rsidR="006E7F19" w:rsidRPr="00AC0193" w:rsidRDefault="006E7F19" w:rsidP="00AC0193">
            <w:pPr>
              <w:spacing w:after="0" w:line="0" w:lineRule="atLeast"/>
              <w:jc w:val="center"/>
              <w:rPr>
                <w:ins w:id="173" w:author="Flavia Bernardini" w:date="2016-08-17T15:29:00Z"/>
                <w:rFonts w:ascii="Times New Roman" w:eastAsia="Times New Roman" w:hAnsi="Times New Roman" w:cs="Times New Roman"/>
                <w:color w:val="000000"/>
                <w:sz w:val="24"/>
                <w:szCs w:val="24"/>
                <w:lang w:eastAsia="pt-BR"/>
              </w:rPr>
            </w:pPr>
          </w:p>
        </w:tc>
        <w:tc>
          <w:tcPr>
            <w:tcW w:w="1924" w:type="dxa"/>
            <w:tcMar>
              <w:top w:w="0" w:type="dxa"/>
              <w:left w:w="45" w:type="dxa"/>
              <w:bottom w:w="0" w:type="dxa"/>
              <w:right w:w="45" w:type="dxa"/>
            </w:tcMar>
            <w:vAlign w:val="bottom"/>
            <w:hideMark/>
            <w:tcPrChange w:id="174" w:author="Flavia Bernardini" w:date="2016-08-17T15:29:00Z">
              <w:tcPr>
                <w:tcW w:w="0" w:type="auto"/>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Change w:id="175" w:author="Flavia Bernardini" w:date="2016-08-17T15:29:00Z">
              <w:tcPr>
                <w:tcW w:w="1045"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Change w:id="176" w:author="Flavia Bernardini" w:date="2016-08-17T15:29:00Z">
              <w:tcPr>
                <w:tcW w:w="1276"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proofErr w:type="gramStart"/>
            <w:r w:rsidRPr="00AC0193">
              <w:rPr>
                <w:rFonts w:ascii="Times New Roman" w:eastAsia="Times New Roman" w:hAnsi="Times New Roman" w:cs="Times New Roman"/>
                <w:color w:val="000000"/>
                <w:sz w:val="24"/>
                <w:szCs w:val="24"/>
                <w:lang w:eastAsia="pt-BR"/>
              </w:rPr>
              <w:t>0</w:t>
            </w:r>
            <w:proofErr w:type="gramEnd"/>
          </w:p>
        </w:tc>
        <w:tc>
          <w:tcPr>
            <w:tcW w:w="2835" w:type="dxa"/>
            <w:tcMar>
              <w:top w:w="0" w:type="dxa"/>
              <w:left w:w="45" w:type="dxa"/>
              <w:bottom w:w="0" w:type="dxa"/>
              <w:right w:w="45" w:type="dxa"/>
            </w:tcMar>
            <w:vAlign w:val="bottom"/>
            <w:hideMark/>
            <w:tcPrChange w:id="177" w:author="Flavia Bernardini" w:date="2016-08-17T15:29:00Z">
              <w:tcPr>
                <w:tcW w:w="2835"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25T00:</w:t>
            </w:r>
            <w:proofErr w:type="gramEnd"/>
            <w:r w:rsidRPr="00AC0193">
              <w:rPr>
                <w:rFonts w:ascii="Times New Roman" w:eastAsia="Times New Roman" w:hAnsi="Times New Roman" w:cs="Times New Roman"/>
                <w:color w:val="000000"/>
                <w:sz w:val="24"/>
                <w:szCs w:val="24"/>
                <w:lang w:eastAsia="pt-BR"/>
              </w:rPr>
              <w:t>18:01-02:00</w:t>
            </w:r>
          </w:p>
        </w:tc>
        <w:tc>
          <w:tcPr>
            <w:tcW w:w="2693" w:type="dxa"/>
            <w:tcMar>
              <w:top w:w="0" w:type="dxa"/>
              <w:left w:w="45" w:type="dxa"/>
              <w:bottom w:w="0" w:type="dxa"/>
              <w:right w:w="45" w:type="dxa"/>
            </w:tcMar>
            <w:vAlign w:val="bottom"/>
            <w:hideMark/>
            <w:tcPrChange w:id="178" w:author="Flavia Bernardini" w:date="2016-08-17T15:29:00Z">
              <w:tcPr>
                <w:tcW w:w="2693"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25T00:</w:t>
            </w:r>
            <w:proofErr w:type="gramEnd"/>
            <w:r w:rsidRPr="00AC0193">
              <w:rPr>
                <w:rFonts w:ascii="Times New Roman" w:eastAsia="Times New Roman" w:hAnsi="Times New Roman" w:cs="Times New Roman"/>
                <w:color w:val="000000"/>
                <w:sz w:val="24"/>
                <w:szCs w:val="24"/>
                <w:lang w:eastAsia="pt-BR"/>
              </w:rPr>
              <w:t>34:18-02:00</w:t>
            </w:r>
          </w:p>
        </w:tc>
      </w:tr>
      <w:tr w:rsidR="006E7F19" w:rsidRPr="000D62A0" w:rsidTr="006E7F19">
        <w:tc>
          <w:tcPr>
            <w:tcW w:w="896" w:type="dxa"/>
            <w:tcPrChange w:id="179" w:author="Flavia Bernardini" w:date="2016-08-17T15:29:00Z">
              <w:tcPr>
                <w:tcW w:w="0" w:type="auto"/>
              </w:tcPr>
            </w:tcPrChange>
          </w:tcPr>
          <w:p w:rsidR="006E7F19" w:rsidRPr="00AC0193" w:rsidRDefault="006E7F19" w:rsidP="00AC0193">
            <w:pPr>
              <w:spacing w:after="0" w:line="0" w:lineRule="atLeast"/>
              <w:jc w:val="center"/>
              <w:rPr>
                <w:ins w:id="180" w:author="Flavia Bernardini" w:date="2016-08-17T15:29:00Z"/>
                <w:rFonts w:ascii="Times New Roman" w:eastAsia="Times New Roman" w:hAnsi="Times New Roman" w:cs="Times New Roman"/>
                <w:color w:val="000000"/>
                <w:sz w:val="24"/>
                <w:szCs w:val="24"/>
                <w:lang w:eastAsia="pt-BR"/>
              </w:rPr>
            </w:pPr>
          </w:p>
        </w:tc>
        <w:tc>
          <w:tcPr>
            <w:tcW w:w="1924" w:type="dxa"/>
            <w:tcMar>
              <w:top w:w="0" w:type="dxa"/>
              <w:left w:w="45" w:type="dxa"/>
              <w:bottom w:w="0" w:type="dxa"/>
              <w:right w:w="45" w:type="dxa"/>
            </w:tcMar>
            <w:vAlign w:val="bottom"/>
            <w:hideMark/>
            <w:tcPrChange w:id="181" w:author="Flavia Bernardini" w:date="2016-08-17T15:29:00Z">
              <w:tcPr>
                <w:tcW w:w="0" w:type="auto"/>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Change w:id="182" w:author="Flavia Bernardini" w:date="2016-08-17T15:29:00Z">
              <w:tcPr>
                <w:tcW w:w="1045"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Change w:id="183" w:author="Flavia Bernardini" w:date="2016-08-17T15:29:00Z">
              <w:tcPr>
                <w:tcW w:w="1276"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proofErr w:type="gramStart"/>
            <w:r w:rsidRPr="00AC0193">
              <w:rPr>
                <w:rFonts w:ascii="Times New Roman" w:eastAsia="Times New Roman" w:hAnsi="Times New Roman" w:cs="Times New Roman"/>
                <w:color w:val="000000"/>
                <w:sz w:val="24"/>
                <w:szCs w:val="24"/>
                <w:lang w:eastAsia="pt-BR"/>
              </w:rPr>
              <w:t>0</w:t>
            </w:r>
            <w:proofErr w:type="gramEnd"/>
          </w:p>
        </w:tc>
        <w:tc>
          <w:tcPr>
            <w:tcW w:w="2835" w:type="dxa"/>
            <w:tcMar>
              <w:top w:w="0" w:type="dxa"/>
              <w:left w:w="45" w:type="dxa"/>
              <w:bottom w:w="0" w:type="dxa"/>
              <w:right w:w="45" w:type="dxa"/>
            </w:tcMar>
            <w:vAlign w:val="bottom"/>
            <w:hideMark/>
            <w:tcPrChange w:id="184" w:author="Flavia Bernardini" w:date="2016-08-17T15:29:00Z">
              <w:tcPr>
                <w:tcW w:w="2835"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25T00:</w:t>
            </w:r>
            <w:proofErr w:type="gramEnd"/>
            <w:r w:rsidRPr="00AC0193">
              <w:rPr>
                <w:rFonts w:ascii="Times New Roman" w:eastAsia="Times New Roman" w:hAnsi="Times New Roman" w:cs="Times New Roman"/>
                <w:color w:val="000000"/>
                <w:sz w:val="24"/>
                <w:szCs w:val="24"/>
                <w:lang w:eastAsia="pt-BR"/>
              </w:rPr>
              <w:t>33:04-02:00</w:t>
            </w:r>
          </w:p>
        </w:tc>
        <w:tc>
          <w:tcPr>
            <w:tcW w:w="2693" w:type="dxa"/>
            <w:tcMar>
              <w:top w:w="0" w:type="dxa"/>
              <w:left w:w="45" w:type="dxa"/>
              <w:bottom w:w="0" w:type="dxa"/>
              <w:right w:w="45" w:type="dxa"/>
            </w:tcMar>
            <w:vAlign w:val="bottom"/>
            <w:hideMark/>
            <w:tcPrChange w:id="185" w:author="Flavia Bernardini" w:date="2016-08-17T15:29:00Z">
              <w:tcPr>
                <w:tcW w:w="2693"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25T00:</w:t>
            </w:r>
            <w:proofErr w:type="gramEnd"/>
            <w:r w:rsidRPr="00AC0193">
              <w:rPr>
                <w:rFonts w:ascii="Times New Roman" w:eastAsia="Times New Roman" w:hAnsi="Times New Roman" w:cs="Times New Roman"/>
                <w:color w:val="000000"/>
                <w:sz w:val="24"/>
                <w:szCs w:val="24"/>
                <w:lang w:eastAsia="pt-BR"/>
              </w:rPr>
              <w:t>49:21-02:00</w:t>
            </w:r>
          </w:p>
        </w:tc>
      </w:tr>
      <w:tr w:rsidR="006E7F19" w:rsidRPr="000D62A0" w:rsidTr="006E7F19">
        <w:tc>
          <w:tcPr>
            <w:tcW w:w="896" w:type="dxa"/>
            <w:tcPrChange w:id="186" w:author="Flavia Bernardini" w:date="2016-08-17T15:29:00Z">
              <w:tcPr>
                <w:tcW w:w="0" w:type="auto"/>
              </w:tcPr>
            </w:tcPrChange>
          </w:tcPr>
          <w:p w:rsidR="006E7F19" w:rsidRPr="00AC0193" w:rsidRDefault="006E7F19" w:rsidP="00AC0193">
            <w:pPr>
              <w:spacing w:after="0" w:line="0" w:lineRule="atLeast"/>
              <w:jc w:val="center"/>
              <w:rPr>
                <w:ins w:id="187" w:author="Flavia Bernardini" w:date="2016-08-17T15:29:00Z"/>
                <w:rFonts w:ascii="Times New Roman" w:eastAsia="Times New Roman" w:hAnsi="Times New Roman" w:cs="Times New Roman"/>
                <w:color w:val="000000"/>
                <w:sz w:val="24"/>
                <w:szCs w:val="24"/>
                <w:lang w:eastAsia="pt-BR"/>
              </w:rPr>
            </w:pPr>
          </w:p>
        </w:tc>
        <w:tc>
          <w:tcPr>
            <w:tcW w:w="1924" w:type="dxa"/>
            <w:tcMar>
              <w:top w:w="0" w:type="dxa"/>
              <w:left w:w="45" w:type="dxa"/>
              <w:bottom w:w="0" w:type="dxa"/>
              <w:right w:w="45" w:type="dxa"/>
            </w:tcMar>
            <w:vAlign w:val="bottom"/>
            <w:hideMark/>
            <w:tcPrChange w:id="188" w:author="Flavia Bernardini" w:date="2016-08-17T15:29:00Z">
              <w:tcPr>
                <w:tcW w:w="0" w:type="auto"/>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Change w:id="189" w:author="Flavia Bernardini" w:date="2016-08-17T15:29:00Z">
              <w:tcPr>
                <w:tcW w:w="1045"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Change w:id="190" w:author="Flavia Bernardini" w:date="2016-08-17T15:29:00Z">
              <w:tcPr>
                <w:tcW w:w="1276"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proofErr w:type="gramStart"/>
            <w:r w:rsidRPr="00AC0193">
              <w:rPr>
                <w:rFonts w:ascii="Times New Roman" w:eastAsia="Times New Roman" w:hAnsi="Times New Roman" w:cs="Times New Roman"/>
                <w:color w:val="000000"/>
                <w:sz w:val="24"/>
                <w:szCs w:val="24"/>
                <w:lang w:eastAsia="pt-BR"/>
              </w:rPr>
              <w:t>0</w:t>
            </w:r>
            <w:proofErr w:type="gramEnd"/>
          </w:p>
        </w:tc>
        <w:tc>
          <w:tcPr>
            <w:tcW w:w="2835" w:type="dxa"/>
            <w:tcMar>
              <w:top w:w="0" w:type="dxa"/>
              <w:left w:w="45" w:type="dxa"/>
              <w:bottom w:w="0" w:type="dxa"/>
              <w:right w:w="45" w:type="dxa"/>
            </w:tcMar>
            <w:vAlign w:val="bottom"/>
            <w:hideMark/>
            <w:tcPrChange w:id="191" w:author="Flavia Bernardini" w:date="2016-08-17T15:29:00Z">
              <w:tcPr>
                <w:tcW w:w="2835"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25T00:</w:t>
            </w:r>
            <w:proofErr w:type="gramEnd"/>
            <w:r w:rsidRPr="00AC0193">
              <w:rPr>
                <w:rFonts w:ascii="Times New Roman" w:eastAsia="Times New Roman" w:hAnsi="Times New Roman" w:cs="Times New Roman"/>
                <w:color w:val="000000"/>
                <w:sz w:val="24"/>
                <w:szCs w:val="24"/>
                <w:lang w:eastAsia="pt-BR"/>
              </w:rPr>
              <w:t>48:08-02:00</w:t>
            </w:r>
          </w:p>
        </w:tc>
        <w:tc>
          <w:tcPr>
            <w:tcW w:w="2693" w:type="dxa"/>
            <w:tcMar>
              <w:top w:w="0" w:type="dxa"/>
              <w:left w:w="45" w:type="dxa"/>
              <w:bottom w:w="0" w:type="dxa"/>
              <w:right w:w="45" w:type="dxa"/>
            </w:tcMar>
            <w:vAlign w:val="bottom"/>
            <w:hideMark/>
            <w:tcPrChange w:id="192" w:author="Flavia Bernardini" w:date="2016-08-17T15:29:00Z">
              <w:tcPr>
                <w:tcW w:w="2693"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25T01:</w:t>
            </w:r>
            <w:proofErr w:type="gramEnd"/>
            <w:r w:rsidRPr="00AC0193">
              <w:rPr>
                <w:rFonts w:ascii="Times New Roman" w:eastAsia="Times New Roman" w:hAnsi="Times New Roman" w:cs="Times New Roman"/>
                <w:color w:val="000000"/>
                <w:sz w:val="24"/>
                <w:szCs w:val="24"/>
                <w:lang w:eastAsia="pt-BR"/>
              </w:rPr>
              <w:t>04:25-02:00</w:t>
            </w:r>
          </w:p>
        </w:tc>
      </w:tr>
      <w:tr w:rsidR="006E7F19" w:rsidRPr="000D62A0" w:rsidTr="006E7F19">
        <w:tc>
          <w:tcPr>
            <w:tcW w:w="896" w:type="dxa"/>
            <w:tcPrChange w:id="193" w:author="Flavia Bernardini" w:date="2016-08-17T15:29:00Z">
              <w:tcPr>
                <w:tcW w:w="0" w:type="auto"/>
              </w:tcPr>
            </w:tcPrChange>
          </w:tcPr>
          <w:p w:rsidR="006E7F19" w:rsidRPr="00AC0193" w:rsidRDefault="006E7F19" w:rsidP="00AC0193">
            <w:pPr>
              <w:spacing w:after="0" w:line="0" w:lineRule="atLeast"/>
              <w:jc w:val="center"/>
              <w:rPr>
                <w:ins w:id="194" w:author="Flavia Bernardini" w:date="2016-08-17T15:29:00Z"/>
                <w:rFonts w:ascii="Times New Roman" w:eastAsia="Times New Roman" w:hAnsi="Times New Roman" w:cs="Times New Roman"/>
                <w:color w:val="000000"/>
                <w:sz w:val="24"/>
                <w:szCs w:val="24"/>
                <w:lang w:eastAsia="pt-BR"/>
              </w:rPr>
            </w:pPr>
          </w:p>
        </w:tc>
        <w:tc>
          <w:tcPr>
            <w:tcW w:w="1924" w:type="dxa"/>
            <w:tcMar>
              <w:top w:w="0" w:type="dxa"/>
              <w:left w:w="45" w:type="dxa"/>
              <w:bottom w:w="0" w:type="dxa"/>
              <w:right w:w="45" w:type="dxa"/>
            </w:tcMar>
            <w:vAlign w:val="bottom"/>
            <w:hideMark/>
            <w:tcPrChange w:id="195" w:author="Flavia Bernardini" w:date="2016-08-17T15:29:00Z">
              <w:tcPr>
                <w:tcW w:w="0" w:type="auto"/>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Change w:id="196" w:author="Flavia Bernardini" w:date="2016-08-17T15:29:00Z">
              <w:tcPr>
                <w:tcW w:w="1045"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Change w:id="197" w:author="Flavia Bernardini" w:date="2016-08-17T15:29:00Z">
              <w:tcPr>
                <w:tcW w:w="1276"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proofErr w:type="gramStart"/>
            <w:r w:rsidRPr="00AC0193">
              <w:rPr>
                <w:rFonts w:ascii="Times New Roman" w:eastAsia="Times New Roman" w:hAnsi="Times New Roman" w:cs="Times New Roman"/>
                <w:color w:val="000000"/>
                <w:sz w:val="24"/>
                <w:szCs w:val="24"/>
                <w:lang w:eastAsia="pt-BR"/>
              </w:rPr>
              <w:t>0</w:t>
            </w:r>
            <w:proofErr w:type="gramEnd"/>
          </w:p>
        </w:tc>
        <w:tc>
          <w:tcPr>
            <w:tcW w:w="2835" w:type="dxa"/>
            <w:tcMar>
              <w:top w:w="0" w:type="dxa"/>
              <w:left w:w="45" w:type="dxa"/>
              <w:bottom w:w="0" w:type="dxa"/>
              <w:right w:w="45" w:type="dxa"/>
            </w:tcMar>
            <w:vAlign w:val="bottom"/>
            <w:hideMark/>
            <w:tcPrChange w:id="198" w:author="Flavia Bernardini" w:date="2016-08-17T15:29:00Z">
              <w:tcPr>
                <w:tcW w:w="2835"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25T01:</w:t>
            </w:r>
            <w:proofErr w:type="gramEnd"/>
            <w:r w:rsidRPr="00AC0193">
              <w:rPr>
                <w:rFonts w:ascii="Times New Roman" w:eastAsia="Times New Roman" w:hAnsi="Times New Roman" w:cs="Times New Roman"/>
                <w:color w:val="000000"/>
                <w:sz w:val="24"/>
                <w:szCs w:val="24"/>
                <w:lang w:eastAsia="pt-BR"/>
              </w:rPr>
              <w:t>03:12-02:00</w:t>
            </w:r>
          </w:p>
        </w:tc>
        <w:tc>
          <w:tcPr>
            <w:tcW w:w="2693" w:type="dxa"/>
            <w:tcMar>
              <w:top w:w="0" w:type="dxa"/>
              <w:left w:w="45" w:type="dxa"/>
              <w:bottom w:w="0" w:type="dxa"/>
              <w:right w:w="45" w:type="dxa"/>
            </w:tcMar>
            <w:vAlign w:val="bottom"/>
            <w:hideMark/>
            <w:tcPrChange w:id="199" w:author="Flavia Bernardini" w:date="2016-08-17T15:29:00Z">
              <w:tcPr>
                <w:tcW w:w="2693"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25T01:</w:t>
            </w:r>
            <w:proofErr w:type="gramEnd"/>
            <w:r w:rsidRPr="00AC0193">
              <w:rPr>
                <w:rFonts w:ascii="Times New Roman" w:eastAsia="Times New Roman" w:hAnsi="Times New Roman" w:cs="Times New Roman"/>
                <w:color w:val="000000"/>
                <w:sz w:val="24"/>
                <w:szCs w:val="24"/>
                <w:lang w:eastAsia="pt-BR"/>
              </w:rPr>
              <w:t>19:29-02:00</w:t>
            </w:r>
          </w:p>
        </w:tc>
      </w:tr>
      <w:tr w:rsidR="006E7F19" w:rsidRPr="000D62A0" w:rsidTr="006E7F19">
        <w:tc>
          <w:tcPr>
            <w:tcW w:w="896" w:type="dxa"/>
            <w:tcPrChange w:id="200" w:author="Flavia Bernardini" w:date="2016-08-17T15:29:00Z">
              <w:tcPr>
                <w:tcW w:w="0" w:type="auto"/>
              </w:tcPr>
            </w:tcPrChange>
          </w:tcPr>
          <w:p w:rsidR="006E7F19" w:rsidRPr="00AC0193" w:rsidRDefault="006E7F19" w:rsidP="00AC0193">
            <w:pPr>
              <w:spacing w:after="0" w:line="0" w:lineRule="atLeast"/>
              <w:jc w:val="center"/>
              <w:rPr>
                <w:ins w:id="201" w:author="Flavia Bernardini" w:date="2016-08-17T15:29:00Z"/>
                <w:rFonts w:ascii="Times New Roman" w:eastAsia="Times New Roman" w:hAnsi="Times New Roman" w:cs="Times New Roman"/>
                <w:color w:val="000000"/>
                <w:sz w:val="24"/>
                <w:szCs w:val="24"/>
                <w:lang w:eastAsia="pt-BR"/>
              </w:rPr>
            </w:pPr>
          </w:p>
        </w:tc>
        <w:tc>
          <w:tcPr>
            <w:tcW w:w="1924" w:type="dxa"/>
            <w:tcMar>
              <w:top w:w="0" w:type="dxa"/>
              <w:left w:w="45" w:type="dxa"/>
              <w:bottom w:w="0" w:type="dxa"/>
              <w:right w:w="45" w:type="dxa"/>
            </w:tcMar>
            <w:vAlign w:val="bottom"/>
            <w:hideMark/>
            <w:tcPrChange w:id="202" w:author="Flavia Bernardini" w:date="2016-08-17T15:29:00Z">
              <w:tcPr>
                <w:tcW w:w="0" w:type="auto"/>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Change w:id="203" w:author="Flavia Bernardini" w:date="2016-08-17T15:29:00Z">
              <w:tcPr>
                <w:tcW w:w="1045"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Change w:id="204" w:author="Flavia Bernardini" w:date="2016-08-17T15:29:00Z">
              <w:tcPr>
                <w:tcW w:w="1276"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proofErr w:type="gramStart"/>
            <w:r w:rsidRPr="00AC0193">
              <w:rPr>
                <w:rFonts w:ascii="Times New Roman" w:eastAsia="Times New Roman" w:hAnsi="Times New Roman" w:cs="Times New Roman"/>
                <w:color w:val="000000"/>
                <w:sz w:val="24"/>
                <w:szCs w:val="24"/>
                <w:lang w:eastAsia="pt-BR"/>
              </w:rPr>
              <w:t>0</w:t>
            </w:r>
            <w:proofErr w:type="gramEnd"/>
          </w:p>
        </w:tc>
        <w:tc>
          <w:tcPr>
            <w:tcW w:w="2835" w:type="dxa"/>
            <w:tcMar>
              <w:top w:w="0" w:type="dxa"/>
              <w:left w:w="45" w:type="dxa"/>
              <w:bottom w:w="0" w:type="dxa"/>
              <w:right w:w="45" w:type="dxa"/>
            </w:tcMar>
            <w:vAlign w:val="bottom"/>
            <w:hideMark/>
            <w:tcPrChange w:id="205" w:author="Flavia Bernardini" w:date="2016-08-17T15:29:00Z">
              <w:tcPr>
                <w:tcW w:w="2835"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25T01:</w:t>
            </w:r>
            <w:proofErr w:type="gramEnd"/>
            <w:r w:rsidRPr="00AC0193">
              <w:rPr>
                <w:rFonts w:ascii="Times New Roman" w:eastAsia="Times New Roman" w:hAnsi="Times New Roman" w:cs="Times New Roman"/>
                <w:color w:val="000000"/>
                <w:sz w:val="24"/>
                <w:szCs w:val="24"/>
                <w:lang w:eastAsia="pt-BR"/>
              </w:rPr>
              <w:t>18:15-02:00</w:t>
            </w:r>
          </w:p>
        </w:tc>
        <w:tc>
          <w:tcPr>
            <w:tcW w:w="2693" w:type="dxa"/>
            <w:tcMar>
              <w:top w:w="0" w:type="dxa"/>
              <w:left w:w="45" w:type="dxa"/>
              <w:bottom w:w="0" w:type="dxa"/>
              <w:right w:w="45" w:type="dxa"/>
            </w:tcMar>
            <w:vAlign w:val="bottom"/>
            <w:hideMark/>
            <w:tcPrChange w:id="206" w:author="Flavia Bernardini" w:date="2016-08-17T15:29:00Z">
              <w:tcPr>
                <w:tcW w:w="2693"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25T01:</w:t>
            </w:r>
            <w:proofErr w:type="gramEnd"/>
            <w:r w:rsidRPr="00AC0193">
              <w:rPr>
                <w:rFonts w:ascii="Times New Roman" w:eastAsia="Times New Roman" w:hAnsi="Times New Roman" w:cs="Times New Roman"/>
                <w:color w:val="000000"/>
                <w:sz w:val="24"/>
                <w:szCs w:val="24"/>
                <w:lang w:eastAsia="pt-BR"/>
              </w:rPr>
              <w:t>34:32-02:00</w:t>
            </w:r>
          </w:p>
        </w:tc>
      </w:tr>
      <w:tr w:rsidR="006E7F19" w:rsidRPr="000D62A0" w:rsidTr="006E7F19">
        <w:tc>
          <w:tcPr>
            <w:tcW w:w="896" w:type="dxa"/>
            <w:tcPrChange w:id="207" w:author="Flavia Bernardini" w:date="2016-08-17T15:29:00Z">
              <w:tcPr>
                <w:tcW w:w="0" w:type="auto"/>
              </w:tcPr>
            </w:tcPrChange>
          </w:tcPr>
          <w:p w:rsidR="006E7F19" w:rsidRPr="00AC0193" w:rsidRDefault="006E7F19" w:rsidP="00AC0193">
            <w:pPr>
              <w:spacing w:after="0" w:line="0" w:lineRule="atLeast"/>
              <w:jc w:val="center"/>
              <w:rPr>
                <w:ins w:id="208" w:author="Flavia Bernardini" w:date="2016-08-17T15:29:00Z"/>
                <w:rFonts w:ascii="Times New Roman" w:eastAsia="Times New Roman" w:hAnsi="Times New Roman" w:cs="Times New Roman"/>
                <w:color w:val="000000"/>
                <w:sz w:val="24"/>
                <w:szCs w:val="24"/>
                <w:lang w:eastAsia="pt-BR"/>
              </w:rPr>
            </w:pPr>
          </w:p>
        </w:tc>
        <w:tc>
          <w:tcPr>
            <w:tcW w:w="1924" w:type="dxa"/>
            <w:tcMar>
              <w:top w:w="0" w:type="dxa"/>
              <w:left w:w="45" w:type="dxa"/>
              <w:bottom w:w="0" w:type="dxa"/>
              <w:right w:w="45" w:type="dxa"/>
            </w:tcMar>
            <w:vAlign w:val="bottom"/>
            <w:hideMark/>
            <w:tcPrChange w:id="209" w:author="Flavia Bernardini" w:date="2016-08-17T15:29:00Z">
              <w:tcPr>
                <w:tcW w:w="0" w:type="auto"/>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Change w:id="210" w:author="Flavia Bernardini" w:date="2016-08-17T15:29:00Z">
              <w:tcPr>
                <w:tcW w:w="1045"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Change w:id="211" w:author="Flavia Bernardini" w:date="2016-08-17T15:29:00Z">
              <w:tcPr>
                <w:tcW w:w="1276"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proofErr w:type="gramStart"/>
            <w:r w:rsidRPr="00AC0193">
              <w:rPr>
                <w:rFonts w:ascii="Times New Roman" w:eastAsia="Times New Roman" w:hAnsi="Times New Roman" w:cs="Times New Roman"/>
                <w:color w:val="000000"/>
                <w:sz w:val="24"/>
                <w:szCs w:val="24"/>
                <w:lang w:eastAsia="pt-BR"/>
              </w:rPr>
              <w:t>0</w:t>
            </w:r>
            <w:proofErr w:type="gramEnd"/>
          </w:p>
        </w:tc>
        <w:tc>
          <w:tcPr>
            <w:tcW w:w="2835" w:type="dxa"/>
            <w:tcMar>
              <w:top w:w="0" w:type="dxa"/>
              <w:left w:w="45" w:type="dxa"/>
              <w:bottom w:w="0" w:type="dxa"/>
              <w:right w:w="45" w:type="dxa"/>
            </w:tcMar>
            <w:vAlign w:val="bottom"/>
            <w:hideMark/>
            <w:tcPrChange w:id="212" w:author="Flavia Bernardini" w:date="2016-08-17T15:29:00Z">
              <w:tcPr>
                <w:tcW w:w="2835"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25T01:</w:t>
            </w:r>
            <w:proofErr w:type="gramEnd"/>
            <w:r w:rsidRPr="00AC0193">
              <w:rPr>
                <w:rFonts w:ascii="Times New Roman" w:eastAsia="Times New Roman" w:hAnsi="Times New Roman" w:cs="Times New Roman"/>
                <w:color w:val="000000"/>
                <w:sz w:val="24"/>
                <w:szCs w:val="24"/>
                <w:lang w:eastAsia="pt-BR"/>
              </w:rPr>
              <w:t>33:19-02:00</w:t>
            </w:r>
          </w:p>
        </w:tc>
        <w:tc>
          <w:tcPr>
            <w:tcW w:w="2693" w:type="dxa"/>
            <w:tcMar>
              <w:top w:w="0" w:type="dxa"/>
              <w:left w:w="45" w:type="dxa"/>
              <w:bottom w:w="0" w:type="dxa"/>
              <w:right w:w="45" w:type="dxa"/>
            </w:tcMar>
            <w:vAlign w:val="bottom"/>
            <w:hideMark/>
            <w:tcPrChange w:id="213" w:author="Flavia Bernardini" w:date="2016-08-17T15:29:00Z">
              <w:tcPr>
                <w:tcW w:w="2693"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25T01:</w:t>
            </w:r>
            <w:proofErr w:type="gramEnd"/>
            <w:r w:rsidRPr="00AC0193">
              <w:rPr>
                <w:rFonts w:ascii="Times New Roman" w:eastAsia="Times New Roman" w:hAnsi="Times New Roman" w:cs="Times New Roman"/>
                <w:color w:val="000000"/>
                <w:sz w:val="24"/>
                <w:szCs w:val="24"/>
                <w:lang w:eastAsia="pt-BR"/>
              </w:rPr>
              <w:t>49:36-02:00</w:t>
            </w:r>
          </w:p>
        </w:tc>
      </w:tr>
      <w:tr w:rsidR="006E7F19" w:rsidRPr="000D62A0" w:rsidTr="006E7F19">
        <w:tc>
          <w:tcPr>
            <w:tcW w:w="896" w:type="dxa"/>
            <w:tcPrChange w:id="214" w:author="Flavia Bernardini" w:date="2016-08-17T15:29:00Z">
              <w:tcPr>
                <w:tcW w:w="0" w:type="auto"/>
              </w:tcPr>
            </w:tcPrChange>
          </w:tcPr>
          <w:p w:rsidR="006E7F19" w:rsidRPr="00AC0193" w:rsidRDefault="006E7F19" w:rsidP="00AC0193">
            <w:pPr>
              <w:spacing w:after="0" w:line="0" w:lineRule="atLeast"/>
              <w:jc w:val="center"/>
              <w:rPr>
                <w:ins w:id="215" w:author="Flavia Bernardini" w:date="2016-08-17T15:29:00Z"/>
                <w:rFonts w:ascii="Times New Roman" w:eastAsia="Times New Roman" w:hAnsi="Times New Roman" w:cs="Times New Roman"/>
                <w:color w:val="000000"/>
                <w:sz w:val="24"/>
                <w:szCs w:val="24"/>
                <w:lang w:eastAsia="pt-BR"/>
              </w:rPr>
            </w:pPr>
          </w:p>
        </w:tc>
        <w:tc>
          <w:tcPr>
            <w:tcW w:w="1924" w:type="dxa"/>
            <w:tcMar>
              <w:top w:w="0" w:type="dxa"/>
              <w:left w:w="45" w:type="dxa"/>
              <w:bottom w:w="0" w:type="dxa"/>
              <w:right w:w="45" w:type="dxa"/>
            </w:tcMar>
            <w:vAlign w:val="bottom"/>
            <w:hideMark/>
            <w:tcPrChange w:id="216" w:author="Flavia Bernardini" w:date="2016-08-17T15:29:00Z">
              <w:tcPr>
                <w:tcW w:w="0" w:type="auto"/>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Change w:id="217" w:author="Flavia Bernardini" w:date="2016-08-17T15:29:00Z">
              <w:tcPr>
                <w:tcW w:w="1045"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Change w:id="218" w:author="Flavia Bernardini" w:date="2016-08-17T15:29:00Z">
              <w:tcPr>
                <w:tcW w:w="1276"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proofErr w:type="gramStart"/>
            <w:r w:rsidRPr="00AC0193">
              <w:rPr>
                <w:rFonts w:ascii="Times New Roman" w:eastAsia="Times New Roman" w:hAnsi="Times New Roman" w:cs="Times New Roman"/>
                <w:color w:val="000000"/>
                <w:sz w:val="24"/>
                <w:szCs w:val="24"/>
                <w:lang w:eastAsia="pt-BR"/>
              </w:rPr>
              <w:t>0</w:t>
            </w:r>
            <w:proofErr w:type="gramEnd"/>
          </w:p>
        </w:tc>
        <w:tc>
          <w:tcPr>
            <w:tcW w:w="2835" w:type="dxa"/>
            <w:tcMar>
              <w:top w:w="0" w:type="dxa"/>
              <w:left w:w="45" w:type="dxa"/>
              <w:bottom w:w="0" w:type="dxa"/>
              <w:right w:w="45" w:type="dxa"/>
            </w:tcMar>
            <w:vAlign w:val="bottom"/>
            <w:hideMark/>
            <w:tcPrChange w:id="219" w:author="Flavia Bernardini" w:date="2016-08-17T15:29:00Z">
              <w:tcPr>
                <w:tcW w:w="2835" w:type="dxa"/>
                <w:tcMar>
                  <w:top w:w="0" w:type="dxa"/>
                  <w:left w:w="45" w:type="dxa"/>
                  <w:bottom w:w="0" w:type="dxa"/>
                  <w:right w:w="45" w:type="dxa"/>
                </w:tcMar>
                <w:vAlign w:val="bottom"/>
                <w:hideMark/>
              </w:tcPr>
            </w:tcPrChange>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25T01:</w:t>
            </w:r>
            <w:proofErr w:type="gramEnd"/>
            <w:r w:rsidRPr="00AC0193">
              <w:rPr>
                <w:rFonts w:ascii="Times New Roman" w:eastAsia="Times New Roman" w:hAnsi="Times New Roman" w:cs="Times New Roman"/>
                <w:color w:val="000000"/>
                <w:sz w:val="24"/>
                <w:szCs w:val="24"/>
                <w:lang w:eastAsia="pt-BR"/>
              </w:rPr>
              <w:t>48:22-02:00</w:t>
            </w:r>
          </w:p>
        </w:tc>
        <w:tc>
          <w:tcPr>
            <w:tcW w:w="2693" w:type="dxa"/>
            <w:tcMar>
              <w:top w:w="0" w:type="dxa"/>
              <w:left w:w="45" w:type="dxa"/>
              <w:bottom w:w="0" w:type="dxa"/>
              <w:right w:w="45" w:type="dxa"/>
            </w:tcMar>
            <w:vAlign w:val="bottom"/>
            <w:hideMark/>
            <w:tcPrChange w:id="220" w:author="Flavia Bernardini" w:date="2016-08-17T15:29:00Z">
              <w:tcPr>
                <w:tcW w:w="2693" w:type="dxa"/>
                <w:tcMar>
                  <w:top w:w="0" w:type="dxa"/>
                  <w:left w:w="45" w:type="dxa"/>
                  <w:bottom w:w="0" w:type="dxa"/>
                  <w:right w:w="45" w:type="dxa"/>
                </w:tcMar>
                <w:vAlign w:val="bottom"/>
                <w:hideMark/>
              </w:tcPr>
            </w:tcPrChange>
          </w:tcPr>
          <w:p w:rsidR="006E7F19" w:rsidRPr="00AC0193" w:rsidRDefault="006E7F19" w:rsidP="00FC3F34">
            <w:pPr>
              <w:keepNext/>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25T02:</w:t>
            </w:r>
            <w:proofErr w:type="gramEnd"/>
            <w:r w:rsidRPr="00AC0193">
              <w:rPr>
                <w:rFonts w:ascii="Times New Roman" w:eastAsia="Times New Roman" w:hAnsi="Times New Roman" w:cs="Times New Roman"/>
                <w:color w:val="000000"/>
                <w:sz w:val="24"/>
                <w:szCs w:val="24"/>
                <w:lang w:eastAsia="pt-BR"/>
              </w:rPr>
              <w:t>04:39-02:00</w:t>
            </w:r>
          </w:p>
        </w:tc>
      </w:tr>
    </w:tbl>
    <w:p w:rsidR="000D62A0" w:rsidRPr="00FC3F34" w:rsidRDefault="00463EEF" w:rsidP="00FC3F34">
      <w:pPr>
        <w:pStyle w:val="Legenda"/>
        <w:jc w:val="center"/>
        <w:rPr>
          <w:rFonts w:ascii="Times New Roman" w:eastAsia="Times New Roman" w:hAnsi="Times New Roman" w:cs="Times New Roman"/>
          <w:b w:val="0"/>
          <w:color w:val="auto"/>
          <w:sz w:val="28"/>
          <w:szCs w:val="24"/>
          <w:lang w:eastAsia="pt-BR"/>
        </w:rPr>
      </w:pPr>
      <w:r>
        <w:rPr>
          <w:rFonts w:ascii="Times New Roman" w:hAnsi="Times New Roman" w:cs="Times New Roman"/>
          <w:color w:val="auto"/>
          <w:sz w:val="20"/>
        </w:rPr>
        <w:t>Tabela</w:t>
      </w:r>
      <w:r w:rsidR="00FC3F34" w:rsidRPr="00FC3F34">
        <w:rPr>
          <w:rFonts w:ascii="Times New Roman" w:hAnsi="Times New Roman" w:cs="Times New Roman"/>
          <w:color w:val="auto"/>
          <w:sz w:val="20"/>
        </w:rPr>
        <w:t xml:space="preserve"> </w:t>
      </w:r>
      <w:r w:rsidR="00644BAC" w:rsidRPr="00FC3F34">
        <w:rPr>
          <w:rFonts w:ascii="Times New Roman" w:hAnsi="Times New Roman" w:cs="Times New Roman"/>
          <w:color w:val="auto"/>
          <w:sz w:val="20"/>
        </w:rPr>
        <w:fldChar w:fldCharType="begin"/>
      </w:r>
      <w:r w:rsidR="00FC3F34" w:rsidRPr="00FC3F34">
        <w:rPr>
          <w:rFonts w:ascii="Times New Roman" w:hAnsi="Times New Roman" w:cs="Times New Roman"/>
          <w:color w:val="auto"/>
          <w:sz w:val="20"/>
        </w:rPr>
        <w:instrText xml:space="preserve"> SEQ Quadro \* ARABIC </w:instrText>
      </w:r>
      <w:r w:rsidR="00644BAC" w:rsidRPr="00FC3F34">
        <w:rPr>
          <w:rFonts w:ascii="Times New Roman" w:hAnsi="Times New Roman" w:cs="Times New Roman"/>
          <w:color w:val="auto"/>
          <w:sz w:val="20"/>
        </w:rPr>
        <w:fldChar w:fldCharType="separate"/>
      </w:r>
      <w:r w:rsidR="00866A28">
        <w:rPr>
          <w:rFonts w:ascii="Times New Roman" w:hAnsi="Times New Roman" w:cs="Times New Roman"/>
          <w:noProof/>
          <w:color w:val="auto"/>
          <w:sz w:val="20"/>
        </w:rPr>
        <w:t>1</w:t>
      </w:r>
      <w:r w:rsidR="00644BAC" w:rsidRPr="00FC3F34">
        <w:rPr>
          <w:rFonts w:ascii="Times New Roman" w:hAnsi="Times New Roman" w:cs="Times New Roman"/>
          <w:color w:val="auto"/>
          <w:sz w:val="20"/>
        </w:rPr>
        <w:fldChar w:fldCharType="end"/>
      </w:r>
      <w:r w:rsidR="00FC3F34" w:rsidRPr="00FC3F34">
        <w:rPr>
          <w:rFonts w:ascii="Times New Roman" w:hAnsi="Times New Roman" w:cs="Times New Roman"/>
          <w:color w:val="auto"/>
          <w:sz w:val="20"/>
        </w:rPr>
        <w:t>:</w:t>
      </w:r>
      <w:r w:rsidR="00FC3F34" w:rsidRPr="00FC3F34">
        <w:rPr>
          <w:rFonts w:ascii="Times New Roman" w:hAnsi="Times New Roman" w:cs="Times New Roman"/>
          <w:b w:val="0"/>
          <w:color w:val="auto"/>
          <w:sz w:val="20"/>
        </w:rPr>
        <w:t xml:space="preserve"> Uma amostra dos dados disponíveis para o trabalho. </w:t>
      </w:r>
      <w:r w:rsidR="00FC3F34">
        <w:rPr>
          <w:rFonts w:ascii="Times New Roman" w:hAnsi="Times New Roman" w:cs="Times New Roman"/>
          <w:b w:val="0"/>
          <w:color w:val="auto"/>
          <w:sz w:val="20"/>
        </w:rPr>
        <w:br/>
      </w:r>
      <w:r w:rsidR="00FC3F34" w:rsidRPr="00FC3F34">
        <w:rPr>
          <w:rFonts w:ascii="Times New Roman" w:hAnsi="Times New Roman" w:cs="Times New Roman"/>
          <w:color w:val="auto"/>
          <w:sz w:val="20"/>
        </w:rPr>
        <w:t>Fonte:</w:t>
      </w:r>
      <w:r w:rsidR="00FC3F34" w:rsidRPr="00FC3F34">
        <w:rPr>
          <w:rFonts w:ascii="Times New Roman" w:hAnsi="Times New Roman" w:cs="Times New Roman"/>
          <w:b w:val="0"/>
          <w:color w:val="auto"/>
          <w:sz w:val="20"/>
        </w:rPr>
        <w:t xml:space="preserve"> </w:t>
      </w:r>
      <w:r>
        <w:rPr>
          <w:rFonts w:ascii="Times New Roman" w:hAnsi="Times New Roman" w:cs="Times New Roman"/>
          <w:b w:val="0"/>
          <w:color w:val="auto"/>
          <w:sz w:val="20"/>
        </w:rPr>
        <w:t xml:space="preserve">Dados coletados da </w:t>
      </w:r>
      <w:proofErr w:type="spellStart"/>
      <w:r>
        <w:rPr>
          <w:rFonts w:ascii="Times New Roman" w:hAnsi="Times New Roman" w:cs="Times New Roman"/>
          <w:b w:val="0"/>
          <w:color w:val="auto"/>
          <w:sz w:val="20"/>
        </w:rPr>
        <w:t>Tomtom</w:t>
      </w:r>
      <w:proofErr w:type="spellEnd"/>
      <w:r w:rsidR="00FC3F34" w:rsidRPr="00FC3F34">
        <w:rPr>
          <w:rFonts w:ascii="Times New Roman" w:hAnsi="Times New Roman" w:cs="Times New Roman"/>
          <w:b w:val="0"/>
          <w:color w:val="auto"/>
          <w:sz w:val="20"/>
        </w:rPr>
        <w:t>.</w:t>
      </w:r>
    </w:p>
    <w:p w:rsidR="000D62A0" w:rsidRPr="000D62A0" w:rsidRDefault="000D62A0" w:rsidP="000D62A0">
      <w:pPr>
        <w:spacing w:after="0" w:line="240" w:lineRule="auto"/>
        <w:rPr>
          <w:rFonts w:ascii="Times New Roman" w:eastAsia="Times New Roman" w:hAnsi="Times New Roman" w:cs="Times New Roman"/>
          <w:sz w:val="24"/>
          <w:szCs w:val="24"/>
          <w:lang w:eastAsia="pt-BR"/>
        </w:rPr>
      </w:pPr>
    </w:p>
    <w:p w:rsidR="00091D53" w:rsidDel="006E7F19" w:rsidRDefault="000D62A0" w:rsidP="00AB171F">
      <w:pPr>
        <w:spacing w:after="0" w:line="240" w:lineRule="auto"/>
        <w:jc w:val="both"/>
        <w:rPr>
          <w:del w:id="221" w:author="Flavia Bernardini" w:date="2016-08-17T15:36:00Z"/>
          <w:rFonts w:ascii="Times New Roman" w:eastAsia="Times New Roman" w:hAnsi="Times New Roman" w:cs="Times New Roman"/>
          <w:color w:val="000000"/>
          <w:sz w:val="24"/>
          <w:szCs w:val="24"/>
          <w:lang w:eastAsia="pt-BR"/>
        </w:rPr>
      </w:pPr>
      <w:r w:rsidRPr="00345307">
        <w:rPr>
          <w:rFonts w:ascii="Times New Roman" w:eastAsia="Times New Roman" w:hAnsi="Times New Roman" w:cs="Times New Roman"/>
          <w:b/>
          <w:color w:val="000000"/>
          <w:sz w:val="24"/>
          <w:szCs w:val="24"/>
          <w:lang w:eastAsia="pt-BR"/>
        </w:rPr>
        <w:t>2 - Pré-processamento dos dados:</w:t>
      </w:r>
      <w:r w:rsidR="005E0727">
        <w:rPr>
          <w:rFonts w:ascii="Times New Roman" w:eastAsia="Times New Roman" w:hAnsi="Times New Roman" w:cs="Times New Roman"/>
          <w:color w:val="000000"/>
          <w:sz w:val="24"/>
          <w:szCs w:val="24"/>
          <w:lang w:eastAsia="pt-BR"/>
        </w:rPr>
        <w:t xml:space="preserve"> </w:t>
      </w:r>
      <w:ins w:id="222" w:author="Flavia Bernardini" w:date="2016-08-17T15:32:00Z">
        <w:r w:rsidR="006E7F19">
          <w:rPr>
            <w:rFonts w:ascii="Times New Roman" w:eastAsia="Times New Roman" w:hAnsi="Times New Roman" w:cs="Times New Roman"/>
            <w:color w:val="000000"/>
            <w:sz w:val="24"/>
            <w:szCs w:val="24"/>
            <w:lang w:eastAsia="pt-BR"/>
          </w:rPr>
          <w:t>Nessa etapa, os dados coletados devem ser transformados de tal maneira que possam ser utilizados em formato atributo-valor por algoritmos de aprendizado. É interessante que os atributos a serem utilizados para construç</w:t>
        </w:r>
      </w:ins>
      <w:ins w:id="223" w:author="Flavia Bernardini" w:date="2016-08-17T15:33:00Z">
        <w:r w:rsidR="006E7F19">
          <w:rPr>
            <w:rFonts w:ascii="Times New Roman" w:eastAsia="Times New Roman" w:hAnsi="Times New Roman" w:cs="Times New Roman"/>
            <w:color w:val="000000"/>
            <w:sz w:val="24"/>
            <w:szCs w:val="24"/>
            <w:lang w:eastAsia="pt-BR"/>
          </w:rPr>
          <w:t xml:space="preserve">ão do </w:t>
        </w:r>
        <w:proofErr w:type="spellStart"/>
        <w:r w:rsidR="006E7F19">
          <w:rPr>
            <w:rFonts w:ascii="Times New Roman" w:eastAsia="Times New Roman" w:hAnsi="Times New Roman" w:cs="Times New Roman"/>
            <w:color w:val="000000"/>
            <w:sz w:val="24"/>
            <w:szCs w:val="24"/>
            <w:lang w:eastAsia="pt-BR"/>
          </w:rPr>
          <w:t>regressor</w:t>
        </w:r>
        <w:proofErr w:type="spellEnd"/>
        <w:r w:rsidR="006E7F19">
          <w:rPr>
            <w:rFonts w:ascii="Times New Roman" w:eastAsia="Times New Roman" w:hAnsi="Times New Roman" w:cs="Times New Roman"/>
            <w:color w:val="000000"/>
            <w:sz w:val="24"/>
            <w:szCs w:val="24"/>
            <w:lang w:eastAsia="pt-BR"/>
          </w:rPr>
          <w:t xml:space="preserve"> leve em consideração características do tráfego diário. Sendo assim, </w:t>
        </w:r>
      </w:ins>
      <w:r w:rsidR="00A84D80">
        <w:rPr>
          <w:rFonts w:ascii="Times New Roman" w:eastAsia="Times New Roman" w:hAnsi="Times New Roman" w:cs="Times New Roman"/>
          <w:color w:val="000000"/>
          <w:sz w:val="24"/>
          <w:szCs w:val="24"/>
          <w:lang w:eastAsia="pt-BR"/>
        </w:rPr>
        <w:t xml:space="preserve">Na </w:t>
      </w:r>
      <w:del w:id="224" w:author="Flavia Bernardini" w:date="2016-08-17T15:38:00Z">
        <w:r w:rsidR="00A84D80" w:rsidDel="006E7F19">
          <w:rPr>
            <w:rFonts w:ascii="Times New Roman" w:eastAsia="Times New Roman" w:hAnsi="Times New Roman" w:cs="Times New Roman"/>
            <w:color w:val="000000"/>
            <w:sz w:val="24"/>
            <w:szCs w:val="24"/>
            <w:lang w:eastAsia="pt-BR"/>
          </w:rPr>
          <w:delText xml:space="preserve">tabela </w:delText>
        </w:r>
      </w:del>
      <w:ins w:id="225" w:author="Flavia Bernardini" w:date="2016-08-17T15:38:00Z">
        <w:r w:rsidR="006E7F19">
          <w:rPr>
            <w:rFonts w:ascii="Times New Roman" w:eastAsia="Times New Roman" w:hAnsi="Times New Roman" w:cs="Times New Roman"/>
            <w:color w:val="000000"/>
            <w:sz w:val="24"/>
            <w:szCs w:val="24"/>
            <w:lang w:eastAsia="pt-BR"/>
          </w:rPr>
          <w:t>T</w:t>
        </w:r>
        <w:r w:rsidR="006E7F19">
          <w:rPr>
            <w:rFonts w:ascii="Times New Roman" w:eastAsia="Times New Roman" w:hAnsi="Times New Roman" w:cs="Times New Roman"/>
            <w:color w:val="000000"/>
            <w:sz w:val="24"/>
            <w:szCs w:val="24"/>
            <w:lang w:eastAsia="pt-BR"/>
          </w:rPr>
          <w:t xml:space="preserve">abela </w:t>
        </w:r>
      </w:ins>
      <w:r w:rsidR="00A84D80">
        <w:rPr>
          <w:rFonts w:ascii="Times New Roman" w:eastAsia="Times New Roman" w:hAnsi="Times New Roman" w:cs="Times New Roman"/>
          <w:color w:val="000000"/>
          <w:sz w:val="24"/>
          <w:szCs w:val="24"/>
          <w:lang w:eastAsia="pt-BR"/>
        </w:rPr>
        <w:t>1</w:t>
      </w:r>
      <w:r w:rsidR="00212FCB">
        <w:rPr>
          <w:rFonts w:ascii="Times New Roman" w:eastAsia="Times New Roman" w:hAnsi="Times New Roman" w:cs="Times New Roman"/>
          <w:color w:val="000000"/>
          <w:sz w:val="24"/>
          <w:szCs w:val="24"/>
          <w:lang w:eastAsia="pt-BR"/>
        </w:rPr>
        <w:t xml:space="preserve"> </w:t>
      </w:r>
      <w:del w:id="226" w:author="Flavia Bernardini" w:date="2016-08-17T15:33:00Z">
        <w:r w:rsidR="00212FCB" w:rsidDel="006E7F19">
          <w:rPr>
            <w:rFonts w:ascii="Times New Roman" w:eastAsia="Times New Roman" w:hAnsi="Times New Roman" w:cs="Times New Roman"/>
            <w:color w:val="000000"/>
            <w:sz w:val="24"/>
            <w:szCs w:val="24"/>
            <w:lang w:eastAsia="pt-BR"/>
          </w:rPr>
          <w:delText xml:space="preserve">contém </w:delText>
        </w:r>
      </w:del>
      <w:ins w:id="227" w:author="Flavia Bernardini" w:date="2016-08-17T15:33:00Z">
        <w:r w:rsidR="006E7F19">
          <w:rPr>
            <w:rFonts w:ascii="Times New Roman" w:eastAsia="Times New Roman" w:hAnsi="Times New Roman" w:cs="Times New Roman"/>
            <w:color w:val="000000"/>
            <w:sz w:val="24"/>
            <w:szCs w:val="24"/>
            <w:lang w:eastAsia="pt-BR"/>
          </w:rPr>
          <w:t>são apresentados</w:t>
        </w:r>
        <w:r w:rsidR="006E7F19">
          <w:rPr>
            <w:rFonts w:ascii="Times New Roman" w:eastAsia="Times New Roman" w:hAnsi="Times New Roman" w:cs="Times New Roman"/>
            <w:color w:val="000000"/>
            <w:sz w:val="24"/>
            <w:szCs w:val="24"/>
            <w:lang w:eastAsia="pt-BR"/>
          </w:rPr>
          <w:t xml:space="preserve"> </w:t>
        </w:r>
      </w:ins>
      <w:proofErr w:type="gramStart"/>
      <w:r w:rsidR="00212FCB">
        <w:rPr>
          <w:rFonts w:ascii="Times New Roman" w:eastAsia="Times New Roman" w:hAnsi="Times New Roman" w:cs="Times New Roman"/>
          <w:color w:val="000000"/>
          <w:sz w:val="24"/>
          <w:szCs w:val="24"/>
          <w:lang w:eastAsia="pt-BR"/>
        </w:rPr>
        <w:t>5</w:t>
      </w:r>
      <w:proofErr w:type="gramEnd"/>
      <w:r w:rsidR="00212FCB">
        <w:rPr>
          <w:rFonts w:ascii="Times New Roman" w:eastAsia="Times New Roman" w:hAnsi="Times New Roman" w:cs="Times New Roman"/>
          <w:color w:val="000000"/>
          <w:sz w:val="24"/>
          <w:szCs w:val="24"/>
          <w:lang w:eastAsia="pt-BR"/>
        </w:rPr>
        <w:t xml:space="preserve"> atributos</w:t>
      </w:r>
      <w:r w:rsidR="00274F64">
        <w:rPr>
          <w:rFonts w:ascii="Times New Roman" w:eastAsia="Times New Roman" w:hAnsi="Times New Roman" w:cs="Times New Roman"/>
          <w:color w:val="000000"/>
          <w:sz w:val="24"/>
          <w:szCs w:val="24"/>
          <w:lang w:eastAsia="pt-BR"/>
        </w:rPr>
        <w:t xml:space="preserve"> </w:t>
      </w:r>
      <w:del w:id="228" w:author="Flavia Bernardini" w:date="2016-08-17T15:34:00Z">
        <w:r w:rsidR="00CA5BCB" w:rsidDel="006E7F19">
          <w:rPr>
            <w:rFonts w:ascii="Times New Roman" w:eastAsia="Times New Roman" w:hAnsi="Times New Roman" w:cs="Times New Roman"/>
            <w:color w:val="000000"/>
            <w:sz w:val="24"/>
            <w:szCs w:val="24"/>
            <w:lang w:eastAsia="pt-BR"/>
          </w:rPr>
          <w:delText xml:space="preserve">independentes ou </w:delText>
        </w:r>
        <w:r w:rsidR="00274F64" w:rsidDel="006E7F19">
          <w:rPr>
            <w:rFonts w:ascii="Times New Roman" w:eastAsia="Times New Roman" w:hAnsi="Times New Roman" w:cs="Times New Roman"/>
            <w:color w:val="000000"/>
            <w:sz w:val="24"/>
            <w:szCs w:val="24"/>
            <w:lang w:eastAsia="pt-BR"/>
          </w:rPr>
          <w:delText>originais</w:delText>
        </w:r>
      </w:del>
      <w:ins w:id="229" w:author="Flavia Bernardini" w:date="2016-08-17T15:34:00Z">
        <w:r w:rsidR="006E7F19">
          <w:rPr>
            <w:rFonts w:ascii="Times New Roman" w:eastAsia="Times New Roman" w:hAnsi="Times New Roman" w:cs="Times New Roman"/>
            <w:color w:val="000000"/>
            <w:sz w:val="24"/>
            <w:szCs w:val="24"/>
            <w:lang w:eastAsia="pt-BR"/>
          </w:rPr>
          <w:t xml:space="preserve">coletados. </w:t>
        </w:r>
      </w:ins>
      <w:ins w:id="230" w:author="Flavia Bernardini" w:date="2016-08-17T15:35:00Z">
        <w:r w:rsidR="006E7F19">
          <w:rPr>
            <w:rFonts w:ascii="Times New Roman" w:eastAsia="Times New Roman" w:hAnsi="Times New Roman" w:cs="Times New Roman"/>
            <w:color w:val="000000"/>
            <w:sz w:val="24"/>
            <w:szCs w:val="24"/>
            <w:lang w:eastAsia="pt-BR"/>
          </w:rPr>
          <w:t>A variável a ser predita é a variável dependente</w:t>
        </w:r>
      </w:ins>
      <w:ins w:id="231" w:author="Flavia Bernardini" w:date="2016-08-17T15:38:00Z">
        <w:r w:rsidR="00AB171F">
          <w:rPr>
            <w:rFonts w:ascii="Times New Roman" w:eastAsia="Times New Roman" w:hAnsi="Times New Roman" w:cs="Times New Roman"/>
            <w:color w:val="000000"/>
            <w:sz w:val="24"/>
            <w:szCs w:val="24"/>
            <w:lang w:eastAsia="pt-BR"/>
          </w:rPr>
          <w:t>, que no</w:t>
        </w:r>
      </w:ins>
      <w:ins w:id="232" w:author="Flavia Bernardini" w:date="2016-08-17T15:36:00Z">
        <w:r w:rsidR="006E7F19">
          <w:rPr>
            <w:rFonts w:ascii="Times New Roman" w:eastAsia="Times New Roman" w:hAnsi="Times New Roman" w:cs="Times New Roman"/>
            <w:color w:val="000000"/>
            <w:sz w:val="24"/>
            <w:szCs w:val="24"/>
            <w:lang w:eastAsia="pt-BR"/>
          </w:rPr>
          <w:t xml:space="preserve"> nosso caso é o tempo de deslocamento de uma rota</w:t>
        </w:r>
      </w:ins>
      <w:ins w:id="233" w:author="Flavia Bernardini" w:date="2016-08-17T15:39:00Z">
        <w:r w:rsidR="00AB171F">
          <w:rPr>
            <w:rFonts w:ascii="Times New Roman" w:eastAsia="Times New Roman" w:hAnsi="Times New Roman" w:cs="Times New Roman"/>
            <w:color w:val="000000"/>
            <w:sz w:val="24"/>
            <w:szCs w:val="24"/>
            <w:lang w:eastAsia="pt-BR"/>
          </w:rPr>
          <w:t xml:space="preserve"> (atributo Tempo Total da Tabela 1)</w:t>
        </w:r>
      </w:ins>
      <w:ins w:id="234" w:author="Flavia Bernardini" w:date="2016-08-17T15:38:00Z">
        <w:r w:rsidR="00AB171F">
          <w:rPr>
            <w:rFonts w:ascii="Times New Roman" w:eastAsia="Times New Roman" w:hAnsi="Times New Roman" w:cs="Times New Roman"/>
            <w:color w:val="000000"/>
            <w:sz w:val="24"/>
            <w:szCs w:val="24"/>
            <w:lang w:eastAsia="pt-BR"/>
          </w:rPr>
          <w:t>,</w:t>
        </w:r>
      </w:ins>
      <w:ins w:id="235" w:author="Flavia Bernardini" w:date="2016-08-17T15:36:00Z">
        <w:r w:rsidR="006E7F19">
          <w:rPr>
            <w:rFonts w:ascii="Times New Roman" w:eastAsia="Times New Roman" w:hAnsi="Times New Roman" w:cs="Times New Roman"/>
            <w:color w:val="000000"/>
            <w:sz w:val="24"/>
            <w:szCs w:val="24"/>
            <w:lang w:eastAsia="pt-BR"/>
          </w:rPr>
          <w:t xml:space="preserve"> dada a rota a ser executada </w:t>
        </w:r>
      </w:ins>
      <w:ins w:id="236" w:author="Flavia Bernardini" w:date="2016-08-17T15:40:00Z">
        <w:r w:rsidR="00AB171F">
          <w:rPr>
            <w:rFonts w:ascii="Times New Roman" w:eastAsia="Times New Roman" w:hAnsi="Times New Roman" w:cs="Times New Roman"/>
            <w:color w:val="000000"/>
            <w:sz w:val="24"/>
            <w:szCs w:val="24"/>
            <w:lang w:eastAsia="pt-BR"/>
          </w:rPr>
          <w:t xml:space="preserve">(conhecida pela coleta dos dados) </w:t>
        </w:r>
      </w:ins>
      <w:ins w:id="237" w:author="Flavia Bernardini" w:date="2016-08-17T15:36:00Z">
        <w:r w:rsidR="006E7F19">
          <w:rPr>
            <w:rFonts w:ascii="Times New Roman" w:eastAsia="Times New Roman" w:hAnsi="Times New Roman" w:cs="Times New Roman"/>
            <w:color w:val="000000"/>
            <w:sz w:val="24"/>
            <w:szCs w:val="24"/>
            <w:lang w:eastAsia="pt-BR"/>
          </w:rPr>
          <w:t>e a data e o horário de partida</w:t>
        </w:r>
      </w:ins>
      <w:ins w:id="238" w:author="Flavia Bernardini" w:date="2016-08-17T15:40:00Z">
        <w:r w:rsidR="00AB171F">
          <w:rPr>
            <w:rFonts w:ascii="Times New Roman" w:eastAsia="Times New Roman" w:hAnsi="Times New Roman" w:cs="Times New Roman"/>
            <w:color w:val="000000"/>
            <w:sz w:val="24"/>
            <w:szCs w:val="24"/>
            <w:lang w:eastAsia="pt-BR"/>
          </w:rPr>
          <w:t xml:space="preserve"> (atributo Data e Hora da Partida na Tabela 1)</w:t>
        </w:r>
      </w:ins>
      <w:ins w:id="239" w:author="Flavia Bernardini" w:date="2016-08-17T15:36:00Z">
        <w:r w:rsidR="006E7F19">
          <w:rPr>
            <w:rFonts w:ascii="Times New Roman" w:eastAsia="Times New Roman" w:hAnsi="Times New Roman" w:cs="Times New Roman"/>
            <w:color w:val="000000"/>
            <w:sz w:val="24"/>
            <w:szCs w:val="24"/>
            <w:lang w:eastAsia="pt-BR"/>
          </w:rPr>
          <w:t xml:space="preserve">. </w:t>
        </w:r>
      </w:ins>
      <w:ins w:id="240" w:author="Flavia Bernardini" w:date="2016-08-17T15:39:00Z">
        <w:r w:rsidR="00AB171F">
          <w:rPr>
            <w:rFonts w:ascii="Times New Roman" w:eastAsia="Times New Roman" w:hAnsi="Times New Roman" w:cs="Times New Roman"/>
            <w:color w:val="000000"/>
            <w:sz w:val="24"/>
            <w:szCs w:val="24"/>
            <w:lang w:eastAsia="pt-BR"/>
          </w:rPr>
          <w:t>Nos dados coletados, as rotas possuem sempre a mesma distância</w:t>
        </w:r>
      </w:ins>
      <w:ins w:id="241" w:author="Flavia Bernardini" w:date="2016-08-17T15:40:00Z">
        <w:r w:rsidR="00AB171F">
          <w:rPr>
            <w:rFonts w:ascii="Times New Roman" w:eastAsia="Times New Roman" w:hAnsi="Times New Roman" w:cs="Times New Roman"/>
            <w:color w:val="000000"/>
            <w:sz w:val="24"/>
            <w:szCs w:val="24"/>
            <w:lang w:eastAsia="pt-BR"/>
          </w:rPr>
          <w:t>, e</w:t>
        </w:r>
        <w:proofErr w:type="gramStart"/>
        <w:r w:rsidR="00AB171F">
          <w:rPr>
            <w:rFonts w:ascii="Times New Roman" w:eastAsia="Times New Roman" w:hAnsi="Times New Roman" w:cs="Times New Roman"/>
            <w:color w:val="000000"/>
            <w:sz w:val="24"/>
            <w:szCs w:val="24"/>
            <w:lang w:eastAsia="pt-BR"/>
          </w:rPr>
          <w:t xml:space="preserve"> portanto</w:t>
        </w:r>
        <w:proofErr w:type="gramEnd"/>
        <w:r w:rsidR="00AB171F">
          <w:rPr>
            <w:rFonts w:ascii="Times New Roman" w:eastAsia="Times New Roman" w:hAnsi="Times New Roman" w:cs="Times New Roman"/>
            <w:color w:val="000000"/>
            <w:sz w:val="24"/>
            <w:szCs w:val="24"/>
            <w:lang w:eastAsia="pt-BR"/>
          </w:rPr>
          <w:t xml:space="preserve"> a princípio essa informação será descartada</w:t>
        </w:r>
      </w:ins>
      <w:ins w:id="242" w:author="Flavia Bernardini" w:date="2016-08-17T15:39:00Z">
        <w:r w:rsidR="00AB171F">
          <w:rPr>
            <w:rFonts w:ascii="Times New Roman" w:eastAsia="Times New Roman" w:hAnsi="Times New Roman" w:cs="Times New Roman"/>
            <w:color w:val="000000"/>
            <w:sz w:val="24"/>
            <w:szCs w:val="24"/>
            <w:lang w:eastAsia="pt-BR"/>
          </w:rPr>
          <w:t>.</w:t>
        </w:r>
      </w:ins>
      <w:del w:id="243" w:author="Flavia Bernardini" w:date="2016-08-17T15:36:00Z">
        <w:r w:rsidR="00274F64" w:rsidDel="006E7F19">
          <w:rPr>
            <w:rFonts w:ascii="Times New Roman" w:eastAsia="Times New Roman" w:hAnsi="Times New Roman" w:cs="Times New Roman"/>
            <w:color w:val="000000"/>
            <w:sz w:val="24"/>
            <w:szCs w:val="24"/>
            <w:lang w:eastAsia="pt-BR"/>
          </w:rPr>
          <w:delText xml:space="preserve"> e </w:delText>
        </w:r>
        <w:r w:rsidR="00911DB6" w:rsidDel="006E7F19">
          <w:rPr>
            <w:rFonts w:ascii="Times New Roman" w:eastAsia="Times New Roman" w:hAnsi="Times New Roman" w:cs="Times New Roman"/>
            <w:color w:val="000000"/>
            <w:sz w:val="24"/>
            <w:szCs w:val="24"/>
            <w:lang w:eastAsia="pt-BR"/>
          </w:rPr>
          <w:delText xml:space="preserve">10 atributos </w:delText>
        </w:r>
        <w:r w:rsidR="00CA5BCB" w:rsidDel="006E7F19">
          <w:rPr>
            <w:rFonts w:ascii="Times New Roman" w:eastAsia="Times New Roman" w:hAnsi="Times New Roman" w:cs="Times New Roman"/>
            <w:color w:val="000000"/>
            <w:sz w:val="24"/>
            <w:szCs w:val="24"/>
            <w:lang w:eastAsia="pt-BR"/>
          </w:rPr>
          <w:delText>dependentes (</w:delText>
        </w:r>
        <w:r w:rsidR="00911DB6" w:rsidDel="006E7F19">
          <w:rPr>
            <w:rFonts w:ascii="Times New Roman" w:eastAsia="Times New Roman" w:hAnsi="Times New Roman" w:cs="Times New Roman"/>
            <w:color w:val="000000"/>
            <w:sz w:val="24"/>
            <w:szCs w:val="24"/>
            <w:lang w:eastAsia="pt-BR"/>
          </w:rPr>
          <w:delText>classificadores</w:delText>
        </w:r>
        <w:r w:rsidR="00CA5BCB" w:rsidDel="006E7F19">
          <w:rPr>
            <w:rFonts w:ascii="Times New Roman" w:eastAsia="Times New Roman" w:hAnsi="Times New Roman" w:cs="Times New Roman"/>
            <w:color w:val="000000"/>
            <w:sz w:val="24"/>
            <w:szCs w:val="24"/>
            <w:lang w:eastAsia="pt-BR"/>
          </w:rPr>
          <w:delText>)</w:delText>
        </w:r>
        <w:r w:rsidR="00911DB6" w:rsidDel="006E7F19">
          <w:rPr>
            <w:rFonts w:ascii="Times New Roman" w:eastAsia="Times New Roman" w:hAnsi="Times New Roman" w:cs="Times New Roman"/>
            <w:color w:val="000000"/>
            <w:sz w:val="24"/>
            <w:szCs w:val="24"/>
            <w:lang w:eastAsia="pt-BR"/>
          </w:rPr>
          <w:delText xml:space="preserve"> que terão como resultado 0 para </w:delText>
        </w:r>
        <w:r w:rsidR="00091D53" w:rsidDel="006E7F19">
          <w:rPr>
            <w:rFonts w:ascii="Times New Roman" w:eastAsia="Times New Roman" w:hAnsi="Times New Roman" w:cs="Times New Roman"/>
            <w:color w:val="000000"/>
            <w:sz w:val="24"/>
            <w:szCs w:val="24"/>
            <w:lang w:eastAsia="pt-BR"/>
          </w:rPr>
          <w:delText>“</w:delText>
        </w:r>
        <w:r w:rsidR="006620C9" w:rsidDel="006E7F19">
          <w:rPr>
            <w:rFonts w:ascii="Times New Roman" w:eastAsia="Times New Roman" w:hAnsi="Times New Roman" w:cs="Times New Roman"/>
            <w:color w:val="000000"/>
            <w:sz w:val="24"/>
            <w:szCs w:val="24"/>
            <w:lang w:eastAsia="pt-BR"/>
          </w:rPr>
          <w:delText>N</w:delText>
        </w:r>
        <w:r w:rsidR="00911DB6" w:rsidDel="006E7F19">
          <w:rPr>
            <w:rFonts w:ascii="Times New Roman" w:eastAsia="Times New Roman" w:hAnsi="Times New Roman" w:cs="Times New Roman"/>
            <w:color w:val="000000"/>
            <w:sz w:val="24"/>
            <w:szCs w:val="24"/>
            <w:lang w:eastAsia="pt-BR"/>
          </w:rPr>
          <w:delText>ão</w:delText>
        </w:r>
        <w:r w:rsidR="00091D53" w:rsidDel="006E7F19">
          <w:rPr>
            <w:rFonts w:ascii="Times New Roman" w:eastAsia="Times New Roman" w:hAnsi="Times New Roman" w:cs="Times New Roman"/>
            <w:color w:val="000000"/>
            <w:sz w:val="24"/>
            <w:szCs w:val="24"/>
            <w:lang w:eastAsia="pt-BR"/>
          </w:rPr>
          <w:delText>”</w:delText>
        </w:r>
        <w:r w:rsidR="00911DB6" w:rsidDel="006E7F19">
          <w:rPr>
            <w:rFonts w:ascii="Times New Roman" w:eastAsia="Times New Roman" w:hAnsi="Times New Roman" w:cs="Times New Roman"/>
            <w:color w:val="000000"/>
            <w:sz w:val="24"/>
            <w:szCs w:val="24"/>
            <w:lang w:eastAsia="pt-BR"/>
          </w:rPr>
          <w:delText xml:space="preserve"> e 1 para </w:delText>
        </w:r>
        <w:r w:rsidR="00091D53" w:rsidDel="006E7F19">
          <w:rPr>
            <w:rFonts w:ascii="Times New Roman" w:eastAsia="Times New Roman" w:hAnsi="Times New Roman" w:cs="Times New Roman"/>
            <w:color w:val="000000"/>
            <w:sz w:val="24"/>
            <w:szCs w:val="24"/>
            <w:lang w:eastAsia="pt-BR"/>
          </w:rPr>
          <w:delText>“</w:delText>
        </w:r>
        <w:r w:rsidR="006620C9" w:rsidDel="006E7F19">
          <w:rPr>
            <w:rFonts w:ascii="Times New Roman" w:eastAsia="Times New Roman" w:hAnsi="Times New Roman" w:cs="Times New Roman"/>
            <w:color w:val="000000"/>
            <w:sz w:val="24"/>
            <w:szCs w:val="24"/>
            <w:lang w:eastAsia="pt-BR"/>
          </w:rPr>
          <w:delText>S</w:delText>
        </w:r>
        <w:r w:rsidR="00911DB6" w:rsidDel="006E7F19">
          <w:rPr>
            <w:rFonts w:ascii="Times New Roman" w:eastAsia="Times New Roman" w:hAnsi="Times New Roman" w:cs="Times New Roman"/>
            <w:color w:val="000000"/>
            <w:sz w:val="24"/>
            <w:szCs w:val="24"/>
            <w:lang w:eastAsia="pt-BR"/>
          </w:rPr>
          <w:delText>im</w:delText>
        </w:r>
        <w:r w:rsidR="00091D53" w:rsidDel="006E7F19">
          <w:rPr>
            <w:rFonts w:ascii="Times New Roman" w:eastAsia="Times New Roman" w:hAnsi="Times New Roman" w:cs="Times New Roman"/>
            <w:color w:val="000000"/>
            <w:sz w:val="24"/>
            <w:szCs w:val="24"/>
            <w:lang w:eastAsia="pt-BR"/>
          </w:rPr>
          <w:delText>”</w:delText>
        </w:r>
        <w:r w:rsidR="00911DB6" w:rsidDel="006E7F19">
          <w:rPr>
            <w:rFonts w:ascii="Times New Roman" w:eastAsia="Times New Roman" w:hAnsi="Times New Roman" w:cs="Times New Roman"/>
            <w:color w:val="000000"/>
            <w:sz w:val="24"/>
            <w:szCs w:val="24"/>
            <w:lang w:eastAsia="pt-BR"/>
          </w:rPr>
          <w:delText>.</w:delText>
        </w:r>
        <w:r w:rsidR="00CD2EDC" w:rsidDel="006E7F19">
          <w:rPr>
            <w:rFonts w:ascii="Times New Roman" w:eastAsia="Times New Roman" w:hAnsi="Times New Roman" w:cs="Times New Roman"/>
            <w:color w:val="000000"/>
            <w:sz w:val="24"/>
            <w:szCs w:val="24"/>
            <w:lang w:eastAsia="pt-BR"/>
          </w:rPr>
          <w:delText xml:space="preserve"> É necessário criar os atributos dependentes para se adequar ao algoritmo de Aprendizado de Máquina.</w:delText>
        </w:r>
      </w:del>
      <w:ins w:id="244" w:author="Flavia Bernardini" w:date="2016-08-17T15:36:00Z">
        <w:r w:rsidR="006E7F19">
          <w:rPr>
            <w:rFonts w:ascii="Times New Roman" w:eastAsia="Times New Roman" w:hAnsi="Times New Roman" w:cs="Times New Roman"/>
            <w:color w:val="000000"/>
            <w:sz w:val="24"/>
            <w:szCs w:val="24"/>
            <w:lang w:eastAsia="pt-BR"/>
          </w:rPr>
          <w:t xml:space="preserve"> A partir </w:t>
        </w:r>
      </w:ins>
      <w:ins w:id="245" w:author="Flavia Bernardini" w:date="2016-08-17T15:39:00Z">
        <w:r w:rsidR="00AB171F">
          <w:rPr>
            <w:rFonts w:ascii="Times New Roman" w:eastAsia="Times New Roman" w:hAnsi="Times New Roman" w:cs="Times New Roman"/>
            <w:color w:val="000000"/>
            <w:sz w:val="24"/>
            <w:szCs w:val="24"/>
            <w:lang w:eastAsia="pt-BR"/>
          </w:rPr>
          <w:t>do</w:t>
        </w:r>
      </w:ins>
      <w:ins w:id="246" w:author="Flavia Bernardini" w:date="2016-08-17T15:40:00Z">
        <w:r w:rsidR="00AB171F">
          <w:rPr>
            <w:rFonts w:ascii="Times New Roman" w:eastAsia="Times New Roman" w:hAnsi="Times New Roman" w:cs="Times New Roman"/>
            <w:color w:val="000000"/>
            <w:sz w:val="24"/>
            <w:szCs w:val="24"/>
            <w:lang w:eastAsia="pt-BR"/>
          </w:rPr>
          <w:t xml:space="preserve"> atributo </w:t>
        </w:r>
      </w:ins>
      <w:ins w:id="247" w:author="Flavia Bernardini" w:date="2016-08-17T15:41:00Z">
        <w:r w:rsidR="00AB171F">
          <w:rPr>
            <w:rFonts w:ascii="Times New Roman" w:eastAsia="Times New Roman" w:hAnsi="Times New Roman" w:cs="Times New Roman"/>
            <w:color w:val="000000"/>
            <w:sz w:val="24"/>
            <w:szCs w:val="24"/>
            <w:lang w:eastAsia="pt-BR"/>
          </w:rPr>
          <w:t>Data e Hora da Partida</w:t>
        </w:r>
        <w:r w:rsidR="00AB171F">
          <w:rPr>
            <w:rFonts w:ascii="Times New Roman" w:eastAsia="Times New Roman" w:hAnsi="Times New Roman" w:cs="Times New Roman"/>
            <w:color w:val="000000"/>
            <w:sz w:val="24"/>
            <w:szCs w:val="24"/>
            <w:lang w:eastAsia="pt-BR"/>
          </w:rPr>
          <w:t xml:space="preserve">, serão extraídos outros atributos: </w:t>
        </w:r>
      </w:ins>
    </w:p>
    <w:p w:rsidR="00A84D80" w:rsidDel="00AB171F" w:rsidRDefault="00911DB6" w:rsidP="00AB171F">
      <w:pPr>
        <w:spacing w:after="0" w:line="240" w:lineRule="auto"/>
        <w:jc w:val="both"/>
        <w:rPr>
          <w:del w:id="248" w:author="Flavia Bernardini" w:date="2016-08-17T15:41:00Z"/>
          <w:rFonts w:ascii="Times New Roman" w:eastAsia="Times New Roman" w:hAnsi="Times New Roman" w:cs="Times New Roman"/>
          <w:bCs/>
          <w:sz w:val="24"/>
          <w:szCs w:val="24"/>
          <w:lang w:eastAsia="pt-BR"/>
        </w:rPr>
        <w:pPrChange w:id="249" w:author="Flavia Bernardini" w:date="2016-08-17T15:41:00Z">
          <w:pPr>
            <w:spacing w:after="0" w:line="240" w:lineRule="auto"/>
            <w:jc w:val="both"/>
          </w:pPr>
        </w:pPrChange>
      </w:pPr>
      <w:del w:id="250" w:author="Flavia Bernardini" w:date="2016-08-17T15:36:00Z">
        <w:r w:rsidDel="006E7F19">
          <w:rPr>
            <w:rFonts w:ascii="Times New Roman" w:eastAsia="Times New Roman" w:hAnsi="Times New Roman" w:cs="Times New Roman"/>
            <w:color w:val="000000"/>
            <w:sz w:val="24"/>
            <w:szCs w:val="24"/>
            <w:lang w:eastAsia="pt-BR"/>
          </w:rPr>
          <w:delText xml:space="preserve"> </w:delText>
        </w:r>
      </w:del>
    </w:p>
    <w:p w:rsidR="002E0622" w:rsidDel="00AB171F" w:rsidRDefault="00C06C61" w:rsidP="00AB171F">
      <w:pPr>
        <w:spacing w:after="0" w:line="240" w:lineRule="auto"/>
        <w:jc w:val="both"/>
        <w:rPr>
          <w:del w:id="251" w:author="Flavia Bernardini" w:date="2016-08-17T15:41:00Z"/>
          <w:rFonts w:ascii="Times New Roman" w:eastAsia="Times New Roman" w:hAnsi="Times New Roman" w:cs="Times New Roman"/>
          <w:b/>
          <w:bCs/>
          <w:sz w:val="24"/>
          <w:szCs w:val="24"/>
          <w:u w:val="single"/>
          <w:lang w:eastAsia="pt-BR"/>
        </w:rPr>
        <w:pPrChange w:id="252" w:author="Flavia Bernardini" w:date="2016-08-17T15:41:00Z">
          <w:pPr>
            <w:spacing w:after="0" w:line="240" w:lineRule="auto"/>
            <w:jc w:val="both"/>
          </w:pPr>
        </w:pPrChange>
      </w:pPr>
      <w:del w:id="253" w:author="Flavia Bernardini" w:date="2016-08-17T15:41:00Z">
        <w:r w:rsidDel="00AB171F">
          <w:rPr>
            <w:rFonts w:ascii="Times New Roman" w:eastAsia="Times New Roman" w:hAnsi="Times New Roman" w:cs="Times New Roman"/>
            <w:b/>
            <w:bCs/>
            <w:sz w:val="24"/>
            <w:szCs w:val="24"/>
            <w:u w:val="single"/>
            <w:lang w:eastAsia="pt-BR"/>
          </w:rPr>
          <w:lastRenderedPageBreak/>
          <w:delText>Vari</w:delText>
        </w:r>
        <w:r w:rsidR="00ED1A18" w:rsidDel="00AB171F">
          <w:rPr>
            <w:rFonts w:ascii="Times New Roman" w:eastAsia="Times New Roman" w:hAnsi="Times New Roman" w:cs="Times New Roman"/>
            <w:b/>
            <w:bCs/>
            <w:sz w:val="24"/>
            <w:szCs w:val="24"/>
            <w:u w:val="single"/>
            <w:lang w:eastAsia="pt-BR"/>
          </w:rPr>
          <w:delText>áveis I</w:delText>
        </w:r>
        <w:r w:rsidDel="00AB171F">
          <w:rPr>
            <w:rFonts w:ascii="Times New Roman" w:eastAsia="Times New Roman" w:hAnsi="Times New Roman" w:cs="Times New Roman"/>
            <w:b/>
            <w:bCs/>
            <w:sz w:val="24"/>
            <w:szCs w:val="24"/>
            <w:u w:val="single"/>
            <w:lang w:eastAsia="pt-BR"/>
          </w:rPr>
          <w:delText xml:space="preserve">ndependentes </w:delText>
        </w:r>
      </w:del>
    </w:p>
    <w:p w:rsidR="00C06C61" w:rsidDel="00AB171F" w:rsidRDefault="00C06C61" w:rsidP="00AB171F">
      <w:pPr>
        <w:spacing w:after="0" w:line="240" w:lineRule="auto"/>
        <w:jc w:val="both"/>
        <w:rPr>
          <w:del w:id="254" w:author="Flavia Bernardini" w:date="2016-08-17T15:41:00Z"/>
          <w:rFonts w:ascii="Times New Roman" w:eastAsia="Times New Roman" w:hAnsi="Times New Roman" w:cs="Times New Roman"/>
          <w:b/>
          <w:bCs/>
          <w:sz w:val="24"/>
          <w:szCs w:val="24"/>
          <w:u w:val="single"/>
          <w:lang w:eastAsia="pt-BR"/>
        </w:rPr>
        <w:pPrChange w:id="255" w:author="Flavia Bernardini" w:date="2016-08-17T15:41:00Z">
          <w:pPr>
            <w:spacing w:after="0" w:line="240" w:lineRule="auto"/>
            <w:jc w:val="both"/>
          </w:pPr>
        </w:pPrChange>
      </w:pPr>
    </w:p>
    <w:p w:rsidR="002E0622" w:rsidRPr="00C06C61" w:rsidDel="00AB171F" w:rsidRDefault="00C06C61" w:rsidP="00AB171F">
      <w:pPr>
        <w:spacing w:after="0" w:line="240" w:lineRule="auto"/>
        <w:jc w:val="both"/>
        <w:rPr>
          <w:del w:id="256" w:author="Flavia Bernardini" w:date="2016-08-17T15:41:00Z"/>
          <w:rFonts w:ascii="Times New Roman" w:eastAsia="Times New Roman" w:hAnsi="Times New Roman" w:cs="Times New Roman"/>
          <w:bCs/>
          <w:sz w:val="24"/>
          <w:szCs w:val="24"/>
          <w:lang w:eastAsia="pt-BR"/>
        </w:rPr>
        <w:pPrChange w:id="257" w:author="Flavia Bernardini" w:date="2016-08-17T15:41:00Z">
          <w:pPr>
            <w:spacing w:after="0" w:line="240" w:lineRule="auto"/>
            <w:jc w:val="both"/>
          </w:pPr>
        </w:pPrChange>
      </w:pPr>
      <w:del w:id="258" w:author="Flavia Bernardini" w:date="2016-08-17T15:41:00Z">
        <w:r w:rsidRPr="00C06C61" w:rsidDel="00AB171F">
          <w:rPr>
            <w:rFonts w:ascii="Times New Roman" w:eastAsia="Times New Roman" w:hAnsi="Times New Roman" w:cs="Times New Roman"/>
            <w:bCs/>
            <w:sz w:val="24"/>
            <w:szCs w:val="24"/>
            <w:lang w:eastAsia="pt-BR"/>
          </w:rPr>
          <w:delText>São os atributos originais coletados na tabela original</w:delText>
        </w:r>
        <w:r w:rsidDel="00AB171F">
          <w:rPr>
            <w:rFonts w:ascii="Times New Roman" w:eastAsia="Times New Roman" w:hAnsi="Times New Roman" w:cs="Times New Roman"/>
            <w:bCs/>
            <w:sz w:val="24"/>
            <w:szCs w:val="24"/>
            <w:lang w:eastAsia="pt-BR"/>
          </w:rPr>
          <w:delText>.</w:delText>
        </w:r>
      </w:del>
    </w:p>
    <w:p w:rsidR="00C06C61" w:rsidDel="00AB171F" w:rsidRDefault="00C06C61" w:rsidP="00AB171F">
      <w:pPr>
        <w:spacing w:after="0" w:line="240" w:lineRule="auto"/>
        <w:jc w:val="both"/>
        <w:rPr>
          <w:del w:id="259" w:author="Flavia Bernardini" w:date="2016-08-17T15:41:00Z"/>
          <w:rFonts w:ascii="Times New Roman" w:eastAsia="Times New Roman" w:hAnsi="Times New Roman" w:cs="Times New Roman"/>
          <w:b/>
          <w:bCs/>
          <w:sz w:val="24"/>
          <w:szCs w:val="24"/>
          <w:lang w:eastAsia="pt-BR"/>
        </w:rPr>
        <w:pPrChange w:id="260" w:author="Flavia Bernardini" w:date="2016-08-17T15:41:00Z">
          <w:pPr>
            <w:spacing w:after="0" w:line="240" w:lineRule="auto"/>
            <w:jc w:val="both"/>
          </w:pPr>
        </w:pPrChange>
      </w:pPr>
    </w:p>
    <w:p w:rsidR="00A84D80" w:rsidDel="00AB171F" w:rsidRDefault="00A84D80" w:rsidP="00AB171F">
      <w:pPr>
        <w:spacing w:after="0" w:line="240" w:lineRule="auto"/>
        <w:jc w:val="both"/>
        <w:rPr>
          <w:del w:id="261" w:author="Flavia Bernardini" w:date="2016-08-17T15:41:00Z"/>
          <w:rFonts w:ascii="Times New Roman" w:eastAsia="Times New Roman" w:hAnsi="Times New Roman" w:cs="Times New Roman"/>
          <w:bCs/>
          <w:sz w:val="24"/>
          <w:szCs w:val="24"/>
          <w:lang w:eastAsia="pt-BR"/>
        </w:rPr>
        <w:pPrChange w:id="262" w:author="Flavia Bernardini" w:date="2016-08-17T15:41:00Z">
          <w:pPr>
            <w:spacing w:after="0" w:line="240" w:lineRule="auto"/>
            <w:jc w:val="both"/>
          </w:pPr>
        </w:pPrChange>
      </w:pPr>
      <w:del w:id="263" w:author="Flavia Bernardini" w:date="2016-08-17T15:41:00Z">
        <w:r w:rsidRPr="002E0622" w:rsidDel="00AB171F">
          <w:rPr>
            <w:rFonts w:ascii="Times New Roman" w:eastAsia="Times New Roman" w:hAnsi="Times New Roman" w:cs="Times New Roman"/>
            <w:b/>
            <w:bCs/>
            <w:sz w:val="24"/>
            <w:szCs w:val="24"/>
            <w:lang w:eastAsia="pt-BR"/>
          </w:rPr>
          <w:delText>Distância</w:delText>
        </w:r>
        <w:r w:rsidDel="00AB171F">
          <w:rPr>
            <w:rFonts w:ascii="Times New Roman" w:eastAsia="Times New Roman" w:hAnsi="Times New Roman" w:cs="Times New Roman"/>
            <w:bCs/>
            <w:sz w:val="24"/>
            <w:szCs w:val="24"/>
            <w:lang w:eastAsia="pt-BR"/>
          </w:rPr>
          <w:delText>: A distância em metros do local de origem até o destino de cada rota</w:delText>
        </w:r>
      </w:del>
    </w:p>
    <w:p w:rsidR="005B4BFD" w:rsidDel="00AB171F" w:rsidRDefault="005B4BFD" w:rsidP="00AB171F">
      <w:pPr>
        <w:spacing w:after="0" w:line="240" w:lineRule="auto"/>
        <w:jc w:val="both"/>
        <w:rPr>
          <w:del w:id="264" w:author="Flavia Bernardini" w:date="2016-08-17T15:41:00Z"/>
          <w:rFonts w:ascii="Times New Roman" w:eastAsia="Times New Roman" w:hAnsi="Times New Roman" w:cs="Times New Roman"/>
          <w:bCs/>
          <w:sz w:val="24"/>
          <w:szCs w:val="24"/>
          <w:lang w:eastAsia="pt-BR"/>
        </w:rPr>
        <w:pPrChange w:id="265" w:author="Flavia Bernardini" w:date="2016-08-17T15:41:00Z">
          <w:pPr>
            <w:spacing w:after="0" w:line="240" w:lineRule="auto"/>
            <w:jc w:val="both"/>
          </w:pPr>
        </w:pPrChange>
      </w:pPr>
      <w:del w:id="266" w:author="Flavia Bernardini" w:date="2016-08-17T15:41:00Z">
        <w:r w:rsidRPr="002E0622" w:rsidDel="00AB171F">
          <w:rPr>
            <w:rFonts w:ascii="Times New Roman" w:eastAsia="Times New Roman" w:hAnsi="Times New Roman" w:cs="Times New Roman"/>
            <w:b/>
            <w:bCs/>
            <w:sz w:val="24"/>
            <w:szCs w:val="24"/>
            <w:lang w:eastAsia="pt-BR"/>
          </w:rPr>
          <w:delText>Tempo Total</w:delText>
        </w:r>
        <w:r w:rsidDel="00AB171F">
          <w:rPr>
            <w:rFonts w:ascii="Times New Roman" w:eastAsia="Times New Roman" w:hAnsi="Times New Roman" w:cs="Times New Roman"/>
            <w:bCs/>
            <w:sz w:val="24"/>
            <w:szCs w:val="24"/>
            <w:lang w:eastAsia="pt-BR"/>
          </w:rPr>
          <w:delText>: Tempo gasto em segundos do Local de Origem até o local de destino</w:delText>
        </w:r>
      </w:del>
    </w:p>
    <w:p w:rsidR="002E0622" w:rsidDel="00AB171F" w:rsidRDefault="005B4BFD" w:rsidP="00AB171F">
      <w:pPr>
        <w:spacing w:after="0" w:line="240" w:lineRule="auto"/>
        <w:jc w:val="both"/>
        <w:rPr>
          <w:del w:id="267" w:author="Flavia Bernardini" w:date="2016-08-17T15:41:00Z"/>
          <w:rFonts w:ascii="Times New Roman" w:eastAsia="Times New Roman" w:hAnsi="Times New Roman" w:cs="Times New Roman"/>
          <w:bCs/>
          <w:sz w:val="24"/>
          <w:szCs w:val="24"/>
          <w:lang w:eastAsia="pt-BR"/>
        </w:rPr>
        <w:pPrChange w:id="268" w:author="Flavia Bernardini" w:date="2016-08-17T15:41:00Z">
          <w:pPr>
            <w:spacing w:after="0" w:line="240" w:lineRule="auto"/>
            <w:jc w:val="both"/>
          </w:pPr>
        </w:pPrChange>
      </w:pPr>
      <w:del w:id="269" w:author="Flavia Bernardini" w:date="2016-08-17T15:41:00Z">
        <w:r w:rsidRPr="002E0622" w:rsidDel="00AB171F">
          <w:rPr>
            <w:rFonts w:ascii="Times New Roman" w:eastAsia="Times New Roman" w:hAnsi="Times New Roman" w:cs="Times New Roman"/>
            <w:b/>
            <w:bCs/>
            <w:sz w:val="24"/>
            <w:szCs w:val="24"/>
            <w:lang w:eastAsia="pt-BR"/>
          </w:rPr>
          <w:delText>Tempo de Atraso</w:delText>
        </w:r>
        <w:r w:rsidDel="00AB171F">
          <w:rPr>
            <w:rFonts w:ascii="Times New Roman" w:eastAsia="Times New Roman" w:hAnsi="Times New Roman" w:cs="Times New Roman"/>
            <w:bCs/>
            <w:sz w:val="24"/>
            <w:szCs w:val="24"/>
            <w:lang w:eastAsia="pt-BR"/>
          </w:rPr>
          <w:delText xml:space="preserve">: </w:delText>
        </w:r>
        <w:r w:rsidR="006620C9" w:rsidDel="00AB171F">
          <w:rPr>
            <w:rFonts w:ascii="Times New Roman" w:eastAsia="Times New Roman" w:hAnsi="Times New Roman" w:cs="Times New Roman"/>
            <w:bCs/>
            <w:sz w:val="24"/>
            <w:szCs w:val="24"/>
            <w:lang w:eastAsia="pt-BR"/>
          </w:rPr>
          <w:delText>D</w:delText>
        </w:r>
        <w:r w:rsidR="002E0622" w:rsidDel="00AB171F">
          <w:rPr>
            <w:rFonts w:ascii="Times New Roman" w:eastAsia="Times New Roman" w:hAnsi="Times New Roman" w:cs="Times New Roman"/>
            <w:bCs/>
            <w:sz w:val="24"/>
            <w:szCs w:val="24"/>
            <w:lang w:eastAsia="pt-BR"/>
          </w:rPr>
          <w:delText xml:space="preserve">iferença entre o tempo que a Tomtom tem como estimativa da rota e o </w:delText>
        </w:r>
        <w:r w:rsidR="006620C9" w:rsidDel="00AB171F">
          <w:rPr>
            <w:rFonts w:ascii="Times New Roman" w:eastAsia="Times New Roman" w:hAnsi="Times New Roman" w:cs="Times New Roman"/>
            <w:bCs/>
            <w:sz w:val="24"/>
            <w:szCs w:val="24"/>
            <w:lang w:eastAsia="pt-BR"/>
          </w:rPr>
          <w:delText>tempo total</w:delText>
        </w:r>
        <w:r w:rsidR="002E0622" w:rsidDel="00AB171F">
          <w:rPr>
            <w:rFonts w:ascii="Times New Roman" w:eastAsia="Times New Roman" w:hAnsi="Times New Roman" w:cs="Times New Roman"/>
            <w:bCs/>
            <w:sz w:val="24"/>
            <w:szCs w:val="24"/>
            <w:lang w:eastAsia="pt-BR"/>
          </w:rPr>
          <w:delText>.</w:delText>
        </w:r>
      </w:del>
    </w:p>
    <w:p w:rsidR="006C2A1E" w:rsidDel="00AB171F" w:rsidRDefault="00A84D80" w:rsidP="00AB171F">
      <w:pPr>
        <w:spacing w:after="0" w:line="240" w:lineRule="auto"/>
        <w:jc w:val="both"/>
        <w:rPr>
          <w:del w:id="270" w:author="Flavia Bernardini" w:date="2016-08-17T15:41:00Z"/>
          <w:rFonts w:ascii="Times New Roman" w:eastAsia="Times New Roman" w:hAnsi="Times New Roman" w:cs="Times New Roman"/>
          <w:bCs/>
          <w:sz w:val="24"/>
          <w:szCs w:val="24"/>
          <w:lang w:eastAsia="pt-BR"/>
        </w:rPr>
        <w:pPrChange w:id="271" w:author="Flavia Bernardini" w:date="2016-08-17T15:41:00Z">
          <w:pPr>
            <w:spacing w:after="0" w:line="240" w:lineRule="auto"/>
            <w:jc w:val="both"/>
          </w:pPr>
        </w:pPrChange>
      </w:pPr>
      <w:del w:id="272" w:author="Flavia Bernardini" w:date="2016-08-17T15:41:00Z">
        <w:r w:rsidDel="00AB171F">
          <w:rPr>
            <w:rFonts w:ascii="Times New Roman" w:eastAsia="Times New Roman" w:hAnsi="Times New Roman" w:cs="Times New Roman"/>
            <w:bCs/>
            <w:sz w:val="24"/>
            <w:szCs w:val="24"/>
            <w:lang w:eastAsia="pt-BR"/>
          </w:rPr>
          <w:delText xml:space="preserve"> </w:delText>
        </w:r>
        <w:r w:rsidR="00F719C2" w:rsidDel="00AB171F">
          <w:rPr>
            <w:rFonts w:ascii="Times New Roman" w:eastAsia="Times New Roman" w:hAnsi="Times New Roman" w:cs="Times New Roman"/>
            <w:bCs/>
            <w:sz w:val="24"/>
            <w:szCs w:val="24"/>
            <w:lang w:eastAsia="pt-BR"/>
          </w:rPr>
          <w:delText xml:space="preserve"> </w:delText>
        </w:r>
      </w:del>
    </w:p>
    <w:p w:rsidR="002E0622" w:rsidDel="00AB171F" w:rsidRDefault="00ED1A18" w:rsidP="00AB171F">
      <w:pPr>
        <w:spacing w:after="0" w:line="240" w:lineRule="auto"/>
        <w:jc w:val="both"/>
        <w:rPr>
          <w:del w:id="273" w:author="Flavia Bernardini" w:date="2016-08-17T15:41:00Z"/>
          <w:rFonts w:ascii="Times New Roman" w:eastAsia="Times New Roman" w:hAnsi="Times New Roman" w:cs="Times New Roman"/>
          <w:b/>
          <w:bCs/>
          <w:sz w:val="24"/>
          <w:szCs w:val="24"/>
          <w:u w:val="single"/>
          <w:lang w:eastAsia="pt-BR"/>
        </w:rPr>
        <w:pPrChange w:id="274" w:author="Flavia Bernardini" w:date="2016-08-17T15:41:00Z">
          <w:pPr>
            <w:spacing w:after="0" w:line="240" w:lineRule="auto"/>
            <w:jc w:val="both"/>
          </w:pPr>
        </w:pPrChange>
      </w:pPr>
      <w:del w:id="275" w:author="Flavia Bernardini" w:date="2016-08-17T15:41:00Z">
        <w:r w:rsidDel="00AB171F">
          <w:rPr>
            <w:rFonts w:ascii="Times New Roman" w:eastAsia="Times New Roman" w:hAnsi="Times New Roman" w:cs="Times New Roman"/>
            <w:b/>
            <w:bCs/>
            <w:sz w:val="24"/>
            <w:szCs w:val="24"/>
            <w:u w:val="single"/>
            <w:lang w:eastAsia="pt-BR"/>
          </w:rPr>
          <w:delText>Variáveis Dependentes</w:delText>
        </w:r>
      </w:del>
    </w:p>
    <w:p w:rsidR="00ED1A18" w:rsidDel="00AB171F" w:rsidRDefault="00ED1A18" w:rsidP="00AB171F">
      <w:pPr>
        <w:spacing w:after="0" w:line="240" w:lineRule="auto"/>
        <w:jc w:val="both"/>
        <w:rPr>
          <w:del w:id="276" w:author="Flavia Bernardini" w:date="2016-08-17T15:41:00Z"/>
          <w:rFonts w:ascii="Times New Roman" w:eastAsia="Times New Roman" w:hAnsi="Times New Roman" w:cs="Times New Roman"/>
          <w:b/>
          <w:bCs/>
          <w:sz w:val="24"/>
          <w:szCs w:val="24"/>
          <w:u w:val="single"/>
          <w:lang w:eastAsia="pt-BR"/>
        </w:rPr>
        <w:pPrChange w:id="277" w:author="Flavia Bernardini" w:date="2016-08-17T15:41:00Z">
          <w:pPr>
            <w:spacing w:after="0" w:line="240" w:lineRule="auto"/>
            <w:jc w:val="both"/>
          </w:pPr>
        </w:pPrChange>
      </w:pPr>
    </w:p>
    <w:p w:rsidR="00ED1A18" w:rsidRPr="00ED1A18" w:rsidDel="00AB171F" w:rsidRDefault="00ED1A18" w:rsidP="00AB171F">
      <w:pPr>
        <w:spacing w:after="0" w:line="240" w:lineRule="auto"/>
        <w:jc w:val="both"/>
        <w:rPr>
          <w:del w:id="278" w:author="Flavia Bernardini" w:date="2016-08-17T15:41:00Z"/>
          <w:rFonts w:ascii="Times New Roman" w:eastAsia="Times New Roman" w:hAnsi="Times New Roman" w:cs="Times New Roman"/>
          <w:bCs/>
          <w:sz w:val="24"/>
          <w:szCs w:val="24"/>
          <w:lang w:eastAsia="pt-BR"/>
        </w:rPr>
        <w:pPrChange w:id="279" w:author="Flavia Bernardini" w:date="2016-08-17T15:41:00Z">
          <w:pPr>
            <w:spacing w:after="0" w:line="240" w:lineRule="auto"/>
            <w:jc w:val="both"/>
          </w:pPr>
        </w:pPrChange>
      </w:pPr>
      <w:del w:id="280" w:author="Flavia Bernardini" w:date="2016-08-17T15:41:00Z">
        <w:r w:rsidRPr="00ED1A18" w:rsidDel="00AB171F">
          <w:rPr>
            <w:rFonts w:ascii="Times New Roman" w:eastAsia="Times New Roman" w:hAnsi="Times New Roman" w:cs="Times New Roman"/>
            <w:bCs/>
            <w:sz w:val="24"/>
            <w:szCs w:val="24"/>
            <w:lang w:eastAsia="pt-BR"/>
          </w:rPr>
          <w:delText xml:space="preserve">São </w:delText>
        </w:r>
        <w:r w:rsidDel="00AB171F">
          <w:rPr>
            <w:rFonts w:ascii="Times New Roman" w:eastAsia="Times New Roman" w:hAnsi="Times New Roman" w:cs="Times New Roman"/>
            <w:bCs/>
            <w:sz w:val="24"/>
            <w:szCs w:val="24"/>
            <w:lang w:eastAsia="pt-BR"/>
          </w:rPr>
          <w:delText xml:space="preserve">os </w:delText>
        </w:r>
        <w:r w:rsidRPr="00ED1A18" w:rsidDel="00AB171F">
          <w:rPr>
            <w:rFonts w:ascii="Times New Roman" w:eastAsia="Times New Roman" w:hAnsi="Times New Roman" w:cs="Times New Roman"/>
            <w:bCs/>
            <w:sz w:val="24"/>
            <w:szCs w:val="24"/>
            <w:lang w:eastAsia="pt-BR"/>
          </w:rPr>
          <w:delText>atributos que a partir dos atributos originais, gera um valor 0 ou 1</w:delText>
        </w:r>
      </w:del>
    </w:p>
    <w:p w:rsidR="002E0622" w:rsidRPr="002E0622" w:rsidDel="00AB171F" w:rsidRDefault="002E0622" w:rsidP="00AB171F">
      <w:pPr>
        <w:spacing w:after="0" w:line="240" w:lineRule="auto"/>
        <w:jc w:val="both"/>
        <w:rPr>
          <w:del w:id="281" w:author="Flavia Bernardini" w:date="2016-08-17T15:41:00Z"/>
          <w:rFonts w:ascii="Times New Roman" w:eastAsia="Times New Roman" w:hAnsi="Times New Roman" w:cs="Times New Roman"/>
          <w:b/>
          <w:bCs/>
          <w:sz w:val="24"/>
          <w:szCs w:val="24"/>
          <w:u w:val="single"/>
          <w:lang w:eastAsia="pt-BR"/>
        </w:rPr>
        <w:pPrChange w:id="282" w:author="Flavia Bernardini" w:date="2016-08-17T15:41:00Z">
          <w:pPr>
            <w:spacing w:after="0" w:line="240" w:lineRule="auto"/>
            <w:jc w:val="both"/>
          </w:pPr>
        </w:pPrChange>
      </w:pPr>
    </w:p>
    <w:p w:rsidR="006C2A1E" w:rsidDel="00AB171F" w:rsidRDefault="006C2A1E" w:rsidP="00AB171F">
      <w:pPr>
        <w:spacing w:after="0" w:line="240" w:lineRule="auto"/>
        <w:jc w:val="both"/>
        <w:rPr>
          <w:del w:id="283" w:author="Flavia Bernardini" w:date="2016-08-17T15:41:00Z"/>
          <w:rFonts w:ascii="Times New Roman" w:eastAsia="Times New Roman" w:hAnsi="Times New Roman" w:cs="Times New Roman"/>
          <w:bCs/>
          <w:sz w:val="24"/>
          <w:szCs w:val="24"/>
          <w:lang w:eastAsia="pt-BR"/>
        </w:rPr>
        <w:pPrChange w:id="284" w:author="Flavia Bernardini" w:date="2016-08-17T15:41:00Z">
          <w:pPr>
            <w:spacing w:after="0" w:line="240" w:lineRule="auto"/>
            <w:jc w:val="both"/>
          </w:pPr>
        </w:pPrChange>
      </w:pPr>
      <w:del w:id="285" w:author="Flavia Bernardini" w:date="2016-08-17T15:41:00Z">
        <w:r w:rsidRPr="002E0622" w:rsidDel="00AB171F">
          <w:rPr>
            <w:rFonts w:ascii="Times New Roman" w:eastAsia="Times New Roman" w:hAnsi="Times New Roman" w:cs="Times New Roman"/>
            <w:b/>
            <w:bCs/>
            <w:sz w:val="24"/>
            <w:szCs w:val="24"/>
            <w:lang w:eastAsia="pt-BR"/>
          </w:rPr>
          <w:delText>Data e Hora de partida</w:delText>
        </w:r>
        <w:r w:rsidR="002E0622" w:rsidDel="00AB171F">
          <w:rPr>
            <w:rFonts w:ascii="Times New Roman" w:eastAsia="Times New Roman" w:hAnsi="Times New Roman" w:cs="Times New Roman"/>
            <w:b/>
            <w:bCs/>
            <w:sz w:val="24"/>
            <w:szCs w:val="24"/>
            <w:lang w:eastAsia="pt-BR"/>
          </w:rPr>
          <w:delText xml:space="preserve">: </w:delText>
        </w:r>
        <w:r w:rsidR="002E0622" w:rsidRPr="002E0622" w:rsidDel="00AB171F">
          <w:rPr>
            <w:rFonts w:ascii="Times New Roman" w:eastAsia="Times New Roman" w:hAnsi="Times New Roman" w:cs="Times New Roman"/>
            <w:bCs/>
            <w:sz w:val="24"/>
            <w:szCs w:val="24"/>
            <w:lang w:eastAsia="pt-BR"/>
          </w:rPr>
          <w:delText>(0</w:delText>
        </w:r>
        <w:r w:rsidR="002E0622" w:rsidDel="00AB171F">
          <w:rPr>
            <w:rFonts w:ascii="Times New Roman" w:eastAsia="Times New Roman" w:hAnsi="Times New Roman" w:cs="Times New Roman"/>
            <w:bCs/>
            <w:sz w:val="24"/>
            <w:szCs w:val="24"/>
            <w:lang w:eastAsia="pt-BR"/>
          </w:rPr>
          <w:delText>=Não</w:delText>
        </w:r>
        <w:r w:rsidR="002E0622" w:rsidRPr="002E0622" w:rsidDel="00AB171F">
          <w:rPr>
            <w:rFonts w:ascii="Times New Roman" w:eastAsia="Times New Roman" w:hAnsi="Times New Roman" w:cs="Times New Roman"/>
            <w:bCs/>
            <w:sz w:val="24"/>
            <w:szCs w:val="24"/>
            <w:lang w:eastAsia="pt-BR"/>
          </w:rPr>
          <w:delText>/1</w:delText>
        </w:r>
        <w:r w:rsidR="002E0622" w:rsidDel="00AB171F">
          <w:rPr>
            <w:rFonts w:ascii="Times New Roman" w:eastAsia="Times New Roman" w:hAnsi="Times New Roman" w:cs="Times New Roman"/>
            <w:bCs/>
            <w:sz w:val="24"/>
            <w:szCs w:val="24"/>
            <w:lang w:eastAsia="pt-BR"/>
          </w:rPr>
          <w:delText>=Sim</w:delText>
        </w:r>
        <w:r w:rsidR="002E0622" w:rsidRPr="002E0622" w:rsidDel="00AB171F">
          <w:rPr>
            <w:rFonts w:ascii="Times New Roman" w:eastAsia="Times New Roman" w:hAnsi="Times New Roman" w:cs="Times New Roman"/>
            <w:bCs/>
            <w:sz w:val="24"/>
            <w:szCs w:val="24"/>
            <w:lang w:eastAsia="pt-BR"/>
          </w:rPr>
          <w:delText>)</w:delText>
        </w:r>
        <w:r w:rsidR="002E0622" w:rsidDel="00AB171F">
          <w:rPr>
            <w:rFonts w:ascii="Times New Roman" w:eastAsia="Times New Roman" w:hAnsi="Times New Roman" w:cs="Times New Roman"/>
            <w:bCs/>
            <w:sz w:val="24"/>
            <w:szCs w:val="24"/>
            <w:lang w:eastAsia="pt-BR"/>
          </w:rPr>
          <w:delText xml:space="preserve"> </w:delText>
        </w:r>
      </w:del>
    </w:p>
    <w:p w:rsidR="006C2A1E" w:rsidRDefault="006C2A1E" w:rsidP="00AB171F">
      <w:pPr>
        <w:spacing w:after="0" w:line="240" w:lineRule="auto"/>
        <w:jc w:val="both"/>
        <w:rPr>
          <w:ins w:id="286" w:author="Flavia Bernardini" w:date="2016-08-17T15:43:00Z"/>
          <w:rFonts w:ascii="Times New Roman" w:eastAsia="Times New Roman" w:hAnsi="Times New Roman" w:cs="Times New Roman"/>
          <w:bCs/>
          <w:sz w:val="24"/>
          <w:szCs w:val="24"/>
          <w:lang w:eastAsia="pt-BR"/>
        </w:rPr>
        <w:pPrChange w:id="287" w:author="Flavia Bernardini" w:date="2016-08-17T15:41:00Z">
          <w:pPr>
            <w:spacing w:after="0" w:line="240" w:lineRule="auto"/>
            <w:jc w:val="both"/>
          </w:pPr>
        </w:pPrChange>
      </w:pPr>
      <w:del w:id="288" w:author="Flavia Bernardini" w:date="2016-08-17T15:41:00Z">
        <w:r w:rsidRPr="002E0622" w:rsidDel="00AB171F">
          <w:rPr>
            <w:rFonts w:ascii="Times New Roman" w:eastAsia="Times New Roman" w:hAnsi="Times New Roman" w:cs="Times New Roman"/>
            <w:b/>
            <w:bCs/>
            <w:sz w:val="24"/>
            <w:szCs w:val="24"/>
            <w:lang w:eastAsia="pt-BR"/>
          </w:rPr>
          <w:delText>Data e Hora de chegada</w:delText>
        </w:r>
        <w:r w:rsidR="002E0622" w:rsidDel="00AB171F">
          <w:rPr>
            <w:rFonts w:ascii="Times New Roman" w:eastAsia="Times New Roman" w:hAnsi="Times New Roman" w:cs="Times New Roman"/>
            <w:b/>
            <w:bCs/>
            <w:sz w:val="24"/>
            <w:szCs w:val="24"/>
            <w:lang w:eastAsia="pt-BR"/>
          </w:rPr>
          <w:delText xml:space="preserve">: </w:delText>
        </w:r>
        <w:r w:rsidR="002E0622" w:rsidRPr="002E0622" w:rsidDel="00AB171F">
          <w:rPr>
            <w:rFonts w:ascii="Times New Roman" w:eastAsia="Times New Roman" w:hAnsi="Times New Roman" w:cs="Times New Roman"/>
            <w:bCs/>
            <w:sz w:val="24"/>
            <w:szCs w:val="24"/>
            <w:lang w:eastAsia="pt-BR"/>
          </w:rPr>
          <w:delText>(0</w:delText>
        </w:r>
        <w:r w:rsidR="002E0622" w:rsidDel="00AB171F">
          <w:rPr>
            <w:rFonts w:ascii="Times New Roman" w:eastAsia="Times New Roman" w:hAnsi="Times New Roman" w:cs="Times New Roman"/>
            <w:bCs/>
            <w:sz w:val="24"/>
            <w:szCs w:val="24"/>
            <w:lang w:eastAsia="pt-BR"/>
          </w:rPr>
          <w:delText>=Não</w:delText>
        </w:r>
        <w:r w:rsidR="002E0622" w:rsidRPr="002E0622" w:rsidDel="00AB171F">
          <w:rPr>
            <w:rFonts w:ascii="Times New Roman" w:eastAsia="Times New Roman" w:hAnsi="Times New Roman" w:cs="Times New Roman"/>
            <w:bCs/>
            <w:sz w:val="24"/>
            <w:szCs w:val="24"/>
            <w:lang w:eastAsia="pt-BR"/>
          </w:rPr>
          <w:delText>/1</w:delText>
        </w:r>
        <w:r w:rsidR="002E0622" w:rsidDel="00AB171F">
          <w:rPr>
            <w:rFonts w:ascii="Times New Roman" w:eastAsia="Times New Roman" w:hAnsi="Times New Roman" w:cs="Times New Roman"/>
            <w:bCs/>
            <w:sz w:val="24"/>
            <w:szCs w:val="24"/>
            <w:lang w:eastAsia="pt-BR"/>
          </w:rPr>
          <w:delText>=Sim</w:delText>
        </w:r>
        <w:r w:rsidR="002E0622" w:rsidRPr="002E0622" w:rsidDel="00AB171F">
          <w:rPr>
            <w:rFonts w:ascii="Times New Roman" w:eastAsia="Times New Roman" w:hAnsi="Times New Roman" w:cs="Times New Roman"/>
            <w:bCs/>
            <w:sz w:val="24"/>
            <w:szCs w:val="24"/>
            <w:lang w:eastAsia="pt-BR"/>
          </w:rPr>
          <w:delText>)</w:delText>
        </w:r>
      </w:del>
    </w:p>
    <w:p w:rsidR="00AB171F" w:rsidRPr="002E0622" w:rsidRDefault="00AB171F" w:rsidP="00AB171F">
      <w:pPr>
        <w:spacing w:after="0" w:line="240" w:lineRule="auto"/>
        <w:jc w:val="both"/>
        <w:rPr>
          <w:rFonts w:ascii="Times New Roman" w:eastAsia="Times New Roman" w:hAnsi="Times New Roman" w:cs="Times New Roman"/>
          <w:b/>
          <w:bCs/>
          <w:sz w:val="24"/>
          <w:szCs w:val="24"/>
          <w:lang w:eastAsia="pt-BR"/>
        </w:rPr>
        <w:pPrChange w:id="289" w:author="Flavia Bernardini" w:date="2016-08-17T15:41:00Z">
          <w:pPr>
            <w:spacing w:after="0" w:line="240" w:lineRule="auto"/>
            <w:jc w:val="both"/>
          </w:pPr>
        </w:pPrChange>
      </w:pPr>
      <w:ins w:id="290" w:author="Flavia Bernardini" w:date="2016-08-17T15:43:00Z">
        <w:r w:rsidRPr="00AB171F">
          <w:rPr>
            <w:rFonts w:ascii="Times New Roman" w:eastAsia="Times New Roman" w:hAnsi="Times New Roman" w:cs="Times New Roman"/>
            <w:b/>
            <w:bCs/>
            <w:sz w:val="24"/>
            <w:szCs w:val="24"/>
            <w:lang w:eastAsia="pt-BR"/>
            <w:rPrChange w:id="291" w:author="Flavia Bernardini" w:date="2016-08-17T15:44:00Z">
              <w:rPr>
                <w:rFonts w:ascii="Times New Roman" w:eastAsia="Times New Roman" w:hAnsi="Times New Roman" w:cs="Times New Roman"/>
                <w:bCs/>
                <w:sz w:val="24"/>
                <w:szCs w:val="24"/>
                <w:lang w:eastAsia="pt-BR"/>
              </w:rPr>
            </w:rPrChange>
          </w:rPr>
          <w:t>Hora da partida</w:t>
        </w:r>
        <w:r>
          <w:rPr>
            <w:rFonts w:ascii="Times New Roman" w:eastAsia="Times New Roman" w:hAnsi="Times New Roman" w:cs="Times New Roman"/>
            <w:bCs/>
            <w:sz w:val="24"/>
            <w:szCs w:val="24"/>
            <w:lang w:eastAsia="pt-BR"/>
          </w:rPr>
          <w:t>: Número real</w:t>
        </w:r>
      </w:ins>
    </w:p>
    <w:p w:rsidR="002E0622" w:rsidRPr="002E0622" w:rsidRDefault="002E0622" w:rsidP="000D62A0">
      <w:pPr>
        <w:spacing w:after="0" w:line="240" w:lineRule="auto"/>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
          <w:bCs/>
          <w:sz w:val="24"/>
          <w:szCs w:val="24"/>
          <w:lang w:eastAsia="pt-BR"/>
        </w:rPr>
        <w:t>É</w:t>
      </w:r>
      <w:r w:rsidR="00F719C2" w:rsidRPr="002E0622">
        <w:rPr>
          <w:rFonts w:ascii="Times New Roman" w:eastAsia="Times New Roman" w:hAnsi="Times New Roman" w:cs="Times New Roman"/>
          <w:b/>
          <w:bCs/>
          <w:sz w:val="24"/>
          <w:szCs w:val="24"/>
          <w:lang w:eastAsia="pt-BR"/>
        </w:rPr>
        <w:t xml:space="preserve"> feriado</w:t>
      </w:r>
      <w:proofErr w:type="gramStart"/>
      <w:r w:rsidRPr="002E0622">
        <w:rPr>
          <w:rFonts w:ascii="Times New Roman" w:eastAsia="Times New Roman" w:hAnsi="Times New Roman" w:cs="Times New Roman"/>
          <w:b/>
          <w:bCs/>
          <w:sz w:val="24"/>
          <w:szCs w:val="24"/>
          <w:lang w:eastAsia="pt-BR"/>
        </w:rPr>
        <w:t>?</w:t>
      </w:r>
      <w:r>
        <w:rPr>
          <w:rFonts w:ascii="Times New Roman" w:eastAsia="Times New Roman" w:hAnsi="Times New Roman" w:cs="Times New Roman"/>
          <w:b/>
          <w:bCs/>
          <w:sz w:val="24"/>
          <w:szCs w:val="24"/>
          <w:lang w:eastAsia="pt-BR"/>
        </w:rPr>
        <w:t>:</w:t>
      </w:r>
      <w:proofErr w:type="gramEnd"/>
      <w:r>
        <w:rPr>
          <w:rFonts w:ascii="Times New Roman" w:eastAsia="Times New Roman" w:hAnsi="Times New Roman" w:cs="Times New Roman"/>
          <w:b/>
          <w:bCs/>
          <w:sz w:val="24"/>
          <w:szCs w:val="24"/>
          <w:lang w:eastAsia="pt-BR"/>
        </w:rPr>
        <w:t xml:space="preserve"> </w:t>
      </w:r>
      <w:r w:rsidRPr="002E0622">
        <w:rPr>
          <w:rFonts w:ascii="Times New Roman" w:eastAsia="Times New Roman" w:hAnsi="Times New Roman" w:cs="Times New Roman"/>
          <w:bCs/>
          <w:sz w:val="24"/>
          <w:szCs w:val="24"/>
          <w:lang w:eastAsia="pt-BR"/>
        </w:rPr>
        <w:t>(0</w:t>
      </w:r>
      <w:r>
        <w:rPr>
          <w:rFonts w:ascii="Times New Roman" w:eastAsia="Times New Roman" w:hAnsi="Times New Roman" w:cs="Times New Roman"/>
          <w:bCs/>
          <w:sz w:val="24"/>
          <w:szCs w:val="24"/>
          <w:lang w:eastAsia="pt-BR"/>
        </w:rPr>
        <w:t>=Não</w:t>
      </w:r>
      <w:r w:rsidRPr="002E0622">
        <w:rPr>
          <w:rFonts w:ascii="Times New Roman" w:eastAsia="Times New Roman" w:hAnsi="Times New Roman" w:cs="Times New Roman"/>
          <w:bCs/>
          <w:sz w:val="24"/>
          <w:szCs w:val="24"/>
          <w:lang w:eastAsia="pt-BR"/>
        </w:rPr>
        <w:t>/1</w:t>
      </w:r>
      <w:r>
        <w:rPr>
          <w:rFonts w:ascii="Times New Roman" w:eastAsia="Times New Roman" w:hAnsi="Times New Roman" w:cs="Times New Roman"/>
          <w:bCs/>
          <w:sz w:val="24"/>
          <w:szCs w:val="24"/>
          <w:lang w:eastAsia="pt-BR"/>
        </w:rPr>
        <w:t>=Sim</w:t>
      </w:r>
      <w:r w:rsidRPr="002E0622">
        <w:rPr>
          <w:rFonts w:ascii="Times New Roman" w:eastAsia="Times New Roman" w:hAnsi="Times New Roman" w:cs="Times New Roman"/>
          <w:bCs/>
          <w:sz w:val="24"/>
          <w:szCs w:val="24"/>
          <w:lang w:eastAsia="pt-BR"/>
        </w:rPr>
        <w:t>)</w:t>
      </w:r>
      <w:proofErr w:type="gramStart"/>
      <w:r>
        <w:rPr>
          <w:rFonts w:ascii="Times New Roman" w:eastAsia="Times New Roman" w:hAnsi="Times New Roman" w:cs="Times New Roman"/>
          <w:bCs/>
          <w:sz w:val="24"/>
          <w:szCs w:val="24"/>
          <w:lang w:eastAsia="pt-BR"/>
        </w:rPr>
        <w:t xml:space="preserve"> </w:t>
      </w:r>
      <w:r>
        <w:rPr>
          <w:rFonts w:ascii="Times New Roman" w:eastAsia="Times New Roman" w:hAnsi="Times New Roman" w:cs="Times New Roman"/>
          <w:b/>
          <w:bCs/>
          <w:sz w:val="24"/>
          <w:szCs w:val="24"/>
          <w:lang w:eastAsia="pt-BR"/>
        </w:rPr>
        <w:t xml:space="preserve"> </w:t>
      </w:r>
    </w:p>
    <w:p w:rsidR="002E0622" w:rsidRPr="002E0622" w:rsidRDefault="002E0622" w:rsidP="000D62A0">
      <w:pPr>
        <w:spacing w:after="0" w:line="240" w:lineRule="auto"/>
        <w:jc w:val="both"/>
        <w:rPr>
          <w:rFonts w:ascii="Times New Roman" w:eastAsia="Times New Roman" w:hAnsi="Times New Roman" w:cs="Times New Roman"/>
          <w:b/>
          <w:bCs/>
          <w:sz w:val="24"/>
          <w:szCs w:val="24"/>
          <w:lang w:eastAsia="pt-BR"/>
        </w:rPr>
      </w:pPr>
      <w:proofErr w:type="gramEnd"/>
      <w:r w:rsidRPr="002E0622">
        <w:rPr>
          <w:rFonts w:ascii="Times New Roman" w:eastAsia="Times New Roman" w:hAnsi="Times New Roman" w:cs="Times New Roman"/>
          <w:b/>
          <w:bCs/>
          <w:sz w:val="24"/>
          <w:szCs w:val="24"/>
          <w:lang w:eastAsia="pt-BR"/>
        </w:rPr>
        <w:t>V</w:t>
      </w:r>
      <w:r w:rsidR="00F719C2" w:rsidRPr="002E0622">
        <w:rPr>
          <w:rFonts w:ascii="Times New Roman" w:eastAsia="Times New Roman" w:hAnsi="Times New Roman" w:cs="Times New Roman"/>
          <w:b/>
          <w:bCs/>
          <w:sz w:val="24"/>
          <w:szCs w:val="24"/>
          <w:lang w:eastAsia="pt-BR"/>
        </w:rPr>
        <w:t>éspera de feriado</w:t>
      </w:r>
      <w:proofErr w:type="gramStart"/>
      <w:r w:rsidRPr="002E0622">
        <w:rPr>
          <w:rFonts w:ascii="Times New Roman" w:eastAsia="Times New Roman" w:hAnsi="Times New Roman" w:cs="Times New Roman"/>
          <w:b/>
          <w:bCs/>
          <w:sz w:val="24"/>
          <w:szCs w:val="24"/>
          <w:lang w:eastAsia="pt-BR"/>
        </w:rPr>
        <w:t>?</w:t>
      </w:r>
      <w:r>
        <w:rPr>
          <w:rFonts w:ascii="Times New Roman" w:eastAsia="Times New Roman" w:hAnsi="Times New Roman" w:cs="Times New Roman"/>
          <w:b/>
          <w:bCs/>
          <w:sz w:val="24"/>
          <w:szCs w:val="24"/>
          <w:lang w:eastAsia="pt-BR"/>
        </w:rPr>
        <w:t>:</w:t>
      </w:r>
      <w:proofErr w:type="gramEnd"/>
      <w:r>
        <w:rPr>
          <w:rFonts w:ascii="Times New Roman" w:eastAsia="Times New Roman" w:hAnsi="Times New Roman" w:cs="Times New Roman"/>
          <w:b/>
          <w:bCs/>
          <w:sz w:val="24"/>
          <w:szCs w:val="24"/>
          <w:lang w:eastAsia="pt-BR"/>
        </w:rPr>
        <w:t xml:space="preserve"> </w:t>
      </w:r>
      <w:r w:rsidRPr="002E0622">
        <w:rPr>
          <w:rFonts w:ascii="Times New Roman" w:eastAsia="Times New Roman" w:hAnsi="Times New Roman" w:cs="Times New Roman"/>
          <w:bCs/>
          <w:sz w:val="24"/>
          <w:szCs w:val="24"/>
          <w:lang w:eastAsia="pt-BR"/>
        </w:rPr>
        <w:t>(0</w:t>
      </w:r>
      <w:r>
        <w:rPr>
          <w:rFonts w:ascii="Times New Roman" w:eastAsia="Times New Roman" w:hAnsi="Times New Roman" w:cs="Times New Roman"/>
          <w:bCs/>
          <w:sz w:val="24"/>
          <w:szCs w:val="24"/>
          <w:lang w:eastAsia="pt-BR"/>
        </w:rPr>
        <w:t>=Não</w:t>
      </w:r>
      <w:r w:rsidRPr="002E0622">
        <w:rPr>
          <w:rFonts w:ascii="Times New Roman" w:eastAsia="Times New Roman" w:hAnsi="Times New Roman" w:cs="Times New Roman"/>
          <w:bCs/>
          <w:sz w:val="24"/>
          <w:szCs w:val="24"/>
          <w:lang w:eastAsia="pt-BR"/>
        </w:rPr>
        <w:t>/1</w:t>
      </w:r>
      <w:r>
        <w:rPr>
          <w:rFonts w:ascii="Times New Roman" w:eastAsia="Times New Roman" w:hAnsi="Times New Roman" w:cs="Times New Roman"/>
          <w:bCs/>
          <w:sz w:val="24"/>
          <w:szCs w:val="24"/>
          <w:lang w:eastAsia="pt-BR"/>
        </w:rPr>
        <w:t>=Sim</w:t>
      </w:r>
      <w:r w:rsidRPr="002E0622">
        <w:rPr>
          <w:rFonts w:ascii="Times New Roman" w:eastAsia="Times New Roman" w:hAnsi="Times New Roman" w:cs="Times New Roman"/>
          <w:bCs/>
          <w:sz w:val="24"/>
          <w:szCs w:val="24"/>
          <w:lang w:eastAsia="pt-BR"/>
        </w:rPr>
        <w:t>)</w:t>
      </w:r>
    </w:p>
    <w:p w:rsidR="002E0622" w:rsidRPr="002E0622" w:rsidRDefault="002E0622" w:rsidP="000D62A0">
      <w:pPr>
        <w:spacing w:after="0" w:line="240" w:lineRule="auto"/>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
          <w:bCs/>
          <w:sz w:val="24"/>
          <w:szCs w:val="24"/>
          <w:lang w:eastAsia="pt-BR"/>
        </w:rPr>
        <w:t>F</w:t>
      </w:r>
      <w:r w:rsidR="00F719C2" w:rsidRPr="002E0622">
        <w:rPr>
          <w:rFonts w:ascii="Times New Roman" w:eastAsia="Times New Roman" w:hAnsi="Times New Roman" w:cs="Times New Roman"/>
          <w:b/>
          <w:bCs/>
          <w:sz w:val="24"/>
          <w:szCs w:val="24"/>
          <w:lang w:eastAsia="pt-BR"/>
        </w:rPr>
        <w:t>inal de semana</w:t>
      </w:r>
      <w:proofErr w:type="gramStart"/>
      <w:r w:rsidRPr="002E0622">
        <w:rPr>
          <w:rFonts w:ascii="Times New Roman" w:eastAsia="Times New Roman" w:hAnsi="Times New Roman" w:cs="Times New Roman"/>
          <w:b/>
          <w:bCs/>
          <w:sz w:val="24"/>
          <w:szCs w:val="24"/>
          <w:lang w:eastAsia="pt-BR"/>
        </w:rPr>
        <w:t>?</w:t>
      </w:r>
      <w:r>
        <w:rPr>
          <w:rFonts w:ascii="Times New Roman" w:eastAsia="Times New Roman" w:hAnsi="Times New Roman" w:cs="Times New Roman"/>
          <w:b/>
          <w:bCs/>
          <w:sz w:val="24"/>
          <w:szCs w:val="24"/>
          <w:lang w:eastAsia="pt-BR"/>
        </w:rPr>
        <w:t>:</w:t>
      </w:r>
      <w:proofErr w:type="gramEnd"/>
      <w:r>
        <w:rPr>
          <w:rFonts w:ascii="Times New Roman" w:eastAsia="Times New Roman" w:hAnsi="Times New Roman" w:cs="Times New Roman"/>
          <w:b/>
          <w:bCs/>
          <w:sz w:val="24"/>
          <w:szCs w:val="24"/>
          <w:lang w:eastAsia="pt-BR"/>
        </w:rPr>
        <w:t xml:space="preserve"> </w:t>
      </w:r>
      <w:r w:rsidRPr="002E0622">
        <w:rPr>
          <w:rFonts w:ascii="Times New Roman" w:eastAsia="Times New Roman" w:hAnsi="Times New Roman" w:cs="Times New Roman"/>
          <w:bCs/>
          <w:sz w:val="24"/>
          <w:szCs w:val="24"/>
          <w:lang w:eastAsia="pt-BR"/>
        </w:rPr>
        <w:t>(0</w:t>
      </w:r>
      <w:r>
        <w:rPr>
          <w:rFonts w:ascii="Times New Roman" w:eastAsia="Times New Roman" w:hAnsi="Times New Roman" w:cs="Times New Roman"/>
          <w:bCs/>
          <w:sz w:val="24"/>
          <w:szCs w:val="24"/>
          <w:lang w:eastAsia="pt-BR"/>
        </w:rPr>
        <w:t>=Não</w:t>
      </w:r>
      <w:r w:rsidRPr="002E0622">
        <w:rPr>
          <w:rFonts w:ascii="Times New Roman" w:eastAsia="Times New Roman" w:hAnsi="Times New Roman" w:cs="Times New Roman"/>
          <w:bCs/>
          <w:sz w:val="24"/>
          <w:szCs w:val="24"/>
          <w:lang w:eastAsia="pt-BR"/>
        </w:rPr>
        <w:t>/1</w:t>
      </w:r>
      <w:r>
        <w:rPr>
          <w:rFonts w:ascii="Times New Roman" w:eastAsia="Times New Roman" w:hAnsi="Times New Roman" w:cs="Times New Roman"/>
          <w:bCs/>
          <w:sz w:val="24"/>
          <w:szCs w:val="24"/>
          <w:lang w:eastAsia="pt-BR"/>
        </w:rPr>
        <w:t>=Sim</w:t>
      </w:r>
      <w:r w:rsidRPr="002E0622">
        <w:rPr>
          <w:rFonts w:ascii="Times New Roman" w:eastAsia="Times New Roman" w:hAnsi="Times New Roman" w:cs="Times New Roman"/>
          <w:bCs/>
          <w:sz w:val="24"/>
          <w:szCs w:val="24"/>
          <w:lang w:eastAsia="pt-BR"/>
        </w:rPr>
        <w:t>)</w:t>
      </w:r>
    </w:p>
    <w:p w:rsidR="002E0622" w:rsidRPr="002E0622" w:rsidRDefault="00667177" w:rsidP="000D62A0">
      <w:pPr>
        <w:spacing w:after="0" w:line="240" w:lineRule="auto"/>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
          <w:bCs/>
          <w:sz w:val="24"/>
          <w:szCs w:val="24"/>
          <w:lang w:eastAsia="pt-BR"/>
        </w:rPr>
        <w:t>Terça/Quarta/Quinta</w:t>
      </w:r>
      <w:proofErr w:type="gramStart"/>
      <w:r w:rsidR="002E0622" w:rsidRPr="002E0622">
        <w:rPr>
          <w:rFonts w:ascii="Times New Roman" w:eastAsia="Times New Roman" w:hAnsi="Times New Roman" w:cs="Times New Roman"/>
          <w:b/>
          <w:bCs/>
          <w:sz w:val="24"/>
          <w:szCs w:val="24"/>
          <w:lang w:eastAsia="pt-BR"/>
        </w:rPr>
        <w:t>?</w:t>
      </w:r>
      <w:r w:rsidR="002E0622">
        <w:rPr>
          <w:rFonts w:ascii="Times New Roman" w:eastAsia="Times New Roman" w:hAnsi="Times New Roman" w:cs="Times New Roman"/>
          <w:b/>
          <w:bCs/>
          <w:sz w:val="24"/>
          <w:szCs w:val="24"/>
          <w:lang w:eastAsia="pt-BR"/>
        </w:rPr>
        <w:t>:</w:t>
      </w:r>
      <w:proofErr w:type="gramEnd"/>
      <w:r w:rsidR="002E0622">
        <w:rPr>
          <w:rFonts w:ascii="Times New Roman" w:eastAsia="Times New Roman" w:hAnsi="Times New Roman" w:cs="Times New Roman"/>
          <w:b/>
          <w:bCs/>
          <w:sz w:val="24"/>
          <w:szCs w:val="24"/>
          <w:lang w:eastAsia="pt-BR"/>
        </w:rPr>
        <w:t xml:space="preserve"> </w:t>
      </w:r>
      <w:r w:rsidR="002E0622" w:rsidRPr="002E0622">
        <w:rPr>
          <w:rFonts w:ascii="Times New Roman" w:eastAsia="Times New Roman" w:hAnsi="Times New Roman" w:cs="Times New Roman"/>
          <w:bCs/>
          <w:sz w:val="24"/>
          <w:szCs w:val="24"/>
          <w:lang w:eastAsia="pt-BR"/>
        </w:rPr>
        <w:t>(0</w:t>
      </w:r>
      <w:r w:rsidR="002E0622">
        <w:rPr>
          <w:rFonts w:ascii="Times New Roman" w:eastAsia="Times New Roman" w:hAnsi="Times New Roman" w:cs="Times New Roman"/>
          <w:bCs/>
          <w:sz w:val="24"/>
          <w:szCs w:val="24"/>
          <w:lang w:eastAsia="pt-BR"/>
        </w:rPr>
        <w:t>=Não</w:t>
      </w:r>
      <w:r w:rsidR="002E0622" w:rsidRPr="002E0622">
        <w:rPr>
          <w:rFonts w:ascii="Times New Roman" w:eastAsia="Times New Roman" w:hAnsi="Times New Roman" w:cs="Times New Roman"/>
          <w:bCs/>
          <w:sz w:val="24"/>
          <w:szCs w:val="24"/>
          <w:lang w:eastAsia="pt-BR"/>
        </w:rPr>
        <w:t>/1</w:t>
      </w:r>
      <w:r w:rsidR="002E0622">
        <w:rPr>
          <w:rFonts w:ascii="Times New Roman" w:eastAsia="Times New Roman" w:hAnsi="Times New Roman" w:cs="Times New Roman"/>
          <w:bCs/>
          <w:sz w:val="24"/>
          <w:szCs w:val="24"/>
          <w:lang w:eastAsia="pt-BR"/>
        </w:rPr>
        <w:t>=Sim</w:t>
      </w:r>
      <w:r w:rsidR="002E0622" w:rsidRPr="002E0622">
        <w:rPr>
          <w:rFonts w:ascii="Times New Roman" w:eastAsia="Times New Roman" w:hAnsi="Times New Roman" w:cs="Times New Roman"/>
          <w:bCs/>
          <w:sz w:val="24"/>
          <w:szCs w:val="24"/>
          <w:lang w:eastAsia="pt-BR"/>
        </w:rPr>
        <w:t>)</w:t>
      </w:r>
    </w:p>
    <w:p w:rsidR="002E0622" w:rsidRPr="002E0622" w:rsidRDefault="00667177" w:rsidP="000D62A0">
      <w:pPr>
        <w:spacing w:after="0" w:line="240" w:lineRule="auto"/>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
          <w:bCs/>
          <w:sz w:val="24"/>
          <w:szCs w:val="24"/>
          <w:lang w:eastAsia="pt-BR"/>
        </w:rPr>
        <w:t>Segunda</w:t>
      </w:r>
      <w:proofErr w:type="gramStart"/>
      <w:r w:rsidR="002E0622" w:rsidRPr="002E0622">
        <w:rPr>
          <w:rFonts w:ascii="Times New Roman" w:eastAsia="Times New Roman" w:hAnsi="Times New Roman" w:cs="Times New Roman"/>
          <w:b/>
          <w:bCs/>
          <w:sz w:val="24"/>
          <w:szCs w:val="24"/>
          <w:lang w:eastAsia="pt-BR"/>
        </w:rPr>
        <w:t>?</w:t>
      </w:r>
      <w:r w:rsidR="002E0622">
        <w:rPr>
          <w:rFonts w:ascii="Times New Roman" w:eastAsia="Times New Roman" w:hAnsi="Times New Roman" w:cs="Times New Roman"/>
          <w:b/>
          <w:bCs/>
          <w:sz w:val="24"/>
          <w:szCs w:val="24"/>
          <w:lang w:eastAsia="pt-BR"/>
        </w:rPr>
        <w:t>:</w:t>
      </w:r>
      <w:proofErr w:type="gramEnd"/>
      <w:r w:rsidR="002E0622">
        <w:rPr>
          <w:rFonts w:ascii="Times New Roman" w:eastAsia="Times New Roman" w:hAnsi="Times New Roman" w:cs="Times New Roman"/>
          <w:b/>
          <w:bCs/>
          <w:sz w:val="24"/>
          <w:szCs w:val="24"/>
          <w:lang w:eastAsia="pt-BR"/>
        </w:rPr>
        <w:t xml:space="preserve"> </w:t>
      </w:r>
      <w:r w:rsidR="002E0622" w:rsidRPr="002E0622">
        <w:rPr>
          <w:rFonts w:ascii="Times New Roman" w:eastAsia="Times New Roman" w:hAnsi="Times New Roman" w:cs="Times New Roman"/>
          <w:bCs/>
          <w:sz w:val="24"/>
          <w:szCs w:val="24"/>
          <w:lang w:eastAsia="pt-BR"/>
        </w:rPr>
        <w:t>(0</w:t>
      </w:r>
      <w:r w:rsidR="002E0622">
        <w:rPr>
          <w:rFonts w:ascii="Times New Roman" w:eastAsia="Times New Roman" w:hAnsi="Times New Roman" w:cs="Times New Roman"/>
          <w:bCs/>
          <w:sz w:val="24"/>
          <w:szCs w:val="24"/>
          <w:lang w:eastAsia="pt-BR"/>
        </w:rPr>
        <w:t>=Não</w:t>
      </w:r>
      <w:r w:rsidR="002E0622" w:rsidRPr="002E0622">
        <w:rPr>
          <w:rFonts w:ascii="Times New Roman" w:eastAsia="Times New Roman" w:hAnsi="Times New Roman" w:cs="Times New Roman"/>
          <w:bCs/>
          <w:sz w:val="24"/>
          <w:szCs w:val="24"/>
          <w:lang w:eastAsia="pt-BR"/>
        </w:rPr>
        <w:t>/1</w:t>
      </w:r>
      <w:r w:rsidR="002E0622">
        <w:rPr>
          <w:rFonts w:ascii="Times New Roman" w:eastAsia="Times New Roman" w:hAnsi="Times New Roman" w:cs="Times New Roman"/>
          <w:bCs/>
          <w:sz w:val="24"/>
          <w:szCs w:val="24"/>
          <w:lang w:eastAsia="pt-BR"/>
        </w:rPr>
        <w:t>=Sim</w:t>
      </w:r>
      <w:r w:rsidR="002E0622" w:rsidRPr="002E0622">
        <w:rPr>
          <w:rFonts w:ascii="Times New Roman" w:eastAsia="Times New Roman" w:hAnsi="Times New Roman" w:cs="Times New Roman"/>
          <w:bCs/>
          <w:sz w:val="24"/>
          <w:szCs w:val="24"/>
          <w:lang w:eastAsia="pt-BR"/>
        </w:rPr>
        <w:t>)</w:t>
      </w:r>
    </w:p>
    <w:p w:rsidR="002E0622" w:rsidRPr="002E0622" w:rsidRDefault="00667177" w:rsidP="000D62A0">
      <w:pPr>
        <w:spacing w:after="0" w:line="240" w:lineRule="auto"/>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
          <w:bCs/>
          <w:sz w:val="24"/>
          <w:szCs w:val="24"/>
          <w:lang w:eastAsia="pt-BR"/>
        </w:rPr>
        <w:t>Sexta</w:t>
      </w:r>
      <w:proofErr w:type="gramStart"/>
      <w:r w:rsidR="002E0622" w:rsidRPr="002E0622">
        <w:rPr>
          <w:rFonts w:ascii="Times New Roman" w:eastAsia="Times New Roman" w:hAnsi="Times New Roman" w:cs="Times New Roman"/>
          <w:b/>
          <w:bCs/>
          <w:sz w:val="24"/>
          <w:szCs w:val="24"/>
          <w:lang w:eastAsia="pt-BR"/>
        </w:rPr>
        <w:t>?</w:t>
      </w:r>
      <w:r w:rsidR="002E0622">
        <w:rPr>
          <w:rFonts w:ascii="Times New Roman" w:eastAsia="Times New Roman" w:hAnsi="Times New Roman" w:cs="Times New Roman"/>
          <w:b/>
          <w:bCs/>
          <w:sz w:val="24"/>
          <w:szCs w:val="24"/>
          <w:lang w:eastAsia="pt-BR"/>
        </w:rPr>
        <w:t>:</w:t>
      </w:r>
      <w:proofErr w:type="gramEnd"/>
      <w:r w:rsidR="002E0622">
        <w:rPr>
          <w:rFonts w:ascii="Times New Roman" w:eastAsia="Times New Roman" w:hAnsi="Times New Roman" w:cs="Times New Roman"/>
          <w:b/>
          <w:bCs/>
          <w:sz w:val="24"/>
          <w:szCs w:val="24"/>
          <w:lang w:eastAsia="pt-BR"/>
        </w:rPr>
        <w:t xml:space="preserve"> </w:t>
      </w:r>
      <w:r w:rsidR="002E0622" w:rsidRPr="002E0622">
        <w:rPr>
          <w:rFonts w:ascii="Times New Roman" w:eastAsia="Times New Roman" w:hAnsi="Times New Roman" w:cs="Times New Roman"/>
          <w:bCs/>
          <w:sz w:val="24"/>
          <w:szCs w:val="24"/>
          <w:lang w:eastAsia="pt-BR"/>
        </w:rPr>
        <w:t>(0</w:t>
      </w:r>
      <w:r w:rsidR="002E0622">
        <w:rPr>
          <w:rFonts w:ascii="Times New Roman" w:eastAsia="Times New Roman" w:hAnsi="Times New Roman" w:cs="Times New Roman"/>
          <w:bCs/>
          <w:sz w:val="24"/>
          <w:szCs w:val="24"/>
          <w:lang w:eastAsia="pt-BR"/>
        </w:rPr>
        <w:t>=Não</w:t>
      </w:r>
      <w:r w:rsidR="002E0622" w:rsidRPr="002E0622">
        <w:rPr>
          <w:rFonts w:ascii="Times New Roman" w:eastAsia="Times New Roman" w:hAnsi="Times New Roman" w:cs="Times New Roman"/>
          <w:bCs/>
          <w:sz w:val="24"/>
          <w:szCs w:val="24"/>
          <w:lang w:eastAsia="pt-BR"/>
        </w:rPr>
        <w:t>/1</w:t>
      </w:r>
      <w:r w:rsidR="002E0622">
        <w:rPr>
          <w:rFonts w:ascii="Times New Roman" w:eastAsia="Times New Roman" w:hAnsi="Times New Roman" w:cs="Times New Roman"/>
          <w:bCs/>
          <w:sz w:val="24"/>
          <w:szCs w:val="24"/>
          <w:lang w:eastAsia="pt-BR"/>
        </w:rPr>
        <w:t>=Sim</w:t>
      </w:r>
      <w:r w:rsidR="002E0622" w:rsidRPr="002E0622">
        <w:rPr>
          <w:rFonts w:ascii="Times New Roman" w:eastAsia="Times New Roman" w:hAnsi="Times New Roman" w:cs="Times New Roman"/>
          <w:bCs/>
          <w:sz w:val="24"/>
          <w:szCs w:val="24"/>
          <w:lang w:eastAsia="pt-BR"/>
        </w:rPr>
        <w:t>)</w:t>
      </w:r>
    </w:p>
    <w:p w:rsidR="002E0622" w:rsidRPr="002E0622" w:rsidRDefault="00667177" w:rsidP="000D62A0">
      <w:pPr>
        <w:spacing w:after="0" w:line="240" w:lineRule="auto"/>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
          <w:bCs/>
          <w:sz w:val="24"/>
          <w:szCs w:val="24"/>
          <w:lang w:eastAsia="pt-BR"/>
        </w:rPr>
        <w:t>Sábado</w:t>
      </w:r>
      <w:proofErr w:type="gramStart"/>
      <w:r w:rsidR="002E0622" w:rsidRPr="002E0622">
        <w:rPr>
          <w:rFonts w:ascii="Times New Roman" w:eastAsia="Times New Roman" w:hAnsi="Times New Roman" w:cs="Times New Roman"/>
          <w:b/>
          <w:bCs/>
          <w:sz w:val="24"/>
          <w:szCs w:val="24"/>
          <w:lang w:eastAsia="pt-BR"/>
        </w:rPr>
        <w:t>?</w:t>
      </w:r>
      <w:r w:rsidR="002E0622">
        <w:rPr>
          <w:rFonts w:ascii="Times New Roman" w:eastAsia="Times New Roman" w:hAnsi="Times New Roman" w:cs="Times New Roman"/>
          <w:b/>
          <w:bCs/>
          <w:sz w:val="24"/>
          <w:szCs w:val="24"/>
          <w:lang w:eastAsia="pt-BR"/>
        </w:rPr>
        <w:t>:</w:t>
      </w:r>
      <w:proofErr w:type="gramEnd"/>
      <w:r w:rsidR="002E0622">
        <w:rPr>
          <w:rFonts w:ascii="Times New Roman" w:eastAsia="Times New Roman" w:hAnsi="Times New Roman" w:cs="Times New Roman"/>
          <w:b/>
          <w:bCs/>
          <w:sz w:val="24"/>
          <w:szCs w:val="24"/>
          <w:lang w:eastAsia="pt-BR"/>
        </w:rPr>
        <w:t xml:space="preserve"> </w:t>
      </w:r>
      <w:r w:rsidR="002E0622" w:rsidRPr="002E0622">
        <w:rPr>
          <w:rFonts w:ascii="Times New Roman" w:eastAsia="Times New Roman" w:hAnsi="Times New Roman" w:cs="Times New Roman"/>
          <w:bCs/>
          <w:sz w:val="24"/>
          <w:szCs w:val="24"/>
          <w:lang w:eastAsia="pt-BR"/>
        </w:rPr>
        <w:t>(0</w:t>
      </w:r>
      <w:r w:rsidR="002E0622">
        <w:rPr>
          <w:rFonts w:ascii="Times New Roman" w:eastAsia="Times New Roman" w:hAnsi="Times New Roman" w:cs="Times New Roman"/>
          <w:bCs/>
          <w:sz w:val="24"/>
          <w:szCs w:val="24"/>
          <w:lang w:eastAsia="pt-BR"/>
        </w:rPr>
        <w:t>=Não</w:t>
      </w:r>
      <w:r w:rsidR="002E0622" w:rsidRPr="002E0622">
        <w:rPr>
          <w:rFonts w:ascii="Times New Roman" w:eastAsia="Times New Roman" w:hAnsi="Times New Roman" w:cs="Times New Roman"/>
          <w:bCs/>
          <w:sz w:val="24"/>
          <w:szCs w:val="24"/>
          <w:lang w:eastAsia="pt-BR"/>
        </w:rPr>
        <w:t>/1</w:t>
      </w:r>
      <w:r w:rsidR="002E0622">
        <w:rPr>
          <w:rFonts w:ascii="Times New Roman" w:eastAsia="Times New Roman" w:hAnsi="Times New Roman" w:cs="Times New Roman"/>
          <w:bCs/>
          <w:sz w:val="24"/>
          <w:szCs w:val="24"/>
          <w:lang w:eastAsia="pt-BR"/>
        </w:rPr>
        <w:t>=Sim</w:t>
      </w:r>
      <w:r w:rsidR="002E0622" w:rsidRPr="002E0622">
        <w:rPr>
          <w:rFonts w:ascii="Times New Roman" w:eastAsia="Times New Roman" w:hAnsi="Times New Roman" w:cs="Times New Roman"/>
          <w:bCs/>
          <w:sz w:val="24"/>
          <w:szCs w:val="24"/>
          <w:lang w:eastAsia="pt-BR"/>
        </w:rPr>
        <w:t>)</w:t>
      </w:r>
    </w:p>
    <w:p w:rsidR="002E0622" w:rsidRPr="002E0622" w:rsidRDefault="00667177" w:rsidP="000D62A0">
      <w:pPr>
        <w:spacing w:after="0" w:line="240" w:lineRule="auto"/>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
          <w:bCs/>
          <w:sz w:val="24"/>
          <w:szCs w:val="24"/>
          <w:lang w:eastAsia="pt-BR"/>
        </w:rPr>
        <w:t>Domingo</w:t>
      </w:r>
      <w:proofErr w:type="gramStart"/>
      <w:r w:rsidR="002E0622" w:rsidRPr="002E0622">
        <w:rPr>
          <w:rFonts w:ascii="Times New Roman" w:eastAsia="Times New Roman" w:hAnsi="Times New Roman" w:cs="Times New Roman"/>
          <w:b/>
          <w:bCs/>
          <w:sz w:val="24"/>
          <w:szCs w:val="24"/>
          <w:lang w:eastAsia="pt-BR"/>
        </w:rPr>
        <w:t>?</w:t>
      </w:r>
      <w:r w:rsidR="00AD2A71">
        <w:rPr>
          <w:rFonts w:ascii="Times New Roman" w:eastAsia="Times New Roman" w:hAnsi="Times New Roman" w:cs="Times New Roman"/>
          <w:b/>
          <w:bCs/>
          <w:sz w:val="24"/>
          <w:szCs w:val="24"/>
          <w:lang w:eastAsia="pt-BR"/>
        </w:rPr>
        <w:t>:</w:t>
      </w:r>
      <w:proofErr w:type="gramEnd"/>
      <w:r w:rsidR="00AD2A71">
        <w:rPr>
          <w:rFonts w:ascii="Times New Roman" w:eastAsia="Times New Roman" w:hAnsi="Times New Roman" w:cs="Times New Roman"/>
          <w:b/>
          <w:bCs/>
          <w:sz w:val="24"/>
          <w:szCs w:val="24"/>
          <w:lang w:eastAsia="pt-BR"/>
        </w:rPr>
        <w:t xml:space="preserve"> </w:t>
      </w:r>
      <w:r w:rsidR="00AD2A71" w:rsidRPr="002E0622">
        <w:rPr>
          <w:rFonts w:ascii="Times New Roman" w:eastAsia="Times New Roman" w:hAnsi="Times New Roman" w:cs="Times New Roman"/>
          <w:bCs/>
          <w:sz w:val="24"/>
          <w:szCs w:val="24"/>
          <w:lang w:eastAsia="pt-BR"/>
        </w:rPr>
        <w:t>(0</w:t>
      </w:r>
      <w:r w:rsidR="00AD2A71">
        <w:rPr>
          <w:rFonts w:ascii="Times New Roman" w:eastAsia="Times New Roman" w:hAnsi="Times New Roman" w:cs="Times New Roman"/>
          <w:bCs/>
          <w:sz w:val="24"/>
          <w:szCs w:val="24"/>
          <w:lang w:eastAsia="pt-BR"/>
        </w:rPr>
        <w:t>=Não</w:t>
      </w:r>
      <w:r w:rsidR="00AD2A71" w:rsidRPr="002E0622">
        <w:rPr>
          <w:rFonts w:ascii="Times New Roman" w:eastAsia="Times New Roman" w:hAnsi="Times New Roman" w:cs="Times New Roman"/>
          <w:bCs/>
          <w:sz w:val="24"/>
          <w:szCs w:val="24"/>
          <w:lang w:eastAsia="pt-BR"/>
        </w:rPr>
        <w:t>/1</w:t>
      </w:r>
      <w:r w:rsidR="00AD2A71">
        <w:rPr>
          <w:rFonts w:ascii="Times New Roman" w:eastAsia="Times New Roman" w:hAnsi="Times New Roman" w:cs="Times New Roman"/>
          <w:bCs/>
          <w:sz w:val="24"/>
          <w:szCs w:val="24"/>
          <w:lang w:eastAsia="pt-BR"/>
        </w:rPr>
        <w:t>=Sim</w:t>
      </w:r>
      <w:r w:rsidR="00AD2A71" w:rsidRPr="002E0622">
        <w:rPr>
          <w:rFonts w:ascii="Times New Roman" w:eastAsia="Times New Roman" w:hAnsi="Times New Roman" w:cs="Times New Roman"/>
          <w:bCs/>
          <w:sz w:val="24"/>
          <w:szCs w:val="24"/>
          <w:lang w:eastAsia="pt-BR"/>
        </w:rPr>
        <w:t>)</w:t>
      </w:r>
    </w:p>
    <w:p w:rsidR="002E0622" w:rsidRPr="002E0622" w:rsidRDefault="00667177" w:rsidP="000D62A0">
      <w:pPr>
        <w:spacing w:after="0" w:line="240" w:lineRule="auto"/>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
          <w:bCs/>
          <w:sz w:val="24"/>
          <w:szCs w:val="24"/>
          <w:lang w:eastAsia="pt-BR"/>
        </w:rPr>
        <w:t>Pós</w:t>
      </w:r>
      <w:r w:rsidR="001074D9" w:rsidRPr="002E0622">
        <w:rPr>
          <w:rFonts w:ascii="Times New Roman" w:eastAsia="Times New Roman" w:hAnsi="Times New Roman" w:cs="Times New Roman"/>
          <w:b/>
          <w:bCs/>
          <w:sz w:val="24"/>
          <w:szCs w:val="24"/>
          <w:lang w:eastAsia="pt-BR"/>
        </w:rPr>
        <w:t>-</w:t>
      </w:r>
      <w:r w:rsidR="00CD4CFB" w:rsidRPr="002E0622">
        <w:rPr>
          <w:rFonts w:ascii="Times New Roman" w:eastAsia="Times New Roman" w:hAnsi="Times New Roman" w:cs="Times New Roman"/>
          <w:b/>
          <w:bCs/>
          <w:sz w:val="24"/>
          <w:szCs w:val="24"/>
          <w:lang w:eastAsia="pt-BR"/>
        </w:rPr>
        <w:t>feriado</w:t>
      </w:r>
      <w:proofErr w:type="gramStart"/>
      <w:r w:rsidR="002E0622" w:rsidRPr="002E0622">
        <w:rPr>
          <w:rFonts w:ascii="Times New Roman" w:eastAsia="Times New Roman" w:hAnsi="Times New Roman" w:cs="Times New Roman"/>
          <w:b/>
          <w:bCs/>
          <w:sz w:val="24"/>
          <w:szCs w:val="24"/>
          <w:lang w:eastAsia="pt-BR"/>
        </w:rPr>
        <w:t>?</w:t>
      </w:r>
      <w:r w:rsidR="00AD2A71">
        <w:rPr>
          <w:rFonts w:ascii="Times New Roman" w:eastAsia="Times New Roman" w:hAnsi="Times New Roman" w:cs="Times New Roman"/>
          <w:b/>
          <w:bCs/>
          <w:sz w:val="24"/>
          <w:szCs w:val="24"/>
          <w:lang w:eastAsia="pt-BR"/>
        </w:rPr>
        <w:t>:</w:t>
      </w:r>
      <w:proofErr w:type="gramEnd"/>
      <w:r w:rsidR="00AD2A71">
        <w:rPr>
          <w:rFonts w:ascii="Times New Roman" w:eastAsia="Times New Roman" w:hAnsi="Times New Roman" w:cs="Times New Roman"/>
          <w:b/>
          <w:bCs/>
          <w:sz w:val="24"/>
          <w:szCs w:val="24"/>
          <w:lang w:eastAsia="pt-BR"/>
        </w:rPr>
        <w:t xml:space="preserve"> </w:t>
      </w:r>
      <w:r w:rsidR="00AD2A71" w:rsidRPr="002E0622">
        <w:rPr>
          <w:rFonts w:ascii="Times New Roman" w:eastAsia="Times New Roman" w:hAnsi="Times New Roman" w:cs="Times New Roman"/>
          <w:bCs/>
          <w:sz w:val="24"/>
          <w:szCs w:val="24"/>
          <w:lang w:eastAsia="pt-BR"/>
        </w:rPr>
        <w:t>(0</w:t>
      </w:r>
      <w:r w:rsidR="00AD2A71">
        <w:rPr>
          <w:rFonts w:ascii="Times New Roman" w:eastAsia="Times New Roman" w:hAnsi="Times New Roman" w:cs="Times New Roman"/>
          <w:bCs/>
          <w:sz w:val="24"/>
          <w:szCs w:val="24"/>
          <w:lang w:eastAsia="pt-BR"/>
        </w:rPr>
        <w:t>=Não</w:t>
      </w:r>
      <w:r w:rsidR="00AD2A71" w:rsidRPr="002E0622">
        <w:rPr>
          <w:rFonts w:ascii="Times New Roman" w:eastAsia="Times New Roman" w:hAnsi="Times New Roman" w:cs="Times New Roman"/>
          <w:bCs/>
          <w:sz w:val="24"/>
          <w:szCs w:val="24"/>
          <w:lang w:eastAsia="pt-BR"/>
        </w:rPr>
        <w:t>/1</w:t>
      </w:r>
      <w:r w:rsidR="00AD2A71">
        <w:rPr>
          <w:rFonts w:ascii="Times New Roman" w:eastAsia="Times New Roman" w:hAnsi="Times New Roman" w:cs="Times New Roman"/>
          <w:bCs/>
          <w:sz w:val="24"/>
          <w:szCs w:val="24"/>
          <w:lang w:eastAsia="pt-BR"/>
        </w:rPr>
        <w:t>=Sim</w:t>
      </w:r>
      <w:r w:rsidR="00AD2A71" w:rsidRPr="002E0622">
        <w:rPr>
          <w:rFonts w:ascii="Times New Roman" w:eastAsia="Times New Roman" w:hAnsi="Times New Roman" w:cs="Times New Roman"/>
          <w:bCs/>
          <w:sz w:val="24"/>
          <w:szCs w:val="24"/>
          <w:lang w:eastAsia="pt-BR"/>
        </w:rPr>
        <w:t>)</w:t>
      </w:r>
    </w:p>
    <w:p w:rsidR="007B0BCA" w:rsidRPr="002E0622" w:rsidRDefault="00CD4CFB" w:rsidP="000D62A0">
      <w:pPr>
        <w:spacing w:after="0" w:line="240" w:lineRule="auto"/>
        <w:jc w:val="both"/>
        <w:rPr>
          <w:rFonts w:ascii="Times New Roman" w:eastAsia="Times New Roman" w:hAnsi="Times New Roman" w:cs="Times New Roman"/>
          <w:b/>
          <w:bCs/>
          <w:sz w:val="24"/>
          <w:szCs w:val="24"/>
          <w:lang w:eastAsia="pt-BR"/>
        </w:rPr>
      </w:pPr>
      <w:proofErr w:type="spellStart"/>
      <w:r w:rsidRPr="002E0622">
        <w:rPr>
          <w:rFonts w:ascii="Times New Roman" w:eastAsia="Times New Roman" w:hAnsi="Times New Roman" w:cs="Times New Roman"/>
          <w:b/>
          <w:bCs/>
          <w:sz w:val="24"/>
          <w:szCs w:val="24"/>
          <w:lang w:eastAsia="pt-BR"/>
        </w:rPr>
        <w:t>Pré</w:t>
      </w:r>
      <w:proofErr w:type="spellEnd"/>
      <w:r w:rsidRPr="002E0622">
        <w:rPr>
          <w:rFonts w:ascii="Times New Roman" w:eastAsia="Times New Roman" w:hAnsi="Times New Roman" w:cs="Times New Roman"/>
          <w:b/>
          <w:bCs/>
          <w:sz w:val="24"/>
          <w:szCs w:val="24"/>
          <w:lang w:eastAsia="pt-BR"/>
        </w:rPr>
        <w:t>-</w:t>
      </w:r>
      <w:r w:rsidR="00667177" w:rsidRPr="002E0622">
        <w:rPr>
          <w:rFonts w:ascii="Times New Roman" w:eastAsia="Times New Roman" w:hAnsi="Times New Roman" w:cs="Times New Roman"/>
          <w:b/>
          <w:bCs/>
          <w:sz w:val="24"/>
          <w:szCs w:val="24"/>
          <w:lang w:eastAsia="pt-BR"/>
        </w:rPr>
        <w:t>feriado</w:t>
      </w:r>
      <w:proofErr w:type="gramStart"/>
      <w:r w:rsidR="002E0622" w:rsidRPr="002E0622">
        <w:rPr>
          <w:rFonts w:ascii="Times New Roman" w:eastAsia="Times New Roman" w:hAnsi="Times New Roman" w:cs="Times New Roman"/>
          <w:b/>
          <w:bCs/>
          <w:sz w:val="24"/>
          <w:szCs w:val="24"/>
          <w:lang w:eastAsia="pt-BR"/>
        </w:rPr>
        <w:t>?</w:t>
      </w:r>
      <w:r w:rsidR="00AD2A71">
        <w:rPr>
          <w:rFonts w:ascii="Times New Roman" w:eastAsia="Times New Roman" w:hAnsi="Times New Roman" w:cs="Times New Roman"/>
          <w:b/>
          <w:bCs/>
          <w:sz w:val="24"/>
          <w:szCs w:val="24"/>
          <w:lang w:eastAsia="pt-BR"/>
        </w:rPr>
        <w:t>:</w:t>
      </w:r>
      <w:proofErr w:type="gramEnd"/>
      <w:r w:rsidR="00AD2A71">
        <w:rPr>
          <w:rFonts w:ascii="Times New Roman" w:eastAsia="Times New Roman" w:hAnsi="Times New Roman" w:cs="Times New Roman"/>
          <w:b/>
          <w:bCs/>
          <w:sz w:val="24"/>
          <w:szCs w:val="24"/>
          <w:lang w:eastAsia="pt-BR"/>
        </w:rPr>
        <w:t xml:space="preserve"> </w:t>
      </w:r>
      <w:r w:rsidR="00AD2A71" w:rsidRPr="002E0622">
        <w:rPr>
          <w:rFonts w:ascii="Times New Roman" w:eastAsia="Times New Roman" w:hAnsi="Times New Roman" w:cs="Times New Roman"/>
          <w:bCs/>
          <w:sz w:val="24"/>
          <w:szCs w:val="24"/>
          <w:lang w:eastAsia="pt-BR"/>
        </w:rPr>
        <w:t>(0</w:t>
      </w:r>
      <w:r w:rsidR="00AD2A71">
        <w:rPr>
          <w:rFonts w:ascii="Times New Roman" w:eastAsia="Times New Roman" w:hAnsi="Times New Roman" w:cs="Times New Roman"/>
          <w:bCs/>
          <w:sz w:val="24"/>
          <w:szCs w:val="24"/>
          <w:lang w:eastAsia="pt-BR"/>
        </w:rPr>
        <w:t>=Não</w:t>
      </w:r>
      <w:r w:rsidR="00AD2A71" w:rsidRPr="002E0622">
        <w:rPr>
          <w:rFonts w:ascii="Times New Roman" w:eastAsia="Times New Roman" w:hAnsi="Times New Roman" w:cs="Times New Roman"/>
          <w:bCs/>
          <w:sz w:val="24"/>
          <w:szCs w:val="24"/>
          <w:lang w:eastAsia="pt-BR"/>
        </w:rPr>
        <w:t>/1</w:t>
      </w:r>
      <w:r w:rsidR="00AD2A71">
        <w:rPr>
          <w:rFonts w:ascii="Times New Roman" w:eastAsia="Times New Roman" w:hAnsi="Times New Roman" w:cs="Times New Roman"/>
          <w:bCs/>
          <w:sz w:val="24"/>
          <w:szCs w:val="24"/>
          <w:lang w:eastAsia="pt-BR"/>
        </w:rPr>
        <w:t>=Sim</w:t>
      </w:r>
      <w:r w:rsidR="00AD2A71" w:rsidRPr="002E0622">
        <w:rPr>
          <w:rFonts w:ascii="Times New Roman" w:eastAsia="Times New Roman" w:hAnsi="Times New Roman" w:cs="Times New Roman"/>
          <w:bCs/>
          <w:sz w:val="24"/>
          <w:szCs w:val="24"/>
          <w:lang w:eastAsia="pt-BR"/>
        </w:rPr>
        <w:t>)</w:t>
      </w:r>
    </w:p>
    <w:p w:rsidR="00F719C2" w:rsidRDefault="00F719C2" w:rsidP="000D62A0">
      <w:pPr>
        <w:spacing w:after="0" w:line="240" w:lineRule="auto"/>
        <w:jc w:val="both"/>
        <w:rPr>
          <w:ins w:id="292" w:author="Flavia Bernardini" w:date="2016-08-17T15:41:00Z"/>
          <w:rFonts w:ascii="Times New Roman" w:eastAsia="Times New Roman" w:hAnsi="Times New Roman" w:cs="Times New Roman"/>
          <w:color w:val="000000"/>
          <w:sz w:val="24"/>
          <w:szCs w:val="24"/>
          <w:lang w:eastAsia="pt-BR"/>
        </w:rPr>
      </w:pPr>
    </w:p>
    <w:p w:rsidR="00AB171F" w:rsidRDefault="00AB171F" w:rsidP="000D62A0">
      <w:pPr>
        <w:spacing w:after="0" w:line="240" w:lineRule="auto"/>
        <w:jc w:val="both"/>
        <w:rPr>
          <w:ins w:id="293" w:author="Flavia Bernardini" w:date="2016-08-17T15:41:00Z"/>
          <w:rFonts w:ascii="Times New Roman" w:eastAsia="Times New Roman" w:hAnsi="Times New Roman" w:cs="Times New Roman"/>
          <w:color w:val="000000"/>
          <w:sz w:val="24"/>
          <w:szCs w:val="24"/>
          <w:lang w:eastAsia="pt-BR"/>
        </w:rPr>
      </w:pPr>
      <w:ins w:id="294" w:author="Flavia Bernardini" w:date="2016-08-17T15:41:00Z">
        <w:r>
          <w:rPr>
            <w:rFonts w:ascii="Times New Roman" w:eastAsia="Times New Roman" w:hAnsi="Times New Roman" w:cs="Times New Roman"/>
            <w:color w:val="000000"/>
            <w:sz w:val="24"/>
            <w:szCs w:val="24"/>
            <w:lang w:eastAsia="pt-BR"/>
          </w:rPr>
          <w:t xml:space="preserve">Todos esses atributos serão utilizados como atributos independentes, </w:t>
        </w:r>
      </w:ins>
      <w:ins w:id="295" w:author="Flavia Bernardini" w:date="2016-08-17T15:42:00Z">
        <w:r>
          <w:rPr>
            <w:rFonts w:ascii="Times New Roman" w:eastAsia="Times New Roman" w:hAnsi="Times New Roman" w:cs="Times New Roman"/>
            <w:color w:val="000000"/>
            <w:sz w:val="24"/>
            <w:szCs w:val="24"/>
            <w:lang w:eastAsia="pt-BR"/>
          </w:rPr>
          <w:t xml:space="preserve">cujos valores </w:t>
        </w:r>
      </w:ins>
      <w:ins w:id="296" w:author="Flavia Bernardini" w:date="2016-08-17T15:41:00Z">
        <w:r>
          <w:rPr>
            <w:rFonts w:ascii="Times New Roman" w:eastAsia="Times New Roman" w:hAnsi="Times New Roman" w:cs="Times New Roman"/>
            <w:color w:val="000000"/>
            <w:sz w:val="24"/>
            <w:szCs w:val="24"/>
            <w:lang w:eastAsia="pt-BR"/>
          </w:rPr>
          <w:t>comp</w:t>
        </w:r>
      </w:ins>
      <w:ins w:id="297" w:author="Flavia Bernardini" w:date="2016-08-17T15:42:00Z">
        <w:r>
          <w:rPr>
            <w:rFonts w:ascii="Times New Roman" w:eastAsia="Times New Roman" w:hAnsi="Times New Roman" w:cs="Times New Roman"/>
            <w:color w:val="000000"/>
            <w:sz w:val="24"/>
            <w:szCs w:val="24"/>
            <w:lang w:eastAsia="pt-BR"/>
          </w:rPr>
          <w:t>õem o vetor x. A cada exemplo x de treinamento é associado um valor y, que é o tempo de execução da rota.</w:t>
        </w:r>
      </w:ins>
    </w:p>
    <w:p w:rsidR="00AB171F" w:rsidRPr="00F719C2" w:rsidRDefault="00AB171F" w:rsidP="000D62A0">
      <w:pPr>
        <w:spacing w:after="0" w:line="240" w:lineRule="auto"/>
        <w:jc w:val="both"/>
        <w:rPr>
          <w:rFonts w:ascii="Times New Roman" w:eastAsia="Times New Roman" w:hAnsi="Times New Roman" w:cs="Times New Roman"/>
          <w:color w:val="000000"/>
          <w:sz w:val="24"/>
          <w:szCs w:val="24"/>
          <w:lang w:eastAsia="pt-BR"/>
        </w:rPr>
      </w:pPr>
    </w:p>
    <w:p w:rsidR="000D62A0" w:rsidRDefault="000D62A0" w:rsidP="000D62A0">
      <w:pPr>
        <w:spacing w:after="0" w:line="240" w:lineRule="auto"/>
        <w:jc w:val="both"/>
        <w:rPr>
          <w:rFonts w:ascii="Times New Roman" w:eastAsia="Times New Roman" w:hAnsi="Times New Roman" w:cs="Times New Roman"/>
          <w:color w:val="000000"/>
          <w:sz w:val="24"/>
          <w:szCs w:val="24"/>
          <w:lang w:eastAsia="pt-BR"/>
        </w:rPr>
      </w:pPr>
      <w:r w:rsidRPr="00345307">
        <w:rPr>
          <w:rFonts w:ascii="Times New Roman" w:eastAsia="Times New Roman" w:hAnsi="Times New Roman" w:cs="Times New Roman"/>
          <w:b/>
          <w:color w:val="000000"/>
          <w:sz w:val="24"/>
          <w:szCs w:val="24"/>
          <w:lang w:eastAsia="pt-BR"/>
        </w:rPr>
        <w:t>3 - Indução dos Modelos:</w:t>
      </w:r>
      <w:r w:rsidR="00D1485B">
        <w:rPr>
          <w:rFonts w:ascii="Times New Roman" w:eastAsia="Times New Roman" w:hAnsi="Times New Roman" w:cs="Times New Roman"/>
          <w:color w:val="000000"/>
          <w:sz w:val="24"/>
          <w:szCs w:val="24"/>
          <w:lang w:eastAsia="pt-BR"/>
        </w:rPr>
        <w:t xml:space="preserve"> Nes</w:t>
      </w:r>
      <w:del w:id="298" w:author="Flavia Bernardini" w:date="2016-08-17T15:44:00Z">
        <w:r w:rsidR="00D1485B" w:rsidDel="00AB171F">
          <w:rPr>
            <w:rFonts w:ascii="Times New Roman" w:eastAsia="Times New Roman" w:hAnsi="Times New Roman" w:cs="Times New Roman"/>
            <w:color w:val="000000"/>
            <w:sz w:val="24"/>
            <w:szCs w:val="24"/>
            <w:lang w:eastAsia="pt-BR"/>
          </w:rPr>
          <w:delText>t</w:delText>
        </w:r>
      </w:del>
      <w:ins w:id="299" w:author="Flavia Bernardini" w:date="2016-08-17T15:44:00Z">
        <w:r w:rsidR="00AB171F">
          <w:rPr>
            <w:rFonts w:ascii="Times New Roman" w:eastAsia="Times New Roman" w:hAnsi="Times New Roman" w:cs="Times New Roman"/>
            <w:color w:val="000000"/>
            <w:sz w:val="24"/>
            <w:szCs w:val="24"/>
            <w:lang w:eastAsia="pt-BR"/>
          </w:rPr>
          <w:t>s</w:t>
        </w:r>
      </w:ins>
      <w:r w:rsidR="00D1485B">
        <w:rPr>
          <w:rFonts w:ascii="Times New Roman" w:eastAsia="Times New Roman" w:hAnsi="Times New Roman" w:cs="Times New Roman"/>
          <w:color w:val="000000"/>
          <w:sz w:val="24"/>
          <w:szCs w:val="24"/>
          <w:lang w:eastAsia="pt-BR"/>
        </w:rPr>
        <w:t xml:space="preserve">a etapa </w:t>
      </w:r>
      <w:del w:id="300" w:author="Flavia Bernardini" w:date="2016-08-17T15:44:00Z">
        <w:r w:rsidR="00D1485B" w:rsidDel="00AB171F">
          <w:rPr>
            <w:rFonts w:ascii="Times New Roman" w:eastAsia="Times New Roman" w:hAnsi="Times New Roman" w:cs="Times New Roman"/>
            <w:color w:val="000000"/>
            <w:sz w:val="24"/>
            <w:szCs w:val="24"/>
            <w:lang w:eastAsia="pt-BR"/>
          </w:rPr>
          <w:delText xml:space="preserve">é induzir um </w:delText>
        </w:r>
      </w:del>
      <w:ins w:id="301" w:author="Flavia Bernardini" w:date="2016-08-17T15:44:00Z">
        <w:r w:rsidR="00AB171F">
          <w:rPr>
            <w:rFonts w:ascii="Times New Roman" w:eastAsia="Times New Roman" w:hAnsi="Times New Roman" w:cs="Times New Roman"/>
            <w:color w:val="000000"/>
            <w:sz w:val="24"/>
            <w:szCs w:val="24"/>
            <w:lang w:eastAsia="pt-BR"/>
          </w:rPr>
          <w:t xml:space="preserve">o </w:t>
        </w:r>
      </w:ins>
      <w:r w:rsidR="00D1485B">
        <w:rPr>
          <w:rFonts w:ascii="Times New Roman" w:eastAsia="Times New Roman" w:hAnsi="Times New Roman" w:cs="Times New Roman"/>
          <w:color w:val="000000"/>
          <w:sz w:val="24"/>
          <w:szCs w:val="24"/>
          <w:lang w:eastAsia="pt-BR"/>
        </w:rPr>
        <w:t xml:space="preserve">modelo </w:t>
      </w:r>
      <w:ins w:id="302" w:author="Flavia Bernardini" w:date="2016-08-17T15:44:00Z">
        <w:r w:rsidR="00AB171F">
          <w:rPr>
            <w:rFonts w:ascii="Times New Roman" w:eastAsia="Times New Roman" w:hAnsi="Times New Roman" w:cs="Times New Roman"/>
            <w:color w:val="000000"/>
            <w:sz w:val="24"/>
            <w:szCs w:val="24"/>
            <w:lang w:eastAsia="pt-BR"/>
          </w:rPr>
          <w:t xml:space="preserve">é revisto a partir do exemplo de treinamento. </w:t>
        </w:r>
      </w:ins>
      <w:del w:id="303" w:author="Flavia Bernardini" w:date="2016-08-17T15:44:00Z">
        <w:r w:rsidR="00D1485B" w:rsidDel="00AB171F">
          <w:rPr>
            <w:rFonts w:ascii="Times New Roman" w:eastAsia="Times New Roman" w:hAnsi="Times New Roman" w:cs="Times New Roman"/>
            <w:color w:val="000000"/>
            <w:sz w:val="24"/>
            <w:szCs w:val="24"/>
            <w:lang w:eastAsia="pt-BR"/>
          </w:rPr>
          <w:delText xml:space="preserve">capaz de retornar o melhor horário para sair de viagem, de acordo com </w:delText>
        </w:r>
        <w:r w:rsidR="000C5AFF" w:rsidDel="00AB171F">
          <w:rPr>
            <w:rFonts w:ascii="Times New Roman" w:eastAsia="Times New Roman" w:hAnsi="Times New Roman" w:cs="Times New Roman"/>
            <w:color w:val="000000"/>
            <w:sz w:val="24"/>
            <w:szCs w:val="24"/>
            <w:lang w:eastAsia="pt-BR"/>
          </w:rPr>
          <w:delText>os dias e locais</w:delText>
        </w:r>
        <w:r w:rsidR="00D1485B" w:rsidDel="00AB171F">
          <w:rPr>
            <w:rFonts w:ascii="Times New Roman" w:eastAsia="Times New Roman" w:hAnsi="Times New Roman" w:cs="Times New Roman"/>
            <w:color w:val="000000"/>
            <w:sz w:val="24"/>
            <w:szCs w:val="24"/>
            <w:lang w:eastAsia="pt-BR"/>
          </w:rPr>
          <w:delText xml:space="preserve"> de origem e destino desejados </w:delText>
        </w:r>
        <w:r w:rsidR="000C5AFF" w:rsidDel="00AB171F">
          <w:rPr>
            <w:rFonts w:ascii="Times New Roman" w:eastAsia="Times New Roman" w:hAnsi="Times New Roman" w:cs="Times New Roman"/>
            <w:color w:val="000000"/>
            <w:sz w:val="24"/>
            <w:szCs w:val="24"/>
            <w:lang w:eastAsia="pt-BR"/>
          </w:rPr>
          <w:delText>nas</w:delText>
        </w:r>
        <w:r w:rsidR="00D1485B" w:rsidDel="00AB171F">
          <w:rPr>
            <w:rFonts w:ascii="Times New Roman" w:eastAsia="Times New Roman" w:hAnsi="Times New Roman" w:cs="Times New Roman"/>
            <w:color w:val="000000"/>
            <w:sz w:val="24"/>
            <w:szCs w:val="24"/>
            <w:lang w:eastAsia="pt-BR"/>
          </w:rPr>
          <w:delText xml:space="preserve"> diferentes rotas que foram utilizadas para aprender a regra de decisão.</w:delText>
        </w:r>
      </w:del>
      <w:ins w:id="304" w:author="Flavia Bernardini" w:date="2016-08-17T15:44:00Z">
        <w:r w:rsidR="00AB171F">
          <w:rPr>
            <w:rFonts w:ascii="Times New Roman" w:eastAsia="Times New Roman" w:hAnsi="Times New Roman" w:cs="Times New Roman"/>
            <w:color w:val="000000"/>
            <w:sz w:val="24"/>
            <w:szCs w:val="24"/>
            <w:lang w:eastAsia="pt-BR"/>
          </w:rPr>
          <w:t xml:space="preserve"> Serão utilizados os algoritmos de aprendizado Regressão Linear Online e Redes neurais Online.</w:t>
        </w:r>
      </w:ins>
    </w:p>
    <w:p w:rsidR="00D1485B" w:rsidRPr="000D62A0" w:rsidRDefault="00D1485B" w:rsidP="000D62A0">
      <w:pPr>
        <w:spacing w:after="0" w:line="240" w:lineRule="auto"/>
        <w:jc w:val="both"/>
        <w:rPr>
          <w:rFonts w:ascii="Times New Roman" w:eastAsia="Times New Roman" w:hAnsi="Times New Roman" w:cs="Times New Roman"/>
          <w:sz w:val="24"/>
          <w:szCs w:val="24"/>
          <w:lang w:eastAsia="pt-BR"/>
        </w:rPr>
      </w:pPr>
    </w:p>
    <w:p w:rsidR="000D62A0" w:rsidRPr="000D62A0" w:rsidRDefault="000D62A0" w:rsidP="000D62A0">
      <w:pPr>
        <w:spacing w:after="0" w:line="240" w:lineRule="auto"/>
        <w:jc w:val="both"/>
        <w:rPr>
          <w:rFonts w:ascii="Times New Roman" w:eastAsia="Times New Roman" w:hAnsi="Times New Roman" w:cs="Times New Roman"/>
          <w:sz w:val="24"/>
          <w:szCs w:val="24"/>
          <w:lang w:eastAsia="pt-BR"/>
        </w:rPr>
      </w:pPr>
      <w:r w:rsidRPr="00345307">
        <w:rPr>
          <w:rFonts w:ascii="Times New Roman" w:eastAsia="Times New Roman" w:hAnsi="Times New Roman" w:cs="Times New Roman"/>
          <w:b/>
          <w:color w:val="000000"/>
          <w:sz w:val="24"/>
          <w:szCs w:val="24"/>
          <w:lang w:eastAsia="pt-BR"/>
        </w:rPr>
        <w:t>4 - Avaliação dos Modelos:</w:t>
      </w:r>
      <w:r w:rsidR="00412D23">
        <w:rPr>
          <w:rFonts w:ascii="Times New Roman" w:eastAsia="Times New Roman" w:hAnsi="Times New Roman" w:cs="Times New Roman"/>
          <w:color w:val="000000"/>
          <w:sz w:val="24"/>
          <w:szCs w:val="24"/>
          <w:lang w:eastAsia="pt-BR"/>
        </w:rPr>
        <w:t xml:space="preserve"> Os algoritmos Regressão Linear online e Redes Neurais Artificiais online são </w:t>
      </w:r>
      <w:del w:id="305" w:author="Flavia Bernardini" w:date="2016-08-17T15:45:00Z">
        <w:r w:rsidR="00412D23" w:rsidDel="00AB171F">
          <w:rPr>
            <w:rFonts w:ascii="Times New Roman" w:eastAsia="Times New Roman" w:hAnsi="Times New Roman" w:cs="Times New Roman"/>
            <w:color w:val="000000"/>
            <w:sz w:val="24"/>
            <w:szCs w:val="24"/>
            <w:lang w:eastAsia="pt-BR"/>
          </w:rPr>
          <w:delText>candidatos à solução do problema</w:delText>
        </w:r>
      </w:del>
      <w:ins w:id="306" w:author="Flavia Bernardini" w:date="2016-08-17T15:45:00Z">
        <w:r w:rsidR="00AB171F">
          <w:rPr>
            <w:rFonts w:ascii="Times New Roman" w:eastAsia="Times New Roman" w:hAnsi="Times New Roman" w:cs="Times New Roman"/>
            <w:color w:val="000000"/>
            <w:sz w:val="24"/>
            <w:szCs w:val="24"/>
            <w:lang w:eastAsia="pt-BR"/>
          </w:rPr>
          <w:t xml:space="preserve">avaliados. Métricas para avaliação de algoritmos online serão </w:t>
        </w:r>
        <w:proofErr w:type="gramStart"/>
        <w:r w:rsidR="00AB171F">
          <w:rPr>
            <w:rFonts w:ascii="Times New Roman" w:eastAsia="Times New Roman" w:hAnsi="Times New Roman" w:cs="Times New Roman"/>
            <w:color w:val="000000"/>
            <w:sz w:val="24"/>
            <w:szCs w:val="24"/>
            <w:lang w:eastAsia="pt-BR"/>
          </w:rPr>
          <w:t>utilizados</w:t>
        </w:r>
        <w:proofErr w:type="gramEnd"/>
        <w:r w:rsidR="00AB171F">
          <w:rPr>
            <w:rFonts w:ascii="Times New Roman" w:eastAsia="Times New Roman" w:hAnsi="Times New Roman" w:cs="Times New Roman"/>
            <w:color w:val="000000"/>
            <w:sz w:val="24"/>
            <w:szCs w:val="24"/>
            <w:lang w:eastAsia="pt-BR"/>
          </w:rPr>
          <w:t xml:space="preserve"> nessa etapa, ainda a serem selecionadas.</w:t>
        </w:r>
      </w:ins>
      <w:r w:rsidR="00412D23">
        <w:rPr>
          <w:rFonts w:ascii="Times New Roman" w:eastAsia="Times New Roman" w:hAnsi="Times New Roman" w:cs="Times New Roman"/>
          <w:color w:val="000000"/>
          <w:sz w:val="24"/>
          <w:szCs w:val="24"/>
          <w:lang w:eastAsia="pt-BR"/>
        </w:rPr>
        <w:t xml:space="preserve">. </w:t>
      </w:r>
    </w:p>
    <w:p w:rsidR="009862FE" w:rsidRDefault="000D62A0" w:rsidP="00C06C61">
      <w:pPr>
        <w:spacing w:after="240" w:line="240" w:lineRule="auto"/>
        <w:rPr>
          <w:rFonts w:ascii="Times New Roman" w:eastAsia="Times New Roman" w:hAnsi="Times New Roman" w:cs="Times New Roman"/>
          <w:b/>
          <w:bCs/>
          <w:smallCaps/>
          <w:color w:val="000000"/>
          <w:sz w:val="28"/>
          <w:szCs w:val="28"/>
          <w:lang w:eastAsia="pt-BR"/>
        </w:rPr>
      </w:pPr>
      <w:r w:rsidRPr="000D62A0">
        <w:rPr>
          <w:rFonts w:ascii="Times New Roman" w:eastAsia="Times New Roman" w:hAnsi="Times New Roman" w:cs="Times New Roman"/>
          <w:sz w:val="24"/>
          <w:szCs w:val="24"/>
          <w:lang w:eastAsia="pt-BR"/>
        </w:rPr>
        <w:br/>
      </w:r>
    </w:p>
    <w:p w:rsidR="000D62A0" w:rsidRPr="00AC0193" w:rsidRDefault="00AC0193" w:rsidP="00313356">
      <w:pPr>
        <w:pStyle w:val="PargrafodaLista"/>
        <w:numPr>
          <w:ilvl w:val="0"/>
          <w:numId w:val="9"/>
        </w:numPr>
        <w:spacing w:after="360" w:line="360" w:lineRule="auto"/>
        <w:ind w:left="714" w:hanging="357"/>
        <w:jc w:val="both"/>
        <w:textAlignment w:val="baseline"/>
        <w:outlineLvl w:val="0"/>
        <w:rPr>
          <w:rFonts w:ascii="Times New Roman" w:eastAsia="Times New Roman" w:hAnsi="Times New Roman" w:cs="Times New Roman"/>
          <w:b/>
          <w:sz w:val="24"/>
          <w:szCs w:val="24"/>
          <w:lang w:eastAsia="pt-BR"/>
        </w:rPr>
      </w:pPr>
      <w:bookmarkStart w:id="307" w:name="_Toc458254214"/>
      <w:r w:rsidRPr="00AC0193">
        <w:rPr>
          <w:rFonts w:ascii="Times New Roman" w:eastAsia="Times New Roman" w:hAnsi="Times New Roman" w:cs="Times New Roman"/>
          <w:b/>
          <w:bCs/>
          <w:smallCaps/>
          <w:color w:val="000000"/>
          <w:kern w:val="36"/>
          <w:sz w:val="24"/>
          <w:szCs w:val="24"/>
          <w:lang w:eastAsia="pt-BR"/>
        </w:rPr>
        <w:t>ATIVIDADES E CRONOGRAMA</w:t>
      </w:r>
      <w:bookmarkEnd w:id="307"/>
    </w:p>
    <w:p w:rsidR="000D62A0" w:rsidRDefault="000D62A0" w:rsidP="000D62A0">
      <w:pPr>
        <w:spacing w:after="0" w:line="240" w:lineRule="auto"/>
        <w:ind w:firstLine="709"/>
        <w:jc w:val="both"/>
        <w:rPr>
          <w:rFonts w:ascii="Times New Roman" w:eastAsia="Times New Roman" w:hAnsi="Times New Roman" w:cs="Times New Roman"/>
          <w:color w:val="000000"/>
          <w:sz w:val="24"/>
          <w:szCs w:val="24"/>
          <w:lang w:eastAsia="pt-BR"/>
        </w:rPr>
      </w:pPr>
      <w:r w:rsidRPr="000D62A0">
        <w:rPr>
          <w:rFonts w:ascii="Times New Roman" w:eastAsia="Times New Roman" w:hAnsi="Times New Roman" w:cs="Times New Roman"/>
          <w:color w:val="000000"/>
          <w:sz w:val="24"/>
          <w:szCs w:val="24"/>
          <w:lang w:eastAsia="pt-BR"/>
        </w:rPr>
        <w:t>As seguintes atividades serão realizadas:</w:t>
      </w:r>
    </w:p>
    <w:p w:rsidR="00A74012" w:rsidRPr="000D62A0" w:rsidRDefault="00A74012" w:rsidP="000D62A0">
      <w:pPr>
        <w:spacing w:after="0" w:line="240" w:lineRule="auto"/>
        <w:ind w:firstLine="709"/>
        <w:jc w:val="both"/>
        <w:rPr>
          <w:rFonts w:ascii="Times New Roman" w:eastAsia="Times New Roman" w:hAnsi="Times New Roman" w:cs="Times New Roman"/>
          <w:sz w:val="24"/>
          <w:szCs w:val="24"/>
          <w:lang w:eastAsia="pt-BR"/>
        </w:rPr>
      </w:pPr>
    </w:p>
    <w:p w:rsidR="00501175" w:rsidRDefault="00431E4E" w:rsidP="00A74012">
      <w:pPr>
        <w:spacing w:after="0" w:line="240" w:lineRule="auto"/>
        <w:ind w:firstLine="709"/>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1</w:t>
      </w:r>
      <w:r w:rsidR="00501175">
        <w:rPr>
          <w:rFonts w:ascii="Times New Roman" w:eastAsia="Times New Roman" w:hAnsi="Times New Roman" w:cs="Times New Roman"/>
          <w:color w:val="000000"/>
          <w:sz w:val="24"/>
          <w:szCs w:val="24"/>
          <w:lang w:eastAsia="pt-BR"/>
        </w:rPr>
        <w:t xml:space="preserve"> – Coleta e pré-processamento de dados</w:t>
      </w:r>
    </w:p>
    <w:p w:rsidR="00501175" w:rsidRDefault="00431E4E" w:rsidP="00A74012">
      <w:pPr>
        <w:spacing w:after="0" w:line="240" w:lineRule="auto"/>
        <w:ind w:firstLine="709"/>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2</w:t>
      </w:r>
      <w:r w:rsidR="00501175">
        <w:rPr>
          <w:rFonts w:ascii="Times New Roman" w:eastAsia="Times New Roman" w:hAnsi="Times New Roman" w:cs="Times New Roman"/>
          <w:color w:val="000000"/>
          <w:sz w:val="24"/>
          <w:szCs w:val="24"/>
          <w:lang w:eastAsia="pt-BR"/>
        </w:rPr>
        <w:t xml:space="preserve"> </w:t>
      </w:r>
      <w:r w:rsidR="00FE6403">
        <w:rPr>
          <w:rFonts w:ascii="Times New Roman" w:eastAsia="Times New Roman" w:hAnsi="Times New Roman" w:cs="Times New Roman"/>
          <w:color w:val="000000"/>
          <w:sz w:val="24"/>
          <w:szCs w:val="24"/>
          <w:lang w:eastAsia="pt-BR"/>
        </w:rPr>
        <w:t>–</w:t>
      </w:r>
      <w:r w:rsidR="00501175">
        <w:rPr>
          <w:rFonts w:ascii="Times New Roman" w:eastAsia="Times New Roman" w:hAnsi="Times New Roman" w:cs="Times New Roman"/>
          <w:color w:val="000000"/>
          <w:sz w:val="24"/>
          <w:szCs w:val="24"/>
          <w:lang w:eastAsia="pt-BR"/>
        </w:rPr>
        <w:t xml:space="preserve"> </w:t>
      </w:r>
      <w:r w:rsidR="00FE6403">
        <w:rPr>
          <w:rFonts w:ascii="Times New Roman" w:eastAsia="Times New Roman" w:hAnsi="Times New Roman" w:cs="Times New Roman"/>
          <w:color w:val="000000"/>
          <w:sz w:val="24"/>
          <w:szCs w:val="24"/>
          <w:lang w:eastAsia="pt-BR"/>
        </w:rPr>
        <w:t>Indução e Avaliação dos Modelos</w:t>
      </w:r>
    </w:p>
    <w:p w:rsidR="00A74012" w:rsidRPr="00A74012" w:rsidRDefault="00431E4E" w:rsidP="00A74012">
      <w:pPr>
        <w:spacing w:after="0" w:line="240" w:lineRule="auto"/>
        <w:ind w:firstLine="709"/>
        <w:jc w:val="both"/>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color w:val="000000"/>
          <w:sz w:val="24"/>
          <w:szCs w:val="24"/>
          <w:lang w:eastAsia="pt-BR"/>
        </w:rPr>
        <w:lastRenderedPageBreak/>
        <w:t>3</w:t>
      </w:r>
      <w:r w:rsidR="00A74012" w:rsidRPr="00A74012">
        <w:rPr>
          <w:rFonts w:ascii="Times New Roman" w:eastAsia="Times New Roman" w:hAnsi="Times New Roman" w:cs="Times New Roman"/>
          <w:color w:val="000000"/>
          <w:sz w:val="24"/>
          <w:szCs w:val="24"/>
          <w:lang w:eastAsia="pt-BR"/>
        </w:rPr>
        <w:t xml:space="preserve"> - Escrita</w:t>
      </w:r>
      <w:proofErr w:type="gramEnd"/>
      <w:r w:rsidR="00A74012" w:rsidRPr="00A74012">
        <w:rPr>
          <w:rFonts w:ascii="Times New Roman" w:eastAsia="Times New Roman" w:hAnsi="Times New Roman" w:cs="Times New Roman"/>
          <w:color w:val="000000"/>
          <w:sz w:val="24"/>
          <w:szCs w:val="24"/>
          <w:lang w:eastAsia="pt-BR"/>
        </w:rPr>
        <w:t xml:space="preserve"> e Submissão do Artigo</w:t>
      </w:r>
    </w:p>
    <w:p w:rsidR="00A74012" w:rsidRPr="00A74012" w:rsidRDefault="00431E4E" w:rsidP="00A74012">
      <w:pPr>
        <w:spacing w:after="0" w:line="240" w:lineRule="auto"/>
        <w:ind w:firstLine="709"/>
        <w:jc w:val="both"/>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color w:val="000000"/>
          <w:sz w:val="24"/>
          <w:szCs w:val="24"/>
          <w:lang w:eastAsia="pt-BR"/>
        </w:rPr>
        <w:t>4</w:t>
      </w:r>
      <w:r w:rsidR="00FE6403">
        <w:rPr>
          <w:rFonts w:ascii="Times New Roman" w:eastAsia="Times New Roman" w:hAnsi="Times New Roman" w:cs="Times New Roman"/>
          <w:color w:val="000000"/>
          <w:sz w:val="24"/>
          <w:szCs w:val="24"/>
          <w:lang w:eastAsia="pt-BR"/>
        </w:rPr>
        <w:t xml:space="preserve"> - </w:t>
      </w:r>
      <w:r w:rsidR="00A74012" w:rsidRPr="00A74012">
        <w:rPr>
          <w:rFonts w:ascii="Times New Roman" w:eastAsia="Times New Roman" w:hAnsi="Times New Roman" w:cs="Times New Roman"/>
          <w:color w:val="000000"/>
          <w:sz w:val="24"/>
          <w:szCs w:val="24"/>
          <w:lang w:eastAsia="pt-BR"/>
        </w:rPr>
        <w:t>Escrita</w:t>
      </w:r>
      <w:proofErr w:type="gramEnd"/>
      <w:r w:rsidR="00A74012" w:rsidRPr="00A74012">
        <w:rPr>
          <w:rFonts w:ascii="Times New Roman" w:eastAsia="Times New Roman" w:hAnsi="Times New Roman" w:cs="Times New Roman"/>
          <w:color w:val="000000"/>
          <w:sz w:val="24"/>
          <w:szCs w:val="24"/>
          <w:lang w:eastAsia="pt-BR"/>
        </w:rPr>
        <w:t xml:space="preserve"> e Dissertação</w:t>
      </w:r>
    </w:p>
    <w:p w:rsidR="00A74012" w:rsidRPr="00A74012" w:rsidRDefault="00431E4E" w:rsidP="00A74012">
      <w:pPr>
        <w:spacing w:after="0" w:line="240" w:lineRule="auto"/>
        <w:ind w:firstLine="709"/>
        <w:jc w:val="both"/>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color w:val="000000"/>
          <w:sz w:val="24"/>
          <w:szCs w:val="24"/>
          <w:lang w:eastAsia="pt-BR"/>
        </w:rPr>
        <w:t>5</w:t>
      </w:r>
      <w:r w:rsidR="00A74012" w:rsidRPr="00A74012">
        <w:rPr>
          <w:rFonts w:ascii="Times New Roman" w:eastAsia="Times New Roman" w:hAnsi="Times New Roman" w:cs="Times New Roman"/>
          <w:color w:val="000000"/>
          <w:sz w:val="24"/>
          <w:szCs w:val="24"/>
          <w:lang w:eastAsia="pt-BR"/>
        </w:rPr>
        <w:t xml:space="preserve"> - Defesa</w:t>
      </w:r>
      <w:proofErr w:type="gramEnd"/>
      <w:r w:rsidR="00A74012" w:rsidRPr="00A74012">
        <w:rPr>
          <w:rFonts w:ascii="Times New Roman" w:eastAsia="Times New Roman" w:hAnsi="Times New Roman" w:cs="Times New Roman"/>
          <w:color w:val="000000"/>
          <w:sz w:val="24"/>
          <w:szCs w:val="24"/>
          <w:lang w:eastAsia="pt-BR"/>
        </w:rPr>
        <w:t xml:space="preserve"> da Dissertação</w:t>
      </w:r>
    </w:p>
    <w:p w:rsidR="00A74012" w:rsidRPr="00A74012" w:rsidRDefault="00431E4E" w:rsidP="00A74012">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6</w:t>
      </w:r>
      <w:r w:rsidR="00A74012" w:rsidRPr="00A74012">
        <w:rPr>
          <w:rFonts w:ascii="Times New Roman" w:eastAsia="Times New Roman" w:hAnsi="Times New Roman" w:cs="Times New Roman"/>
          <w:color w:val="000000"/>
          <w:sz w:val="24"/>
          <w:szCs w:val="24"/>
          <w:lang w:eastAsia="pt-BR"/>
        </w:rPr>
        <w:t xml:space="preserve"> - Conclusão</w:t>
      </w:r>
    </w:p>
    <w:p w:rsidR="00A74012" w:rsidRPr="000D62A0" w:rsidRDefault="00A74012" w:rsidP="000D62A0">
      <w:pPr>
        <w:spacing w:after="0" w:line="240" w:lineRule="auto"/>
        <w:ind w:firstLine="709"/>
        <w:jc w:val="both"/>
        <w:rPr>
          <w:rFonts w:ascii="Times New Roman" w:eastAsia="Times New Roman" w:hAnsi="Times New Roman" w:cs="Times New Roman"/>
          <w:sz w:val="24"/>
          <w:szCs w:val="24"/>
          <w:lang w:eastAsia="pt-BR"/>
        </w:rPr>
      </w:pPr>
    </w:p>
    <w:p w:rsidR="00E2726D" w:rsidRPr="00E2726D" w:rsidRDefault="00E2726D" w:rsidP="00E2726D">
      <w:pPr>
        <w:spacing w:after="0" w:line="240" w:lineRule="auto"/>
        <w:rPr>
          <w:rFonts w:ascii="Times New Roman" w:eastAsia="Times New Roman" w:hAnsi="Times New Roman" w:cs="Times New Roman"/>
          <w:sz w:val="24"/>
          <w:szCs w:val="24"/>
          <w:lang w:eastAsia="pt-BR"/>
        </w:rPr>
      </w:pPr>
    </w:p>
    <w:tbl>
      <w:tblPr>
        <w:tblW w:w="8752" w:type="dxa"/>
        <w:tblLayout w:type="fixed"/>
        <w:tblCellMar>
          <w:top w:w="15" w:type="dxa"/>
          <w:left w:w="15" w:type="dxa"/>
          <w:bottom w:w="15" w:type="dxa"/>
          <w:right w:w="15" w:type="dxa"/>
        </w:tblCellMar>
        <w:tblLook w:val="04A0" w:firstRow="1" w:lastRow="0" w:firstColumn="1" w:lastColumn="0" w:noHBand="0" w:noVBand="1"/>
      </w:tblPr>
      <w:tblGrid>
        <w:gridCol w:w="1381"/>
        <w:gridCol w:w="567"/>
        <w:gridCol w:w="567"/>
        <w:gridCol w:w="567"/>
        <w:gridCol w:w="567"/>
        <w:gridCol w:w="567"/>
        <w:gridCol w:w="567"/>
        <w:gridCol w:w="567"/>
        <w:gridCol w:w="567"/>
        <w:gridCol w:w="567"/>
        <w:gridCol w:w="567"/>
        <w:gridCol w:w="567"/>
        <w:gridCol w:w="567"/>
        <w:gridCol w:w="567"/>
        <w:tblGridChange w:id="308">
          <w:tblGrid>
            <w:gridCol w:w="1381"/>
            <w:gridCol w:w="567"/>
            <w:gridCol w:w="567"/>
            <w:gridCol w:w="567"/>
            <w:gridCol w:w="567"/>
            <w:gridCol w:w="567"/>
            <w:gridCol w:w="567"/>
            <w:gridCol w:w="567"/>
            <w:gridCol w:w="567"/>
            <w:gridCol w:w="567"/>
            <w:gridCol w:w="567"/>
            <w:gridCol w:w="567"/>
            <w:gridCol w:w="567"/>
            <w:gridCol w:w="567"/>
          </w:tblGrid>
        </w:tblGridChange>
      </w:tblGrid>
      <w:tr w:rsidR="0056428F" w:rsidRPr="00E2726D" w:rsidTr="0010792B">
        <w:trPr>
          <w:trHeight w:val="435"/>
        </w:trPr>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E2726D">
            <w:pPr>
              <w:spacing w:after="0" w:line="240" w:lineRule="auto"/>
              <w:rPr>
                <w:rFonts w:ascii="Times New Roman" w:eastAsia="Times New Roman" w:hAnsi="Times New Roman" w:cs="Times New Roman"/>
                <w:sz w:val="24"/>
                <w:szCs w:val="24"/>
                <w:lang w:eastAsia="pt-BR"/>
              </w:rPr>
            </w:pPr>
          </w:p>
        </w:tc>
        <w:tc>
          <w:tcPr>
            <w:tcW w:w="3969" w:type="dxa"/>
            <w:gridSpan w:val="7"/>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Default="0056428F" w:rsidP="00717A66">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2015</w:t>
            </w:r>
          </w:p>
        </w:tc>
        <w:tc>
          <w:tcPr>
            <w:tcW w:w="3402" w:type="dxa"/>
            <w:gridSpan w:val="6"/>
            <w:tcBorders>
              <w:top w:val="single" w:sz="6" w:space="0" w:color="000000"/>
              <w:left w:val="single" w:sz="6" w:space="0" w:color="000000"/>
              <w:bottom w:val="single" w:sz="6" w:space="0" w:color="000000"/>
              <w:right w:val="single" w:sz="6" w:space="0" w:color="000000"/>
            </w:tcBorders>
          </w:tcPr>
          <w:p w:rsidR="0056428F" w:rsidRDefault="0056428F" w:rsidP="00717A66">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2016</w:t>
            </w:r>
          </w:p>
        </w:tc>
      </w:tr>
      <w:tr w:rsidR="0056428F" w:rsidRPr="00E2726D" w:rsidTr="0010792B">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3E1249" w:rsidRDefault="0056428F" w:rsidP="00E2726D">
            <w:pPr>
              <w:spacing w:after="0" w:line="0" w:lineRule="atLeast"/>
              <w:rPr>
                <w:rFonts w:ascii="Times New Roman" w:eastAsia="Times New Roman" w:hAnsi="Times New Roman" w:cs="Times New Roman"/>
                <w:sz w:val="16"/>
                <w:szCs w:val="16"/>
                <w:lang w:eastAsia="pt-BR"/>
              </w:rPr>
            </w:pPr>
            <w:r w:rsidRPr="003E1249">
              <w:rPr>
                <w:rFonts w:ascii="Times New Roman" w:eastAsia="Times New Roman" w:hAnsi="Times New Roman" w:cs="Times New Roman"/>
                <w:color w:val="000000"/>
                <w:sz w:val="16"/>
                <w:szCs w:val="16"/>
                <w:lang w:eastAsia="pt-BR"/>
              </w:rPr>
              <w:t>Atividades</w:t>
            </w:r>
            <w:r w:rsidR="003E1249" w:rsidRPr="003E1249">
              <w:rPr>
                <w:rFonts w:ascii="Times New Roman" w:eastAsia="Times New Roman" w:hAnsi="Times New Roman" w:cs="Times New Roman"/>
                <w:color w:val="000000"/>
                <w:sz w:val="16"/>
                <w:szCs w:val="16"/>
                <w:lang w:eastAsia="pt-BR"/>
              </w:rPr>
              <w:t>\Meses</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4212E1">
            <w:pPr>
              <w:spacing w:after="0" w:line="0" w:lineRule="atLeast"/>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6</w:t>
            </w:r>
            <w:proofErr w:type="gramEnd"/>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4212E1">
            <w:pPr>
              <w:spacing w:after="0" w:line="0" w:lineRule="atLeast"/>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7</w:t>
            </w:r>
            <w:proofErr w:type="gramEnd"/>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color w:val="000000"/>
                <w:sz w:val="24"/>
                <w:szCs w:val="24"/>
                <w:lang w:eastAsia="pt-BR"/>
              </w:rPr>
              <w:t>8</w:t>
            </w:r>
            <w:proofErr w:type="gramEnd"/>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color w:val="000000"/>
                <w:sz w:val="24"/>
                <w:szCs w:val="24"/>
                <w:lang w:eastAsia="pt-BR"/>
              </w:rPr>
              <w:t>9</w:t>
            </w:r>
            <w:proofErr w:type="gramEnd"/>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10</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11</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12</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color w:val="000000"/>
                <w:sz w:val="24"/>
                <w:szCs w:val="24"/>
                <w:lang w:eastAsia="pt-BR"/>
              </w:rPr>
              <w:t>3</w:t>
            </w:r>
            <w:proofErr w:type="gramEnd"/>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color w:val="000000"/>
                <w:sz w:val="24"/>
                <w:szCs w:val="24"/>
                <w:lang w:eastAsia="pt-BR"/>
              </w:rPr>
              <w:t>4</w:t>
            </w:r>
            <w:proofErr w:type="gramEnd"/>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color w:val="000000"/>
                <w:sz w:val="24"/>
                <w:szCs w:val="24"/>
                <w:lang w:eastAsia="pt-BR"/>
              </w:rPr>
              <w:t>5</w:t>
            </w:r>
            <w:proofErr w:type="gramEnd"/>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color w:val="000000"/>
                <w:sz w:val="24"/>
                <w:szCs w:val="24"/>
                <w:lang w:eastAsia="pt-BR"/>
              </w:rPr>
              <w:t>6</w:t>
            </w:r>
            <w:proofErr w:type="gramEnd"/>
          </w:p>
        </w:tc>
      </w:tr>
      <w:tr w:rsidR="0056428F" w:rsidRPr="00E2726D" w:rsidTr="0010792B">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F0543D" w:rsidP="004212E1">
            <w:pPr>
              <w:spacing w:after="0" w:line="0" w:lineRule="atLeast"/>
              <w:jc w:val="center"/>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F0543D"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5pt;height:9.25pt" o:ole="">
                  <v:imagedata r:id="rId21" o:title=""/>
                </v:shape>
                <o:OLEObject Type="Embed" ProgID="CorelDraw.Graphic.18" ShapeID="_x0000_i1025" DrawAspect="Content" ObjectID="_1532954172" r:id="rId22"/>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DC7C5F"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026" type="#_x0000_t75" style="width:9.25pt;height:9.25pt" o:ole="">
                  <v:imagedata r:id="rId21" o:title=""/>
                </v:shape>
                <o:OLEObject Type="Embed" ProgID="CorelDraw.Graphic.18" ShapeID="_x0000_i1026" DrawAspect="Content" ObjectID="_1532954173" r:id="rId23"/>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DC7C5F"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027" type="#_x0000_t75" style="width:9.25pt;height:9.25pt" o:ole="">
                  <v:imagedata r:id="rId21" o:title=""/>
                </v:shape>
                <o:OLEObject Type="Embed" ProgID="CorelDraw.Graphic.18" ShapeID="_x0000_i1027" DrawAspect="Content" ObjectID="_1532954174" r:id="rId24"/>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r>
      <w:tr w:rsidR="0056428F" w:rsidRPr="00E2726D" w:rsidTr="0010792B">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F0543D" w:rsidP="004212E1">
            <w:pPr>
              <w:spacing w:after="0" w:line="0" w:lineRule="atLeast"/>
              <w:jc w:val="center"/>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1F6D" w:rsidP="00E2726D">
            <w:pPr>
              <w:spacing w:after="0" w:line="240" w:lineRule="auto"/>
              <w:rPr>
                <w:rFonts w:ascii="Times New Roman" w:eastAsia="Times New Roman" w:hAnsi="Times New Roman" w:cs="Times New Roman"/>
                <w:sz w:val="1"/>
                <w:szCs w:val="24"/>
                <w:lang w:eastAsia="pt-BR"/>
              </w:rPr>
            </w:pPr>
            <w:ins w:id="309" w:author="Flavia Bernardini" w:date="2016-08-17T15:46:00Z">
              <w:r>
                <w:object w:dxaOrig="188" w:dyaOrig="197">
                  <v:shape id="_x0000_i1040" type="#_x0000_t75" style="width:9.25pt;height:9.25pt" o:ole="">
                    <v:imagedata r:id="rId21" o:title=""/>
                  </v:shape>
                  <o:OLEObject Type="Embed" ProgID="CorelDraw.Graphic.18" ShapeID="_x0000_i1040" DrawAspect="Content" ObjectID="_1532954175" r:id="rId25"/>
                </w:object>
              </w:r>
            </w:ins>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DC7C5F"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039" type="#_x0000_t75" style="width:9.25pt;height:9.25pt" o:ole="">
                  <v:imagedata r:id="rId21" o:title=""/>
                </v:shape>
                <o:OLEObject Type="Embed" ProgID="CorelDraw.Graphic.18" ShapeID="_x0000_i1039" DrawAspect="Content" ObjectID="_1532954176" r:id="rId26"/>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1F6D" w:rsidP="00E2726D">
            <w:pPr>
              <w:spacing w:after="0" w:line="240" w:lineRule="auto"/>
              <w:rPr>
                <w:rFonts w:ascii="Times New Roman" w:eastAsia="Times New Roman" w:hAnsi="Times New Roman" w:cs="Times New Roman"/>
                <w:sz w:val="1"/>
                <w:szCs w:val="24"/>
                <w:lang w:eastAsia="pt-BR"/>
              </w:rPr>
            </w:pPr>
            <w:ins w:id="310" w:author="Flavia Bernardini" w:date="2016-08-17T15:46:00Z">
              <w:r>
                <w:object w:dxaOrig="188" w:dyaOrig="197">
                  <v:shape id="_x0000_i1041" type="#_x0000_t75" style="width:9.25pt;height:9.25pt" o:ole="">
                    <v:imagedata r:id="rId21" o:title=""/>
                  </v:shape>
                  <o:OLEObject Type="Embed" ProgID="CorelDraw.Graphic.18" ShapeID="_x0000_i1041" DrawAspect="Content" ObjectID="_1532954177" r:id="rId27"/>
                </w:object>
              </w:r>
            </w:ins>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1F6D" w:rsidP="00E2726D">
            <w:pPr>
              <w:spacing w:after="0" w:line="240" w:lineRule="auto"/>
              <w:rPr>
                <w:rFonts w:ascii="Times New Roman" w:eastAsia="Times New Roman" w:hAnsi="Times New Roman" w:cs="Times New Roman"/>
                <w:sz w:val="1"/>
                <w:szCs w:val="24"/>
                <w:lang w:eastAsia="pt-BR"/>
              </w:rPr>
            </w:pPr>
            <w:ins w:id="311" w:author="Flavia Bernardini" w:date="2016-08-17T15:46:00Z">
              <w:r>
                <w:object w:dxaOrig="188" w:dyaOrig="197">
                  <v:shape id="_x0000_i1042" type="#_x0000_t75" style="width:9.25pt;height:9.25pt" o:ole="">
                    <v:imagedata r:id="rId21" o:title=""/>
                  </v:shape>
                  <o:OLEObject Type="Embed" ProgID="CorelDraw.Graphic.18" ShapeID="_x0000_i1042" DrawAspect="Content" ObjectID="_1532954178" r:id="rId28"/>
                </w:object>
              </w:r>
            </w:ins>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1F6D" w:rsidP="00E2726D">
            <w:pPr>
              <w:spacing w:after="0" w:line="240" w:lineRule="auto"/>
              <w:rPr>
                <w:rFonts w:ascii="Times New Roman" w:eastAsia="Times New Roman" w:hAnsi="Times New Roman" w:cs="Times New Roman"/>
                <w:sz w:val="1"/>
                <w:szCs w:val="24"/>
                <w:lang w:eastAsia="pt-BR"/>
              </w:rPr>
            </w:pPr>
            <w:ins w:id="312" w:author="Flavia Bernardini" w:date="2016-08-17T15:46:00Z">
              <w:r>
                <w:object w:dxaOrig="188" w:dyaOrig="197">
                  <v:shape id="_x0000_i1043" type="#_x0000_t75" style="width:9.25pt;height:9.25pt" o:ole="">
                    <v:imagedata r:id="rId21" o:title=""/>
                  </v:shape>
                  <o:OLEObject Type="Embed" ProgID="CorelDraw.Graphic.18" ShapeID="_x0000_i1043" DrawAspect="Content" ObjectID="_1532954179" r:id="rId29"/>
                </w:object>
              </w:r>
            </w:ins>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1F6D" w:rsidP="00E2726D">
            <w:pPr>
              <w:spacing w:after="0" w:line="240" w:lineRule="auto"/>
              <w:rPr>
                <w:rFonts w:ascii="Times New Roman" w:eastAsia="Times New Roman" w:hAnsi="Times New Roman" w:cs="Times New Roman"/>
                <w:sz w:val="1"/>
                <w:szCs w:val="24"/>
                <w:lang w:eastAsia="pt-BR"/>
              </w:rPr>
            </w:pPr>
            <w:ins w:id="313" w:author="Flavia Bernardini" w:date="2016-08-17T15:46:00Z">
              <w:r>
                <w:object w:dxaOrig="188" w:dyaOrig="197">
                  <v:shape id="_x0000_i1044" type="#_x0000_t75" style="width:9.25pt;height:9.25pt" o:ole="">
                    <v:imagedata r:id="rId21" o:title=""/>
                  </v:shape>
                  <o:OLEObject Type="Embed" ProgID="CorelDraw.Graphic.18" ShapeID="_x0000_i1044" DrawAspect="Content" ObjectID="_1532954180" r:id="rId30"/>
                </w:object>
              </w:r>
            </w:ins>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r>
      <w:tr w:rsidR="0056428F" w:rsidRPr="00E2726D" w:rsidTr="0010792B">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F0543D" w:rsidP="004212E1">
            <w:pPr>
              <w:spacing w:after="0" w:line="0" w:lineRule="atLeast"/>
              <w:jc w:val="center"/>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color w:val="000000"/>
                <w:sz w:val="24"/>
                <w:szCs w:val="24"/>
                <w:lang w:eastAsia="pt-BR"/>
              </w:rPr>
              <w:t>3</w:t>
            </w:r>
            <w:proofErr w:type="gramEnd"/>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DC7C5F" w:rsidP="00561F6D">
            <w:pPr>
              <w:spacing w:after="0" w:line="240" w:lineRule="auto"/>
              <w:rPr>
                <w:rFonts w:ascii="Times New Roman" w:eastAsia="Times New Roman" w:hAnsi="Times New Roman" w:cs="Times New Roman"/>
                <w:sz w:val="1"/>
                <w:szCs w:val="24"/>
                <w:lang w:eastAsia="pt-BR"/>
              </w:rPr>
            </w:pPr>
            <w:r>
              <w:t xml:space="preserve"> </w:t>
            </w:r>
            <w:del w:id="314" w:author="Flavia Bernardini" w:date="2016-08-17T15:46:00Z">
              <w:r w:rsidDel="00561F6D">
                <w:object w:dxaOrig="188" w:dyaOrig="197">
                  <v:shape id="_x0000_i1028" type="#_x0000_t75" style="width:9.25pt;height:9.25pt" o:ole="">
                    <v:imagedata r:id="rId21" o:title=""/>
                  </v:shape>
                  <o:OLEObject Type="Embed" ProgID="CorelDraw.Graphic.18" ShapeID="_x0000_i1028" DrawAspect="Content" ObjectID="_1532954181" r:id="rId31"/>
                </w:object>
              </w:r>
            </w:del>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1F6D" w:rsidP="00E2726D">
            <w:pPr>
              <w:spacing w:after="0" w:line="240" w:lineRule="auto"/>
              <w:rPr>
                <w:rFonts w:ascii="Times New Roman" w:eastAsia="Times New Roman" w:hAnsi="Times New Roman" w:cs="Times New Roman"/>
                <w:sz w:val="1"/>
                <w:szCs w:val="24"/>
                <w:lang w:eastAsia="pt-BR"/>
              </w:rPr>
            </w:pPr>
            <w:ins w:id="315" w:author="Flavia Bernardini" w:date="2016-08-17T15:46:00Z">
              <w:r>
                <w:object w:dxaOrig="188" w:dyaOrig="197">
                  <v:shape id="_x0000_i1045" type="#_x0000_t75" style="width:9.25pt;height:9.25pt" o:ole="">
                    <v:imagedata r:id="rId21" o:title=""/>
                  </v:shape>
                  <o:OLEObject Type="Embed" ProgID="CorelDraw.Graphic.18" ShapeID="_x0000_i1045" DrawAspect="Content" ObjectID="_1532954182" r:id="rId32"/>
                </w:object>
              </w:r>
            </w:ins>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1F6D" w:rsidP="00E2726D">
            <w:pPr>
              <w:spacing w:after="0" w:line="240" w:lineRule="auto"/>
              <w:rPr>
                <w:rFonts w:ascii="Times New Roman" w:eastAsia="Times New Roman" w:hAnsi="Times New Roman" w:cs="Times New Roman"/>
                <w:sz w:val="1"/>
                <w:szCs w:val="24"/>
                <w:lang w:eastAsia="pt-BR"/>
              </w:rPr>
            </w:pPr>
            <w:ins w:id="316" w:author="Flavia Bernardini" w:date="2016-08-17T15:46:00Z">
              <w:r>
                <w:object w:dxaOrig="188" w:dyaOrig="197">
                  <v:shape id="_x0000_i1046" type="#_x0000_t75" style="width:9.25pt;height:9.25pt" o:ole="">
                    <v:imagedata r:id="rId21" o:title=""/>
                  </v:shape>
                  <o:OLEObject Type="Embed" ProgID="CorelDraw.Graphic.18" ShapeID="_x0000_i1046" DrawAspect="Content" ObjectID="_1532954183" r:id="rId33"/>
                </w:object>
              </w:r>
            </w:ins>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1F6D" w:rsidP="00E2726D">
            <w:pPr>
              <w:spacing w:after="0" w:line="240" w:lineRule="auto"/>
              <w:rPr>
                <w:rFonts w:ascii="Times New Roman" w:eastAsia="Times New Roman" w:hAnsi="Times New Roman" w:cs="Times New Roman"/>
                <w:sz w:val="1"/>
                <w:szCs w:val="24"/>
                <w:lang w:eastAsia="pt-BR"/>
              </w:rPr>
            </w:pPr>
            <w:ins w:id="317" w:author="Flavia Bernardini" w:date="2016-08-17T15:46:00Z">
              <w:r>
                <w:object w:dxaOrig="188" w:dyaOrig="197">
                  <v:shape id="_x0000_i1047" type="#_x0000_t75" style="width:9.25pt;height:9.25pt" o:ole="">
                    <v:imagedata r:id="rId21" o:title=""/>
                  </v:shape>
                  <o:OLEObject Type="Embed" ProgID="CorelDraw.Graphic.18" ShapeID="_x0000_i1047" DrawAspect="Content" ObjectID="_1532954184" r:id="rId34"/>
                </w:object>
              </w:r>
            </w:ins>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1F6D" w:rsidP="00E2726D">
            <w:pPr>
              <w:spacing w:after="0" w:line="240" w:lineRule="auto"/>
              <w:rPr>
                <w:rFonts w:ascii="Times New Roman" w:eastAsia="Times New Roman" w:hAnsi="Times New Roman" w:cs="Times New Roman"/>
                <w:sz w:val="1"/>
                <w:szCs w:val="24"/>
                <w:lang w:eastAsia="pt-BR"/>
              </w:rPr>
            </w:pPr>
            <w:ins w:id="318" w:author="Flavia Bernardini" w:date="2016-08-17T15:46:00Z">
              <w:r>
                <w:object w:dxaOrig="188" w:dyaOrig="197">
                  <v:shape id="_x0000_i1048" type="#_x0000_t75" style="width:9.25pt;height:9.25pt" o:ole="">
                    <v:imagedata r:id="rId21" o:title=""/>
                  </v:shape>
                  <o:OLEObject Type="Embed" ProgID="CorelDraw.Graphic.18" ShapeID="_x0000_i1048" DrawAspect="Content" ObjectID="_1532954185" r:id="rId35"/>
                </w:object>
              </w:r>
            </w:ins>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1F6D" w:rsidP="00E2726D">
            <w:pPr>
              <w:spacing w:after="0" w:line="240" w:lineRule="auto"/>
              <w:rPr>
                <w:rFonts w:ascii="Times New Roman" w:eastAsia="Times New Roman" w:hAnsi="Times New Roman" w:cs="Times New Roman"/>
                <w:sz w:val="1"/>
                <w:szCs w:val="24"/>
                <w:lang w:eastAsia="pt-BR"/>
              </w:rPr>
            </w:pPr>
            <w:ins w:id="319" w:author="Flavia Bernardini" w:date="2016-08-17T15:46:00Z">
              <w:r>
                <w:object w:dxaOrig="188" w:dyaOrig="197">
                  <v:shape id="_x0000_i1049" type="#_x0000_t75" style="width:9.25pt;height:9.25pt" o:ole="">
                    <v:imagedata r:id="rId21" o:title=""/>
                  </v:shape>
                  <o:OLEObject Type="Embed" ProgID="CorelDraw.Graphic.18" ShapeID="_x0000_i1049" DrawAspect="Content" ObjectID="_1532954186" r:id="rId36"/>
                </w:object>
              </w:r>
            </w:ins>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r>
      <w:tr w:rsidR="0056428F" w:rsidRPr="00E2726D" w:rsidTr="00561F6D">
        <w:tblPrEx>
          <w:tblW w:w="8752" w:type="dxa"/>
          <w:tblLayout w:type="fixed"/>
          <w:tblCellMar>
            <w:top w:w="15" w:type="dxa"/>
            <w:left w:w="15" w:type="dxa"/>
            <w:bottom w:w="15" w:type="dxa"/>
            <w:right w:w="15" w:type="dxa"/>
          </w:tblCellMar>
          <w:tblPrExChange w:id="320" w:author="Flavia Bernardini" w:date="2016-08-17T15:46:00Z">
            <w:tblPrEx>
              <w:tblW w:w="8752" w:type="dxa"/>
              <w:tblLayout w:type="fixed"/>
              <w:tblCellMar>
                <w:top w:w="15" w:type="dxa"/>
                <w:left w:w="15" w:type="dxa"/>
                <w:bottom w:w="15" w:type="dxa"/>
                <w:right w:w="15" w:type="dxa"/>
              </w:tblCellMar>
            </w:tblPrEx>
          </w:tblPrExChange>
        </w:tblPrEx>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Change w:id="321" w:author="Flavia Bernardini" w:date="2016-08-17T15:46:00Z">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tcPrChange>
          </w:tcPr>
          <w:p w:rsidR="0056428F" w:rsidRPr="00E2726D" w:rsidRDefault="00F0543D" w:rsidP="004212E1">
            <w:pPr>
              <w:spacing w:after="0" w:line="0" w:lineRule="atLeast"/>
              <w:jc w:val="center"/>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color w:val="000000"/>
                <w:sz w:val="24"/>
                <w:szCs w:val="24"/>
                <w:lang w:eastAsia="pt-BR"/>
              </w:rPr>
              <w:t>4</w:t>
            </w:r>
            <w:proofErr w:type="gramEnd"/>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Change w:id="322" w:author="Flavia Bernardini" w:date="2016-08-17T15:46:00Z">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tcPrChange>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Change w:id="323" w:author="Flavia Bernardini" w:date="2016-08-17T15:46:00Z">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tcPrChange>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Change w:id="324" w:author="Flavia Bernardini" w:date="2016-08-17T15:46:00Z">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tcPrChange>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Change w:id="325" w:author="Flavia Bernardini" w:date="2016-08-17T15:46:00Z">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tcPrChange>
          </w:tcPr>
          <w:p w:rsidR="0056428F" w:rsidRPr="00E2726D" w:rsidRDefault="00DC7C5F" w:rsidP="008B7C47">
            <w:pPr>
              <w:spacing w:after="0" w:line="240" w:lineRule="auto"/>
              <w:jc w:val="center"/>
              <w:rPr>
                <w:rFonts w:ascii="Times New Roman" w:eastAsia="Times New Roman" w:hAnsi="Times New Roman" w:cs="Times New Roman"/>
                <w:sz w:val="1"/>
                <w:szCs w:val="24"/>
                <w:lang w:eastAsia="pt-BR"/>
              </w:rPr>
            </w:pPr>
            <w:del w:id="326" w:author="Flavia Bernardini" w:date="2016-08-17T15:46:00Z">
              <w:r w:rsidDel="00561F6D">
                <w:delText xml:space="preserve"> </w:delText>
              </w:r>
              <w:r w:rsidDel="00561F6D">
                <w:object w:dxaOrig="188" w:dyaOrig="197">
                  <v:shape id="_x0000_i1029" type="#_x0000_t75" style="width:9.25pt;height:9.25pt" o:ole="">
                    <v:imagedata r:id="rId21" o:title=""/>
                  </v:shape>
                  <o:OLEObject Type="Embed" ProgID="CorelDraw.Graphic.18" ShapeID="_x0000_i1029" DrawAspect="Content" ObjectID="_1532954187" r:id="rId37"/>
                </w:object>
              </w:r>
            </w:del>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Change w:id="327" w:author="Flavia Bernardini" w:date="2016-08-17T15:46:00Z">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tcPrChange>
          </w:tcPr>
          <w:p w:rsidR="0056428F" w:rsidRPr="00E2726D" w:rsidRDefault="00DC7C5F" w:rsidP="008B7C47">
            <w:pPr>
              <w:spacing w:after="0" w:line="240" w:lineRule="auto"/>
              <w:rPr>
                <w:rFonts w:ascii="Times New Roman" w:eastAsia="Times New Roman" w:hAnsi="Times New Roman" w:cs="Times New Roman"/>
                <w:sz w:val="1"/>
                <w:szCs w:val="24"/>
                <w:lang w:eastAsia="pt-BR"/>
              </w:rPr>
            </w:pPr>
            <w:del w:id="328" w:author="Flavia Bernardini" w:date="2016-08-17T15:46:00Z">
              <w:r w:rsidDel="00561F6D">
                <w:delText xml:space="preserve"> </w:delText>
              </w:r>
              <w:r w:rsidDel="00561F6D">
                <w:object w:dxaOrig="188" w:dyaOrig="197">
                  <v:shape id="_x0000_i1030" type="#_x0000_t75" style="width:9.25pt;height:9.25pt" o:ole="">
                    <v:imagedata r:id="rId21" o:title=""/>
                  </v:shape>
                  <o:OLEObject Type="Embed" ProgID="CorelDraw.Graphic.18" ShapeID="_x0000_i1030" DrawAspect="Content" ObjectID="_1532954188" r:id="rId38"/>
                </w:object>
              </w:r>
            </w:del>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Change w:id="329" w:author="Flavia Bernardini" w:date="2016-08-17T15:46:00Z">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tcPrChange>
          </w:tcPr>
          <w:p w:rsidR="0056428F" w:rsidRPr="00E2726D" w:rsidRDefault="00DC7C5F" w:rsidP="00E2726D">
            <w:pPr>
              <w:spacing w:after="0" w:line="240" w:lineRule="auto"/>
              <w:rPr>
                <w:rFonts w:ascii="Times New Roman" w:eastAsia="Times New Roman" w:hAnsi="Times New Roman" w:cs="Times New Roman"/>
                <w:sz w:val="1"/>
                <w:szCs w:val="24"/>
                <w:lang w:eastAsia="pt-BR"/>
              </w:rPr>
            </w:pPr>
            <w:del w:id="330" w:author="Flavia Bernardini" w:date="2016-08-17T15:46:00Z">
              <w:r w:rsidDel="00561F6D">
                <w:delText xml:space="preserve"> </w:delText>
              </w:r>
              <w:r w:rsidDel="00561F6D">
                <w:object w:dxaOrig="188" w:dyaOrig="197">
                  <v:shape id="_x0000_i1031" type="#_x0000_t75" style="width:9.25pt;height:9.25pt" o:ole="">
                    <v:imagedata r:id="rId21" o:title=""/>
                  </v:shape>
                  <o:OLEObject Type="Embed" ProgID="CorelDraw.Graphic.18" ShapeID="_x0000_i1031" DrawAspect="Content" ObjectID="_1532954189" r:id="rId39"/>
                </w:object>
              </w:r>
            </w:del>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Change w:id="331" w:author="Flavia Bernardini" w:date="2016-08-17T15:46:00Z">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tcPrChange>
          </w:tcPr>
          <w:p w:rsidR="0056428F" w:rsidRPr="00E2726D" w:rsidRDefault="00DC7C5F"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032" type="#_x0000_t75" style="width:9.25pt;height:9.25pt" o:ole="">
                  <v:imagedata r:id="rId21" o:title=""/>
                </v:shape>
                <o:OLEObject Type="Embed" ProgID="CorelDraw.Graphic.18" ShapeID="_x0000_i1032" DrawAspect="Content" ObjectID="_1532954190" r:id="rId40"/>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Change w:id="332" w:author="Flavia Bernardini" w:date="2016-08-17T15:46:00Z">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tcPrChange>
          </w:tcPr>
          <w:p w:rsidR="0056428F" w:rsidRPr="00E2726D" w:rsidRDefault="00DC7C5F"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033" type="#_x0000_t75" style="width:9.25pt;height:9.25pt" o:ole="">
                  <v:imagedata r:id="rId21" o:title=""/>
                </v:shape>
                <o:OLEObject Type="Embed" ProgID="CorelDraw.Graphic.18" ShapeID="_x0000_i1033" DrawAspect="Content" ObjectID="_1532954191" r:id="rId41"/>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Change w:id="333" w:author="Flavia Bernardini" w:date="2016-08-17T15:46:00Z">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tcPrChange>
          </w:tcPr>
          <w:p w:rsidR="0056428F" w:rsidRPr="00E2726D" w:rsidRDefault="00DC7C5F"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034" type="#_x0000_t75" style="width:9.25pt;height:9.25pt" o:ole="">
                  <v:imagedata r:id="rId21" o:title=""/>
                </v:shape>
                <o:OLEObject Type="Embed" ProgID="CorelDraw.Graphic.18" ShapeID="_x0000_i1034" DrawAspect="Content" ObjectID="_1532954192" r:id="rId42"/>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Change w:id="334" w:author="Flavia Bernardini" w:date="2016-08-17T15:46:00Z">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tcPrChange>
          </w:tcPr>
          <w:p w:rsidR="0056428F" w:rsidRPr="00E2726D" w:rsidRDefault="00DC7C5F"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035" type="#_x0000_t75" style="width:9.25pt;height:9.25pt" o:ole="">
                  <v:imagedata r:id="rId21" o:title=""/>
                </v:shape>
                <o:OLEObject Type="Embed" ProgID="CorelDraw.Graphic.18" ShapeID="_x0000_i1035" DrawAspect="Content" ObjectID="_1532954193" r:id="rId43"/>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Change w:id="335" w:author="Flavia Bernardini" w:date="2016-08-17T15:46:00Z">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tcPrChange>
          </w:tcPr>
          <w:p w:rsidR="0056428F" w:rsidRPr="00E2726D" w:rsidRDefault="00DC7C5F"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036" type="#_x0000_t75" style="width:9.25pt;height:9.25pt" o:ole="">
                  <v:imagedata r:id="rId21" o:title=""/>
                </v:shape>
                <o:OLEObject Type="Embed" ProgID="CorelDraw.Graphic.18" ShapeID="_x0000_i1036" DrawAspect="Content" ObjectID="_1532954194" r:id="rId44"/>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Change w:id="336" w:author="Flavia Bernardini" w:date="2016-08-17T15:46:00Z">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tcPrChange>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Change w:id="337" w:author="Flavia Bernardini" w:date="2016-08-17T15:46:00Z">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tcPrChange>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r>
      <w:tr w:rsidR="0056428F" w:rsidRPr="00E2726D" w:rsidTr="0010792B">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F0543D" w:rsidP="004212E1">
            <w:pPr>
              <w:spacing w:after="0" w:line="0" w:lineRule="atLeast"/>
              <w:jc w:val="center"/>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color w:val="000000"/>
                <w:sz w:val="24"/>
                <w:szCs w:val="24"/>
                <w:lang w:eastAsia="pt-BR"/>
              </w:rPr>
              <w:t>5</w:t>
            </w:r>
            <w:proofErr w:type="gramEnd"/>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DC7C5F"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037" type="#_x0000_t75" style="width:9.25pt;height:9.25pt" o:ole="">
                  <v:imagedata r:id="rId21" o:title=""/>
                </v:shape>
                <o:OLEObject Type="Embed" ProgID="CorelDraw.Graphic.18" ShapeID="_x0000_i1037" DrawAspect="Content" ObjectID="_1532954195" r:id="rId45"/>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r>
      <w:tr w:rsidR="0056428F" w:rsidRPr="00E2726D" w:rsidTr="0010792B">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F0543D" w:rsidP="004212E1">
            <w:pPr>
              <w:spacing w:after="0" w:line="0" w:lineRule="atLeast"/>
              <w:jc w:val="center"/>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sz w:val="24"/>
                <w:szCs w:val="24"/>
                <w:lang w:eastAsia="pt-BR"/>
              </w:rPr>
              <w:t>6</w:t>
            </w:r>
            <w:proofErr w:type="gramEnd"/>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DC7C5F"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038" type="#_x0000_t75" style="width:9.25pt;height:9.25pt" o:ole="">
                  <v:imagedata r:id="rId21" o:title=""/>
                </v:shape>
                <o:OLEObject Type="Embed" ProgID="CorelDraw.Graphic.18" ShapeID="_x0000_i1038" DrawAspect="Content" ObjectID="_1532954196" r:id="rId46"/>
              </w:object>
            </w:r>
          </w:p>
        </w:tc>
      </w:tr>
    </w:tbl>
    <w:p w:rsidR="000D62A0" w:rsidRPr="000D62A0" w:rsidRDefault="000D62A0" w:rsidP="000D62A0">
      <w:pPr>
        <w:spacing w:after="240" w:line="240" w:lineRule="auto"/>
        <w:rPr>
          <w:rFonts w:ascii="Times New Roman" w:eastAsia="Times New Roman" w:hAnsi="Times New Roman" w:cs="Times New Roman"/>
          <w:sz w:val="24"/>
          <w:szCs w:val="24"/>
          <w:lang w:eastAsia="pt-BR"/>
        </w:rPr>
      </w:pPr>
    </w:p>
    <w:p w:rsidR="009862FE" w:rsidRDefault="009862FE" w:rsidP="009862FE">
      <w:pPr>
        <w:spacing w:after="240" w:line="240" w:lineRule="auto"/>
        <w:rPr>
          <w:rFonts w:ascii="Times New Roman" w:eastAsia="Times New Roman" w:hAnsi="Times New Roman" w:cs="Times New Roman"/>
          <w:b/>
          <w:bCs/>
          <w:color w:val="000000"/>
          <w:sz w:val="24"/>
          <w:szCs w:val="24"/>
          <w:lang w:eastAsia="pt-BR"/>
        </w:rPr>
      </w:pPr>
    </w:p>
    <w:p w:rsidR="0022704A" w:rsidRPr="0022704A" w:rsidRDefault="0022704A" w:rsidP="0022704A">
      <w:pPr>
        <w:pStyle w:val="PargrafodaLista"/>
        <w:numPr>
          <w:ilvl w:val="0"/>
          <w:numId w:val="9"/>
        </w:numPr>
        <w:spacing w:after="360" w:line="360" w:lineRule="auto"/>
        <w:jc w:val="both"/>
        <w:textAlignment w:val="baseline"/>
        <w:outlineLvl w:val="0"/>
        <w:rPr>
          <w:rFonts w:ascii="Times New Roman" w:eastAsia="Times New Roman" w:hAnsi="Times New Roman" w:cs="Times New Roman"/>
          <w:b/>
          <w:sz w:val="30"/>
          <w:szCs w:val="30"/>
          <w:lang w:eastAsia="pt-BR"/>
        </w:rPr>
      </w:pPr>
      <w:bookmarkStart w:id="338" w:name="_Toc458254215"/>
      <w:proofErr w:type="gramStart"/>
      <w:r w:rsidRPr="0022704A">
        <w:rPr>
          <w:rFonts w:ascii="Times New Roman" w:eastAsia="Times New Roman" w:hAnsi="Times New Roman" w:cs="Times New Roman"/>
          <w:b/>
          <w:bCs/>
          <w:smallCaps/>
          <w:color w:val="000000"/>
          <w:kern w:val="36"/>
          <w:sz w:val="30"/>
          <w:szCs w:val="30"/>
          <w:lang w:eastAsia="pt-BR"/>
        </w:rPr>
        <w:t>considerações</w:t>
      </w:r>
      <w:proofErr w:type="gramEnd"/>
      <w:r w:rsidRPr="0022704A">
        <w:rPr>
          <w:rFonts w:ascii="Times New Roman" w:eastAsia="Times New Roman" w:hAnsi="Times New Roman" w:cs="Times New Roman"/>
          <w:b/>
          <w:bCs/>
          <w:smallCaps/>
          <w:color w:val="000000"/>
          <w:kern w:val="36"/>
          <w:sz w:val="30"/>
          <w:szCs w:val="30"/>
          <w:lang w:eastAsia="pt-BR"/>
        </w:rPr>
        <w:t xml:space="preserve"> finais</w:t>
      </w:r>
      <w:bookmarkEnd w:id="338"/>
    </w:p>
    <w:p w:rsidR="003A3F65" w:rsidDel="00F07817" w:rsidRDefault="003A3F65" w:rsidP="0022704A">
      <w:pPr>
        <w:pStyle w:val="PargrafodaLista"/>
        <w:spacing w:after="360" w:line="360" w:lineRule="auto"/>
        <w:jc w:val="both"/>
        <w:textAlignment w:val="baseline"/>
        <w:outlineLvl w:val="0"/>
        <w:rPr>
          <w:del w:id="339" w:author="Flavia Bernardini" w:date="2016-08-17T15:48:00Z"/>
          <w:rFonts w:ascii="Helvetica" w:hAnsi="Helvetica" w:cs="Helvetica"/>
          <w:color w:val="000000"/>
          <w:sz w:val="20"/>
          <w:szCs w:val="20"/>
          <w:shd w:val="clear" w:color="auto" w:fill="FFFFFF"/>
        </w:rPr>
      </w:pPr>
    </w:p>
    <w:p w:rsidR="00C90247" w:rsidRPr="00C90247" w:rsidRDefault="003A3F65" w:rsidP="00F07817">
      <w:pPr>
        <w:rPr>
          <w:lang w:eastAsia="pt-BR"/>
        </w:rPr>
        <w:pPrChange w:id="340" w:author="Flavia Bernardini" w:date="2016-08-17T15:48:00Z">
          <w:pPr>
            <w:pStyle w:val="PargrafodaLista"/>
            <w:spacing w:after="360" w:line="360" w:lineRule="auto"/>
            <w:ind w:firstLine="696"/>
            <w:jc w:val="both"/>
            <w:textAlignment w:val="baseline"/>
            <w:outlineLvl w:val="0"/>
          </w:pPr>
        </w:pPrChange>
      </w:pPr>
      <w:bookmarkStart w:id="341" w:name="_Toc458254216"/>
      <w:r w:rsidRPr="00C90247">
        <w:rPr>
          <w:lang w:eastAsia="pt-BR"/>
        </w:rPr>
        <w:t xml:space="preserve">A presente proposta </w:t>
      </w:r>
      <w:del w:id="342" w:author="Flavia Bernardini" w:date="2016-08-17T15:46:00Z">
        <w:r w:rsidRPr="00C90247" w:rsidDel="00561F6D">
          <w:rPr>
            <w:lang w:eastAsia="pt-BR"/>
          </w:rPr>
          <w:delText xml:space="preserve">teve </w:delText>
        </w:r>
      </w:del>
      <w:ins w:id="343" w:author="Flavia Bernardini" w:date="2016-08-17T15:46:00Z">
        <w:r w:rsidR="00561F6D">
          <w:rPr>
            <w:lang w:eastAsia="pt-BR"/>
          </w:rPr>
          <w:t>tem</w:t>
        </w:r>
        <w:r w:rsidR="00561F6D" w:rsidRPr="00C90247">
          <w:rPr>
            <w:lang w:eastAsia="pt-BR"/>
          </w:rPr>
          <w:t xml:space="preserve"> </w:t>
        </w:r>
      </w:ins>
      <w:del w:id="344" w:author="Flavia Bernardini" w:date="2016-08-17T15:46:00Z">
        <w:r w:rsidRPr="00C90247" w:rsidDel="00561F6D">
          <w:rPr>
            <w:lang w:eastAsia="pt-BR"/>
          </w:rPr>
          <w:delText xml:space="preserve">como </w:delText>
        </w:r>
      </w:del>
      <w:ins w:id="345" w:author="Flavia Bernardini" w:date="2016-08-17T15:46:00Z">
        <w:r w:rsidR="00561F6D">
          <w:rPr>
            <w:lang w:eastAsia="pt-BR"/>
          </w:rPr>
          <w:t>por</w:t>
        </w:r>
        <w:r w:rsidR="00561F6D" w:rsidRPr="00C90247">
          <w:rPr>
            <w:lang w:eastAsia="pt-BR"/>
          </w:rPr>
          <w:t xml:space="preserve"> </w:t>
        </w:r>
      </w:ins>
      <w:r w:rsidRPr="00C90247">
        <w:rPr>
          <w:lang w:eastAsia="pt-BR"/>
        </w:rPr>
        <w:t xml:space="preserve">objetivo </w:t>
      </w:r>
      <w:ins w:id="346" w:author="Flavia Bernardini" w:date="2016-08-17T15:47:00Z">
        <w:r w:rsidR="00561F6D">
          <w:rPr>
            <w:lang w:eastAsia="pt-BR"/>
          </w:rPr>
          <w:t xml:space="preserve">apresentar o referencial teórico relacionado ao objetivo do projeto, bem como </w:t>
        </w:r>
      </w:ins>
      <w:r w:rsidR="00C90247" w:rsidRPr="00C90247">
        <w:rPr>
          <w:lang w:eastAsia="pt-BR"/>
        </w:rPr>
        <w:t>analisar</w:t>
      </w:r>
      <w:r w:rsidRPr="00C90247">
        <w:rPr>
          <w:lang w:eastAsia="pt-BR"/>
        </w:rPr>
        <w:t xml:space="preserve"> as tecnologias </w:t>
      </w:r>
      <w:ins w:id="347" w:author="Flavia Bernardini" w:date="2016-08-17T15:47:00Z">
        <w:r w:rsidR="00561F6D">
          <w:rPr>
            <w:lang w:eastAsia="pt-BR"/>
          </w:rPr>
          <w:t xml:space="preserve">e soluções acadêmicas </w:t>
        </w:r>
      </w:ins>
      <w:del w:id="348" w:author="Flavia Bernardini" w:date="2016-08-17T15:47:00Z">
        <w:r w:rsidRPr="00C90247" w:rsidDel="00561F6D">
          <w:rPr>
            <w:lang w:eastAsia="pt-BR"/>
          </w:rPr>
          <w:delText>existentes</w:delText>
        </w:r>
      </w:del>
      <w:ins w:id="349" w:author="Flavia Bernardini" w:date="2016-08-17T15:47:00Z">
        <w:r w:rsidR="00561F6D">
          <w:rPr>
            <w:lang w:eastAsia="pt-BR"/>
          </w:rPr>
          <w:t>relacionadas a este projeto. Assim foram</w:t>
        </w:r>
      </w:ins>
      <w:del w:id="350" w:author="Flavia Bernardini" w:date="2016-08-17T15:47:00Z">
        <w:r w:rsidRPr="00C90247" w:rsidDel="00561F6D">
          <w:rPr>
            <w:lang w:eastAsia="pt-BR"/>
          </w:rPr>
          <w:delText>,</w:delText>
        </w:r>
      </w:del>
      <w:r w:rsidRPr="00C90247">
        <w:rPr>
          <w:lang w:eastAsia="pt-BR"/>
        </w:rPr>
        <w:t xml:space="preserve"> </w:t>
      </w:r>
      <w:r w:rsidR="00C90247" w:rsidRPr="00C90247">
        <w:rPr>
          <w:lang w:eastAsia="pt-BR"/>
        </w:rPr>
        <w:t>apresenta</w:t>
      </w:r>
      <w:ins w:id="351" w:author="Flavia Bernardini" w:date="2016-08-17T15:47:00Z">
        <w:r w:rsidR="00561F6D">
          <w:rPr>
            <w:lang w:eastAsia="pt-BR"/>
          </w:rPr>
          <w:t>dos</w:t>
        </w:r>
      </w:ins>
      <w:del w:id="352" w:author="Flavia Bernardini" w:date="2016-08-17T15:47:00Z">
        <w:r w:rsidR="00C90247" w:rsidRPr="00C90247" w:rsidDel="00561F6D">
          <w:rPr>
            <w:lang w:eastAsia="pt-BR"/>
          </w:rPr>
          <w:delText>r</w:delText>
        </w:r>
      </w:del>
      <w:r w:rsidR="00C90247" w:rsidRPr="00C90247">
        <w:rPr>
          <w:lang w:eastAsia="pt-BR"/>
        </w:rPr>
        <w:t xml:space="preserve"> os algoritmos que serão utilizados na execução </w:t>
      </w:r>
      <w:ins w:id="353" w:author="Flavia Bernardini" w:date="2016-08-17T15:47:00Z">
        <w:r w:rsidR="00561F6D">
          <w:rPr>
            <w:lang w:eastAsia="pt-BR"/>
          </w:rPr>
          <w:t xml:space="preserve">do projeto </w:t>
        </w:r>
      </w:ins>
      <w:r w:rsidR="00C90247" w:rsidRPr="00C90247">
        <w:rPr>
          <w:lang w:eastAsia="pt-BR"/>
        </w:rPr>
        <w:t xml:space="preserve">para fazer </w:t>
      </w:r>
      <w:del w:id="354" w:author="Flavia Bernardini" w:date="2016-08-17T15:47:00Z">
        <w:r w:rsidR="00C90247" w:rsidRPr="00C90247" w:rsidDel="00561F6D">
          <w:rPr>
            <w:lang w:eastAsia="pt-BR"/>
          </w:rPr>
          <w:delText xml:space="preserve">a comparação </w:delText>
        </w:r>
      </w:del>
      <w:ins w:id="355" w:author="Flavia Bernardini" w:date="2016-08-17T15:47:00Z">
        <w:r w:rsidR="00561F6D">
          <w:rPr>
            <w:lang w:eastAsia="pt-BR"/>
          </w:rPr>
          <w:t>uma an</w:t>
        </w:r>
      </w:ins>
      <w:ins w:id="356" w:author="Flavia Bernardini" w:date="2016-08-17T15:48:00Z">
        <w:r w:rsidR="00561F6D">
          <w:rPr>
            <w:lang w:eastAsia="pt-BR"/>
          </w:rPr>
          <w:t xml:space="preserve">álise quanto aos atributos utilizados </w:t>
        </w:r>
      </w:ins>
      <w:r w:rsidR="00C90247" w:rsidRPr="00C90247">
        <w:rPr>
          <w:lang w:eastAsia="pt-BR"/>
        </w:rPr>
        <w:t xml:space="preserve">e identificar </w:t>
      </w:r>
      <w:r w:rsidR="0085421A">
        <w:rPr>
          <w:lang w:eastAsia="pt-BR"/>
        </w:rPr>
        <w:t xml:space="preserve">qual </w:t>
      </w:r>
      <w:del w:id="357" w:author="Flavia Bernardini" w:date="2016-08-17T15:48:00Z">
        <w:r w:rsidR="0085421A" w:rsidDel="00561F6D">
          <w:rPr>
            <w:lang w:eastAsia="pt-BR"/>
          </w:rPr>
          <w:delText>tem</w:delText>
        </w:r>
        <w:r w:rsidR="00C90247" w:rsidRPr="00C90247" w:rsidDel="00561F6D">
          <w:rPr>
            <w:lang w:eastAsia="pt-BR"/>
          </w:rPr>
          <w:delText xml:space="preserve"> </w:delText>
        </w:r>
      </w:del>
      <w:ins w:id="358" w:author="Flavia Bernardini" w:date="2016-08-17T15:48:00Z">
        <w:r w:rsidR="00561F6D">
          <w:rPr>
            <w:lang w:eastAsia="pt-BR"/>
          </w:rPr>
          <w:t>apresenta</w:t>
        </w:r>
        <w:r w:rsidR="00561F6D" w:rsidRPr="00C90247">
          <w:rPr>
            <w:lang w:eastAsia="pt-BR"/>
          </w:rPr>
          <w:t xml:space="preserve"> </w:t>
        </w:r>
      </w:ins>
      <w:r w:rsidR="00C90247" w:rsidRPr="00C90247">
        <w:rPr>
          <w:lang w:eastAsia="pt-BR"/>
        </w:rPr>
        <w:t>o melhor resultado</w:t>
      </w:r>
      <w:ins w:id="359" w:author="Flavia Bernardini" w:date="2016-08-17T15:48:00Z">
        <w:r w:rsidR="00561F6D">
          <w:rPr>
            <w:lang w:eastAsia="pt-BR"/>
          </w:rPr>
          <w:t>, segundo algum teste estatístico a ser realizado</w:t>
        </w:r>
      </w:ins>
      <w:r w:rsidR="00C90247" w:rsidRPr="00C90247">
        <w:rPr>
          <w:lang w:eastAsia="pt-BR"/>
        </w:rPr>
        <w:t>.</w:t>
      </w:r>
      <w:bookmarkEnd w:id="341"/>
    </w:p>
    <w:p w:rsidR="003A3F65" w:rsidDel="00F07817" w:rsidRDefault="003A3F65" w:rsidP="0022704A">
      <w:pPr>
        <w:pStyle w:val="PargrafodaLista"/>
        <w:spacing w:after="360" w:line="360" w:lineRule="auto"/>
        <w:jc w:val="both"/>
        <w:textAlignment w:val="baseline"/>
        <w:outlineLvl w:val="0"/>
        <w:rPr>
          <w:del w:id="360" w:author="Flavia Bernardini" w:date="2016-08-17T15:48:00Z"/>
          <w:rFonts w:ascii="Helvetica" w:hAnsi="Helvetica" w:cs="Helvetica"/>
          <w:color w:val="000000"/>
          <w:sz w:val="20"/>
          <w:szCs w:val="20"/>
          <w:shd w:val="clear" w:color="auto" w:fill="FFFFFF"/>
        </w:rPr>
      </w:pPr>
    </w:p>
    <w:p w:rsidR="000D62A0" w:rsidRDefault="00AC0193" w:rsidP="00C91674">
      <w:pPr>
        <w:pStyle w:val="Ttulo1"/>
        <w:jc w:val="center"/>
        <w:rPr>
          <w:bCs w:val="0"/>
          <w:smallCaps/>
          <w:color w:val="000000"/>
          <w:sz w:val="24"/>
          <w:szCs w:val="24"/>
        </w:rPr>
      </w:pPr>
      <w:bookmarkStart w:id="361" w:name="_Toc458254217"/>
      <w:r w:rsidRPr="00C91674">
        <w:rPr>
          <w:bCs w:val="0"/>
          <w:smallCaps/>
          <w:color w:val="000000"/>
          <w:sz w:val="24"/>
          <w:szCs w:val="24"/>
        </w:rPr>
        <w:t>REFERÊNCIAS</w:t>
      </w:r>
      <w:bookmarkEnd w:id="361"/>
    </w:p>
    <w:p w:rsidR="00F724F6" w:rsidRPr="00C91674" w:rsidRDefault="00F724F6" w:rsidP="00C91674">
      <w:pPr>
        <w:pStyle w:val="Ttulo1"/>
        <w:jc w:val="center"/>
        <w:rPr>
          <w:bCs w:val="0"/>
          <w:smallCaps/>
          <w:color w:val="000000"/>
          <w:sz w:val="24"/>
          <w:szCs w:val="24"/>
        </w:rPr>
      </w:pPr>
    </w:p>
    <w:p w:rsidR="006C65E5" w:rsidRDefault="006C65E5" w:rsidP="00313356">
      <w:pPr>
        <w:spacing w:line="360" w:lineRule="auto"/>
        <w:jc w:val="both"/>
        <w:rPr>
          <w:rFonts w:ascii="Times New Roman" w:hAnsi="Times New Roman" w:cs="Times New Roman"/>
          <w:color w:val="222222"/>
          <w:sz w:val="24"/>
          <w:szCs w:val="24"/>
          <w:shd w:val="clear" w:color="auto" w:fill="FFFFFF"/>
          <w:lang w:val="en-US"/>
        </w:rPr>
      </w:pPr>
      <w:r w:rsidRPr="00313356">
        <w:rPr>
          <w:rFonts w:ascii="Times New Roman" w:hAnsi="Times New Roman" w:cs="Times New Roman"/>
          <w:color w:val="222222"/>
          <w:sz w:val="24"/>
          <w:szCs w:val="24"/>
          <w:shd w:val="clear" w:color="auto" w:fill="FFFFFF"/>
        </w:rPr>
        <w:t>ALMEIDA, Maria Aparecida Fernandes.</w:t>
      </w:r>
      <w:r w:rsidRPr="00313356">
        <w:rPr>
          <w:rStyle w:val="apple-converted-space"/>
          <w:rFonts w:ascii="Times New Roman" w:hAnsi="Times New Roman" w:cs="Times New Roman"/>
          <w:color w:val="222222"/>
          <w:sz w:val="24"/>
          <w:szCs w:val="24"/>
          <w:shd w:val="clear" w:color="auto" w:fill="FFFFFF"/>
        </w:rPr>
        <w:t> </w:t>
      </w:r>
      <w:r w:rsidRPr="00313356">
        <w:rPr>
          <w:rStyle w:val="Forte"/>
          <w:rFonts w:ascii="Times New Roman" w:hAnsi="Times New Roman" w:cs="Times New Roman"/>
          <w:color w:val="222222"/>
          <w:sz w:val="24"/>
          <w:szCs w:val="24"/>
          <w:shd w:val="clear" w:color="auto" w:fill="FFFFFF"/>
        </w:rPr>
        <w:t>Introdução ao Estudo das Redes Neurais Artificiais.</w:t>
      </w:r>
      <w:r w:rsidRPr="00313356">
        <w:rPr>
          <w:rStyle w:val="apple-converted-space"/>
          <w:rFonts w:ascii="Times New Roman" w:hAnsi="Times New Roman" w:cs="Times New Roman"/>
          <w:b/>
          <w:bCs/>
          <w:color w:val="222222"/>
          <w:sz w:val="24"/>
          <w:szCs w:val="24"/>
          <w:shd w:val="clear" w:color="auto" w:fill="FFFFFF"/>
        </w:rPr>
        <w:t> </w:t>
      </w:r>
      <w:r w:rsidRPr="00313356">
        <w:rPr>
          <w:rFonts w:ascii="Times New Roman" w:hAnsi="Times New Roman" w:cs="Times New Roman"/>
          <w:color w:val="222222"/>
          <w:sz w:val="24"/>
          <w:szCs w:val="24"/>
          <w:shd w:val="clear" w:color="auto" w:fill="FFFFFF"/>
        </w:rPr>
        <w:t>2000. Disponível em: &lt;</w:t>
      </w:r>
      <w:proofErr w:type="gramStart"/>
      <w:r w:rsidRPr="00313356">
        <w:rPr>
          <w:rFonts w:ascii="Times New Roman" w:hAnsi="Times New Roman" w:cs="Times New Roman"/>
          <w:color w:val="222222"/>
          <w:sz w:val="24"/>
          <w:szCs w:val="24"/>
          <w:shd w:val="clear" w:color="auto" w:fill="FFFFFF"/>
        </w:rPr>
        <w:t>https</w:t>
      </w:r>
      <w:proofErr w:type="gramEnd"/>
      <w:r w:rsidRPr="00313356">
        <w:rPr>
          <w:rFonts w:ascii="Times New Roman" w:hAnsi="Times New Roman" w:cs="Times New Roman"/>
          <w:color w:val="222222"/>
          <w:sz w:val="24"/>
          <w:szCs w:val="24"/>
          <w:shd w:val="clear" w:color="auto" w:fill="FFFFFF"/>
        </w:rPr>
        <w:t xml:space="preserve">://intranet.dcc.ufba.br/pastas/mecateam/material_de_estudo/ia/iaconexionista/rna.pdf&gt;. </w:t>
      </w:r>
      <w:proofErr w:type="spellStart"/>
      <w:r w:rsidRPr="00E03859">
        <w:rPr>
          <w:rFonts w:ascii="Times New Roman" w:hAnsi="Times New Roman" w:cs="Times New Roman"/>
          <w:color w:val="222222"/>
          <w:sz w:val="24"/>
          <w:szCs w:val="24"/>
          <w:shd w:val="clear" w:color="auto" w:fill="FFFFFF"/>
          <w:lang w:val="en-US"/>
        </w:rPr>
        <w:t>Acesso</w:t>
      </w:r>
      <w:proofErr w:type="spellEnd"/>
      <w:r w:rsidRPr="00E03859">
        <w:rPr>
          <w:rFonts w:ascii="Times New Roman" w:hAnsi="Times New Roman" w:cs="Times New Roman"/>
          <w:color w:val="222222"/>
          <w:sz w:val="24"/>
          <w:szCs w:val="24"/>
          <w:shd w:val="clear" w:color="auto" w:fill="FFFFFF"/>
          <w:lang w:val="en-US"/>
        </w:rPr>
        <w:t xml:space="preserve"> </w:t>
      </w:r>
      <w:proofErr w:type="spellStart"/>
      <w:r w:rsidRPr="00E03859">
        <w:rPr>
          <w:rFonts w:ascii="Times New Roman" w:hAnsi="Times New Roman" w:cs="Times New Roman"/>
          <w:color w:val="222222"/>
          <w:sz w:val="24"/>
          <w:szCs w:val="24"/>
          <w:shd w:val="clear" w:color="auto" w:fill="FFFFFF"/>
          <w:lang w:val="en-US"/>
        </w:rPr>
        <w:t>em</w:t>
      </w:r>
      <w:proofErr w:type="spellEnd"/>
      <w:r w:rsidRPr="00E03859">
        <w:rPr>
          <w:rFonts w:ascii="Times New Roman" w:hAnsi="Times New Roman" w:cs="Times New Roman"/>
          <w:color w:val="222222"/>
          <w:sz w:val="24"/>
          <w:szCs w:val="24"/>
          <w:shd w:val="clear" w:color="auto" w:fill="FFFFFF"/>
          <w:lang w:val="en-US"/>
        </w:rPr>
        <w:t xml:space="preserve">: 23 </w:t>
      </w:r>
      <w:proofErr w:type="spellStart"/>
      <w:r w:rsidRPr="00E03859">
        <w:rPr>
          <w:rFonts w:ascii="Times New Roman" w:hAnsi="Times New Roman" w:cs="Times New Roman"/>
          <w:color w:val="222222"/>
          <w:sz w:val="24"/>
          <w:szCs w:val="24"/>
          <w:shd w:val="clear" w:color="auto" w:fill="FFFFFF"/>
          <w:lang w:val="en-US"/>
        </w:rPr>
        <w:t>maio</w:t>
      </w:r>
      <w:proofErr w:type="spellEnd"/>
      <w:r w:rsidRPr="00E03859">
        <w:rPr>
          <w:rFonts w:ascii="Times New Roman" w:hAnsi="Times New Roman" w:cs="Times New Roman"/>
          <w:color w:val="222222"/>
          <w:sz w:val="24"/>
          <w:szCs w:val="24"/>
          <w:shd w:val="clear" w:color="auto" w:fill="FFFFFF"/>
          <w:lang w:val="en-US"/>
        </w:rPr>
        <w:t xml:space="preserve"> 2016.</w:t>
      </w:r>
    </w:p>
    <w:p w:rsidR="00B02F6B" w:rsidRPr="002E0635" w:rsidRDefault="00B02F6B" w:rsidP="00313356">
      <w:pPr>
        <w:spacing w:line="360" w:lineRule="auto"/>
        <w:jc w:val="both"/>
        <w:rPr>
          <w:rFonts w:ascii="Times New Roman" w:hAnsi="Times New Roman" w:cs="Times New Roman"/>
          <w:color w:val="222222"/>
          <w:sz w:val="24"/>
          <w:szCs w:val="24"/>
          <w:shd w:val="clear" w:color="auto" w:fill="FFFFFF"/>
          <w:lang w:val="en-US"/>
        </w:rPr>
      </w:pPr>
      <w:r w:rsidRPr="00E03859">
        <w:rPr>
          <w:rFonts w:ascii="Times New Roman" w:hAnsi="Times New Roman" w:cs="Times New Roman"/>
          <w:color w:val="222222"/>
          <w:sz w:val="24"/>
          <w:szCs w:val="24"/>
          <w:shd w:val="clear" w:color="auto" w:fill="FFFFFF"/>
          <w:lang w:val="en-US"/>
        </w:rPr>
        <w:lastRenderedPageBreak/>
        <w:t>BROWNLEE, Jason.</w:t>
      </w:r>
      <w:r w:rsidRPr="00E03859">
        <w:rPr>
          <w:rStyle w:val="apple-converted-space"/>
          <w:rFonts w:ascii="Times New Roman" w:hAnsi="Times New Roman" w:cs="Times New Roman"/>
          <w:color w:val="222222"/>
          <w:sz w:val="24"/>
          <w:szCs w:val="24"/>
          <w:shd w:val="clear" w:color="auto" w:fill="FFFFFF"/>
          <w:lang w:val="en-US"/>
        </w:rPr>
        <w:t> </w:t>
      </w:r>
      <w:proofErr w:type="gramStart"/>
      <w:r w:rsidRPr="00E03859">
        <w:rPr>
          <w:rStyle w:val="Forte"/>
          <w:rFonts w:ascii="Times New Roman" w:hAnsi="Times New Roman" w:cs="Times New Roman"/>
          <w:color w:val="222222"/>
          <w:sz w:val="24"/>
          <w:szCs w:val="24"/>
          <w:shd w:val="clear" w:color="auto" w:fill="FFFFFF"/>
          <w:lang w:val="en-US"/>
        </w:rPr>
        <w:t>A Tour of Machine Learning Algorithms.</w:t>
      </w:r>
      <w:proofErr w:type="gramEnd"/>
      <w:r w:rsidRPr="00E03859">
        <w:rPr>
          <w:rStyle w:val="apple-converted-space"/>
          <w:rFonts w:ascii="Times New Roman" w:hAnsi="Times New Roman" w:cs="Times New Roman"/>
          <w:b/>
          <w:bCs/>
          <w:color w:val="222222"/>
          <w:sz w:val="24"/>
          <w:szCs w:val="24"/>
          <w:shd w:val="clear" w:color="auto" w:fill="FFFFFF"/>
          <w:lang w:val="en-US"/>
        </w:rPr>
        <w:t> </w:t>
      </w:r>
      <w:r w:rsidRPr="00313356">
        <w:rPr>
          <w:rFonts w:ascii="Times New Roman" w:hAnsi="Times New Roman" w:cs="Times New Roman"/>
          <w:color w:val="222222"/>
          <w:sz w:val="24"/>
          <w:szCs w:val="24"/>
          <w:shd w:val="clear" w:color="auto" w:fill="FFFFFF"/>
        </w:rPr>
        <w:t xml:space="preserve">2013. Disponível em: &lt;http://machinelearningmastery.com/a-tour-of-machine-learning-algorithms/&gt;. </w:t>
      </w:r>
      <w:proofErr w:type="spellStart"/>
      <w:r w:rsidRPr="002E0635">
        <w:rPr>
          <w:rFonts w:ascii="Times New Roman" w:hAnsi="Times New Roman" w:cs="Times New Roman"/>
          <w:color w:val="222222"/>
          <w:sz w:val="24"/>
          <w:szCs w:val="24"/>
          <w:shd w:val="clear" w:color="auto" w:fill="FFFFFF"/>
          <w:lang w:val="en-US"/>
        </w:rPr>
        <w:t>Acesso</w:t>
      </w:r>
      <w:proofErr w:type="spellEnd"/>
      <w:r w:rsidRPr="002E0635">
        <w:rPr>
          <w:rFonts w:ascii="Times New Roman" w:hAnsi="Times New Roman" w:cs="Times New Roman"/>
          <w:color w:val="222222"/>
          <w:sz w:val="24"/>
          <w:szCs w:val="24"/>
          <w:shd w:val="clear" w:color="auto" w:fill="FFFFFF"/>
          <w:lang w:val="en-US"/>
        </w:rPr>
        <w:t xml:space="preserve"> </w:t>
      </w:r>
      <w:proofErr w:type="spellStart"/>
      <w:r w:rsidRPr="002E0635">
        <w:rPr>
          <w:rFonts w:ascii="Times New Roman" w:hAnsi="Times New Roman" w:cs="Times New Roman"/>
          <w:color w:val="222222"/>
          <w:sz w:val="24"/>
          <w:szCs w:val="24"/>
          <w:shd w:val="clear" w:color="auto" w:fill="FFFFFF"/>
          <w:lang w:val="en-US"/>
        </w:rPr>
        <w:t>em</w:t>
      </w:r>
      <w:proofErr w:type="spellEnd"/>
      <w:r w:rsidRPr="002E0635">
        <w:rPr>
          <w:rFonts w:ascii="Times New Roman" w:hAnsi="Times New Roman" w:cs="Times New Roman"/>
          <w:color w:val="222222"/>
          <w:sz w:val="24"/>
          <w:szCs w:val="24"/>
          <w:shd w:val="clear" w:color="auto" w:fill="FFFFFF"/>
          <w:lang w:val="en-US"/>
        </w:rPr>
        <w:t xml:space="preserve">: 02 </w:t>
      </w:r>
      <w:proofErr w:type="spellStart"/>
      <w:r w:rsidRPr="002E0635">
        <w:rPr>
          <w:rFonts w:ascii="Times New Roman" w:hAnsi="Times New Roman" w:cs="Times New Roman"/>
          <w:color w:val="222222"/>
          <w:sz w:val="24"/>
          <w:szCs w:val="24"/>
          <w:shd w:val="clear" w:color="auto" w:fill="FFFFFF"/>
          <w:lang w:val="en-US"/>
        </w:rPr>
        <w:t>maio</w:t>
      </w:r>
      <w:proofErr w:type="spellEnd"/>
      <w:r w:rsidRPr="002E0635">
        <w:rPr>
          <w:rFonts w:ascii="Times New Roman" w:hAnsi="Times New Roman" w:cs="Times New Roman"/>
          <w:color w:val="222222"/>
          <w:sz w:val="24"/>
          <w:szCs w:val="24"/>
          <w:shd w:val="clear" w:color="auto" w:fill="FFFFFF"/>
          <w:lang w:val="en-US"/>
        </w:rPr>
        <w:t xml:space="preserve"> 2016.</w:t>
      </w:r>
    </w:p>
    <w:p w:rsidR="00AC0193" w:rsidRPr="00313356" w:rsidRDefault="00AC0193" w:rsidP="00313356">
      <w:pPr>
        <w:spacing w:line="360" w:lineRule="auto"/>
        <w:jc w:val="both"/>
        <w:rPr>
          <w:rFonts w:ascii="Times New Roman" w:eastAsia="Times New Roman" w:hAnsi="Times New Roman" w:cs="Times New Roman"/>
          <w:b/>
          <w:bCs/>
          <w:smallCaps/>
          <w:color w:val="000000"/>
          <w:sz w:val="24"/>
          <w:szCs w:val="24"/>
          <w:lang w:eastAsia="pt-BR"/>
        </w:rPr>
      </w:pPr>
      <w:r w:rsidRPr="00E03859">
        <w:rPr>
          <w:rFonts w:ascii="Times New Roman" w:hAnsi="Times New Roman" w:cs="Times New Roman"/>
          <w:color w:val="222222"/>
          <w:sz w:val="24"/>
          <w:szCs w:val="24"/>
          <w:shd w:val="clear" w:color="auto" w:fill="FFFFFF"/>
          <w:lang w:val="en-US"/>
        </w:rPr>
        <w:t>FIAT, A.</w:t>
      </w:r>
      <w:r w:rsidR="0004795D">
        <w:rPr>
          <w:rFonts w:ascii="Times New Roman" w:hAnsi="Times New Roman" w:cs="Times New Roman"/>
          <w:color w:val="222222"/>
          <w:sz w:val="24"/>
          <w:szCs w:val="24"/>
          <w:shd w:val="clear" w:color="auto" w:fill="FFFFFF"/>
          <w:lang w:val="en-US"/>
        </w:rPr>
        <w:t>; WOEGINGER, G. J.</w:t>
      </w:r>
      <w:r w:rsidRPr="00E03859">
        <w:rPr>
          <w:rStyle w:val="apple-converted-space"/>
          <w:rFonts w:ascii="Times New Roman" w:hAnsi="Times New Roman" w:cs="Times New Roman"/>
          <w:color w:val="222222"/>
          <w:sz w:val="24"/>
          <w:szCs w:val="24"/>
          <w:shd w:val="clear" w:color="auto" w:fill="FFFFFF"/>
          <w:lang w:val="en-US"/>
        </w:rPr>
        <w:t> </w:t>
      </w:r>
      <w:r w:rsidRPr="00E03859">
        <w:rPr>
          <w:rStyle w:val="Forte"/>
          <w:rFonts w:ascii="Times New Roman" w:hAnsi="Times New Roman" w:cs="Times New Roman"/>
          <w:color w:val="222222"/>
          <w:sz w:val="24"/>
          <w:szCs w:val="24"/>
          <w:shd w:val="clear" w:color="auto" w:fill="FFFFFF"/>
          <w:lang w:val="en-US"/>
        </w:rPr>
        <w:t>Online Algorithms:</w:t>
      </w:r>
      <w:r w:rsidRPr="00E03859">
        <w:rPr>
          <w:rStyle w:val="apple-converted-space"/>
          <w:rFonts w:ascii="Times New Roman" w:hAnsi="Times New Roman" w:cs="Times New Roman"/>
          <w:b/>
          <w:bCs/>
          <w:color w:val="222222"/>
          <w:sz w:val="24"/>
          <w:szCs w:val="24"/>
          <w:shd w:val="clear" w:color="auto" w:fill="FFFFFF"/>
          <w:lang w:val="en-US"/>
        </w:rPr>
        <w:t> </w:t>
      </w:r>
      <w:r w:rsidRPr="00E03859">
        <w:rPr>
          <w:rFonts w:ascii="Times New Roman" w:hAnsi="Times New Roman" w:cs="Times New Roman"/>
          <w:color w:val="222222"/>
          <w:sz w:val="24"/>
          <w:szCs w:val="24"/>
          <w:shd w:val="clear" w:color="auto" w:fill="FFFFFF"/>
          <w:lang w:val="en-US"/>
        </w:rPr>
        <w:t xml:space="preserve">The State of the Art (Lecture Notes in Computer Science). </w:t>
      </w:r>
      <w:r w:rsidRPr="00313356">
        <w:rPr>
          <w:rFonts w:ascii="Times New Roman" w:hAnsi="Times New Roman" w:cs="Times New Roman"/>
          <w:color w:val="222222"/>
          <w:sz w:val="24"/>
          <w:szCs w:val="24"/>
          <w:shd w:val="clear" w:color="auto" w:fill="FFFFFF"/>
        </w:rPr>
        <w:t>Springer, 1998.</w:t>
      </w:r>
    </w:p>
    <w:p w:rsidR="004444DD" w:rsidRDefault="00AC0193" w:rsidP="00313356">
      <w:pPr>
        <w:tabs>
          <w:tab w:val="left" w:pos="5010"/>
        </w:tabs>
        <w:spacing w:line="360" w:lineRule="auto"/>
        <w:jc w:val="both"/>
        <w:rPr>
          <w:rFonts w:ascii="Times New Roman" w:hAnsi="Times New Roman" w:cs="Times New Roman"/>
          <w:color w:val="222222"/>
          <w:sz w:val="24"/>
          <w:szCs w:val="24"/>
          <w:shd w:val="clear" w:color="auto" w:fill="FFFFFF"/>
          <w:lang w:val="en-US"/>
        </w:rPr>
      </w:pPr>
      <w:r w:rsidRPr="00313356">
        <w:rPr>
          <w:rFonts w:ascii="Times New Roman" w:hAnsi="Times New Roman" w:cs="Times New Roman"/>
          <w:color w:val="222222"/>
          <w:sz w:val="24"/>
          <w:szCs w:val="24"/>
          <w:shd w:val="clear" w:color="auto" w:fill="FFFFFF"/>
        </w:rPr>
        <w:t xml:space="preserve">GIL, </w:t>
      </w:r>
      <w:proofErr w:type="spellStart"/>
      <w:r w:rsidRPr="00313356">
        <w:rPr>
          <w:rFonts w:ascii="Times New Roman" w:hAnsi="Times New Roman" w:cs="Times New Roman"/>
          <w:color w:val="222222"/>
          <w:sz w:val="24"/>
          <w:szCs w:val="24"/>
          <w:shd w:val="clear" w:color="auto" w:fill="FFFFFF"/>
        </w:rPr>
        <w:t>Antonio</w:t>
      </w:r>
      <w:proofErr w:type="spellEnd"/>
      <w:r w:rsidRPr="00313356">
        <w:rPr>
          <w:rFonts w:ascii="Times New Roman" w:hAnsi="Times New Roman" w:cs="Times New Roman"/>
          <w:color w:val="222222"/>
          <w:sz w:val="24"/>
          <w:szCs w:val="24"/>
          <w:shd w:val="clear" w:color="auto" w:fill="FFFFFF"/>
        </w:rPr>
        <w:t xml:space="preserve"> Carlos.</w:t>
      </w:r>
      <w:r w:rsidRPr="00313356">
        <w:rPr>
          <w:rStyle w:val="apple-converted-space"/>
          <w:rFonts w:ascii="Times New Roman" w:hAnsi="Times New Roman" w:cs="Times New Roman"/>
          <w:color w:val="222222"/>
          <w:sz w:val="24"/>
          <w:szCs w:val="24"/>
          <w:shd w:val="clear" w:color="auto" w:fill="FFFFFF"/>
        </w:rPr>
        <w:t> </w:t>
      </w:r>
      <w:r w:rsidRPr="00313356">
        <w:rPr>
          <w:rStyle w:val="Forte"/>
          <w:rFonts w:ascii="Times New Roman" w:hAnsi="Times New Roman" w:cs="Times New Roman"/>
          <w:color w:val="222222"/>
          <w:sz w:val="24"/>
          <w:szCs w:val="24"/>
          <w:shd w:val="clear" w:color="auto" w:fill="FFFFFF"/>
        </w:rPr>
        <w:t>Métodos e técnicas de pesquisa social.</w:t>
      </w:r>
      <w:r w:rsidRPr="00313356">
        <w:rPr>
          <w:rStyle w:val="apple-converted-space"/>
          <w:rFonts w:ascii="Times New Roman" w:hAnsi="Times New Roman" w:cs="Times New Roman"/>
          <w:b/>
          <w:bCs/>
          <w:color w:val="222222"/>
          <w:sz w:val="24"/>
          <w:szCs w:val="24"/>
          <w:shd w:val="clear" w:color="auto" w:fill="FFFFFF"/>
        </w:rPr>
        <w:t> </w:t>
      </w:r>
      <w:r w:rsidRPr="00351AD7">
        <w:rPr>
          <w:rFonts w:ascii="Times New Roman" w:hAnsi="Times New Roman" w:cs="Times New Roman"/>
          <w:color w:val="222222"/>
          <w:sz w:val="24"/>
          <w:szCs w:val="24"/>
          <w:shd w:val="clear" w:color="auto" w:fill="FFFFFF"/>
          <w:lang w:val="en-US"/>
        </w:rPr>
        <w:t>São Paulo: Atlas, 1999.</w:t>
      </w:r>
    </w:p>
    <w:p w:rsidR="00BD37E2" w:rsidRPr="00BD37E2" w:rsidRDefault="00BD37E2" w:rsidP="00313356">
      <w:pPr>
        <w:tabs>
          <w:tab w:val="left" w:pos="5010"/>
        </w:tabs>
        <w:spacing w:line="360" w:lineRule="auto"/>
        <w:jc w:val="both"/>
        <w:rPr>
          <w:rFonts w:ascii="Times New Roman" w:hAnsi="Times New Roman" w:cs="Times New Roman"/>
          <w:b/>
          <w:color w:val="222222"/>
          <w:sz w:val="24"/>
          <w:szCs w:val="24"/>
          <w:shd w:val="clear" w:color="auto" w:fill="FFFFFF"/>
          <w:lang w:val="en-US"/>
        </w:rPr>
      </w:pPr>
      <w:proofErr w:type="gramStart"/>
      <w:r>
        <w:rPr>
          <w:rFonts w:ascii="Times New Roman" w:hAnsi="Times New Roman" w:cs="Times New Roman"/>
          <w:color w:val="222222"/>
          <w:sz w:val="24"/>
          <w:szCs w:val="24"/>
          <w:shd w:val="clear" w:color="auto" w:fill="FFFFFF"/>
          <w:lang w:val="en-US"/>
        </w:rPr>
        <w:t xml:space="preserve">HAYKIN, S. </w:t>
      </w:r>
      <w:r w:rsidRPr="00BD37E2">
        <w:rPr>
          <w:rFonts w:ascii="Times New Roman" w:hAnsi="Times New Roman" w:cs="Times New Roman"/>
          <w:b/>
          <w:color w:val="222222"/>
          <w:sz w:val="24"/>
          <w:szCs w:val="24"/>
          <w:shd w:val="clear" w:color="auto" w:fill="FFFFFF"/>
          <w:lang w:val="en-US"/>
        </w:rPr>
        <w:t>Neural Networks and Learning Machines</w:t>
      </w:r>
      <w:r>
        <w:rPr>
          <w:rFonts w:ascii="Times New Roman" w:hAnsi="Times New Roman" w:cs="Times New Roman"/>
          <w:b/>
          <w:color w:val="222222"/>
          <w:sz w:val="24"/>
          <w:szCs w:val="24"/>
          <w:shd w:val="clear" w:color="auto" w:fill="FFFFFF"/>
          <w:lang w:val="en-US"/>
        </w:rPr>
        <w:t>.</w:t>
      </w:r>
      <w:proofErr w:type="gramEnd"/>
      <w:r>
        <w:rPr>
          <w:rFonts w:ascii="Times New Roman" w:hAnsi="Times New Roman" w:cs="Times New Roman"/>
          <w:b/>
          <w:color w:val="222222"/>
          <w:sz w:val="24"/>
          <w:szCs w:val="24"/>
          <w:shd w:val="clear" w:color="auto" w:fill="FFFFFF"/>
          <w:lang w:val="en-US"/>
        </w:rPr>
        <w:t xml:space="preserve"> </w:t>
      </w:r>
      <w:proofErr w:type="gramStart"/>
      <w:r>
        <w:rPr>
          <w:rFonts w:ascii="Times New Roman" w:hAnsi="Times New Roman" w:cs="Times New Roman"/>
          <w:color w:val="222222"/>
          <w:sz w:val="24"/>
          <w:szCs w:val="24"/>
          <w:shd w:val="clear" w:color="auto" w:fill="FFFFFF"/>
          <w:lang w:val="en-US"/>
        </w:rPr>
        <w:t xml:space="preserve">Terceira </w:t>
      </w:r>
      <w:proofErr w:type="spellStart"/>
      <w:r>
        <w:rPr>
          <w:rFonts w:ascii="Times New Roman" w:hAnsi="Times New Roman" w:cs="Times New Roman"/>
          <w:color w:val="222222"/>
          <w:sz w:val="24"/>
          <w:szCs w:val="24"/>
          <w:shd w:val="clear" w:color="auto" w:fill="FFFFFF"/>
          <w:lang w:val="en-US"/>
        </w:rPr>
        <w:t>e</w:t>
      </w:r>
      <w:r w:rsidRPr="00BD37E2">
        <w:rPr>
          <w:rFonts w:ascii="Times New Roman" w:hAnsi="Times New Roman" w:cs="Times New Roman"/>
          <w:color w:val="222222"/>
          <w:sz w:val="24"/>
          <w:szCs w:val="24"/>
          <w:shd w:val="clear" w:color="auto" w:fill="FFFFFF"/>
          <w:lang w:val="en-US"/>
        </w:rPr>
        <w:t>dição</w:t>
      </w:r>
      <w:proofErr w:type="spellEnd"/>
      <w:r>
        <w:rPr>
          <w:rFonts w:ascii="Times New Roman" w:hAnsi="Times New Roman" w:cs="Times New Roman"/>
          <w:color w:val="222222"/>
          <w:sz w:val="24"/>
          <w:szCs w:val="24"/>
          <w:shd w:val="clear" w:color="auto" w:fill="FFFFFF"/>
          <w:lang w:val="en-US"/>
        </w:rPr>
        <w:t>.</w:t>
      </w:r>
      <w:proofErr w:type="gramEnd"/>
      <w:r>
        <w:rPr>
          <w:rFonts w:ascii="Times New Roman" w:hAnsi="Times New Roman" w:cs="Times New Roman"/>
          <w:color w:val="222222"/>
          <w:sz w:val="24"/>
          <w:szCs w:val="24"/>
          <w:shd w:val="clear" w:color="auto" w:fill="FFFFFF"/>
          <w:lang w:val="en-US"/>
        </w:rPr>
        <w:t xml:space="preserve"> Pearson, 2009</w:t>
      </w:r>
    </w:p>
    <w:p w:rsidR="0004795D" w:rsidRDefault="00CD4CFB" w:rsidP="00313356">
      <w:pPr>
        <w:tabs>
          <w:tab w:val="left" w:pos="5010"/>
        </w:tabs>
        <w:spacing w:line="360" w:lineRule="auto"/>
        <w:jc w:val="both"/>
        <w:rPr>
          <w:rFonts w:ascii="Times New Roman" w:hAnsi="Times New Roman" w:cs="Times New Roman"/>
          <w:color w:val="222222"/>
          <w:sz w:val="24"/>
          <w:szCs w:val="24"/>
          <w:shd w:val="clear" w:color="auto" w:fill="FFFFFF"/>
          <w:lang w:val="en-US"/>
        </w:rPr>
      </w:pPr>
      <w:proofErr w:type="gramStart"/>
      <w:r>
        <w:rPr>
          <w:rFonts w:ascii="Times New Roman" w:hAnsi="Times New Roman" w:cs="Times New Roman"/>
          <w:color w:val="222222"/>
          <w:sz w:val="24"/>
          <w:szCs w:val="24"/>
          <w:shd w:val="clear" w:color="auto" w:fill="FFFFFF"/>
          <w:lang w:val="en-US"/>
        </w:rPr>
        <w:t>KIVINEN, J</w:t>
      </w:r>
      <w:r w:rsidR="0004795D">
        <w:rPr>
          <w:rFonts w:ascii="Times New Roman" w:hAnsi="Times New Roman" w:cs="Times New Roman"/>
          <w:color w:val="222222"/>
          <w:sz w:val="24"/>
          <w:szCs w:val="24"/>
          <w:shd w:val="clear" w:color="auto" w:fill="FFFFFF"/>
          <w:lang w:val="en-US"/>
        </w:rPr>
        <w:t xml:space="preserve">.; </w:t>
      </w:r>
      <w:r>
        <w:rPr>
          <w:rFonts w:ascii="Times New Roman" w:hAnsi="Times New Roman" w:cs="Times New Roman"/>
          <w:color w:val="222222"/>
          <w:sz w:val="24"/>
          <w:szCs w:val="24"/>
          <w:shd w:val="clear" w:color="auto" w:fill="FFFFFF"/>
          <w:lang w:val="en-US"/>
        </w:rPr>
        <w:t>SMOLA</w:t>
      </w:r>
      <w:r w:rsidR="0004795D">
        <w:rPr>
          <w:rFonts w:ascii="Times New Roman" w:hAnsi="Times New Roman" w:cs="Times New Roman"/>
          <w:color w:val="222222"/>
          <w:sz w:val="24"/>
          <w:szCs w:val="24"/>
          <w:shd w:val="clear" w:color="auto" w:fill="FFFFFF"/>
          <w:lang w:val="en-US"/>
        </w:rPr>
        <w:t>, A.</w:t>
      </w:r>
      <w:r w:rsidR="004444DD" w:rsidRPr="00E03859">
        <w:rPr>
          <w:rFonts w:ascii="Times New Roman" w:hAnsi="Times New Roman" w:cs="Times New Roman"/>
          <w:color w:val="222222"/>
          <w:sz w:val="24"/>
          <w:szCs w:val="24"/>
          <w:shd w:val="clear" w:color="auto" w:fill="FFFFFF"/>
          <w:lang w:val="en-US"/>
        </w:rPr>
        <w:t>; WILLIAMSON, R.</w:t>
      </w:r>
      <w:r w:rsidR="004444DD" w:rsidRPr="00E03859">
        <w:rPr>
          <w:rStyle w:val="apple-converted-space"/>
          <w:rFonts w:ascii="Times New Roman" w:hAnsi="Times New Roman" w:cs="Times New Roman"/>
          <w:color w:val="222222"/>
          <w:sz w:val="24"/>
          <w:szCs w:val="24"/>
          <w:shd w:val="clear" w:color="auto" w:fill="FFFFFF"/>
          <w:lang w:val="en-US"/>
        </w:rPr>
        <w:t> </w:t>
      </w:r>
      <w:r w:rsidR="004444DD" w:rsidRPr="00E03859">
        <w:rPr>
          <w:rStyle w:val="Forte"/>
          <w:rFonts w:ascii="Times New Roman" w:hAnsi="Times New Roman" w:cs="Times New Roman"/>
          <w:color w:val="222222"/>
          <w:sz w:val="24"/>
          <w:szCs w:val="24"/>
          <w:shd w:val="clear" w:color="auto" w:fill="FFFFFF"/>
          <w:lang w:val="en-US"/>
        </w:rPr>
        <w:t>Online learning with kernels.</w:t>
      </w:r>
      <w:proofErr w:type="gramEnd"/>
      <w:r w:rsidR="004444DD" w:rsidRPr="00E03859">
        <w:rPr>
          <w:rStyle w:val="apple-converted-space"/>
          <w:rFonts w:ascii="Times New Roman" w:hAnsi="Times New Roman" w:cs="Times New Roman"/>
          <w:b/>
          <w:bCs/>
          <w:color w:val="222222"/>
          <w:sz w:val="24"/>
          <w:szCs w:val="24"/>
          <w:shd w:val="clear" w:color="auto" w:fill="FFFFFF"/>
          <w:lang w:val="en-US"/>
        </w:rPr>
        <w:t> </w:t>
      </w:r>
      <w:proofErr w:type="gramStart"/>
      <w:r w:rsidR="004444DD" w:rsidRPr="00E03859">
        <w:rPr>
          <w:rFonts w:ascii="Times New Roman" w:hAnsi="Times New Roman" w:cs="Times New Roman"/>
          <w:color w:val="222222"/>
          <w:sz w:val="24"/>
          <w:szCs w:val="24"/>
          <w:shd w:val="clear" w:color="auto" w:fill="FFFFFF"/>
          <w:lang w:val="en-US"/>
        </w:rPr>
        <w:t>I</w:t>
      </w:r>
      <w:r w:rsidR="0004795D">
        <w:rPr>
          <w:rFonts w:ascii="Times New Roman" w:hAnsi="Times New Roman" w:cs="Times New Roman"/>
          <w:color w:val="222222"/>
          <w:sz w:val="24"/>
          <w:szCs w:val="24"/>
          <w:shd w:val="clear" w:color="auto" w:fill="FFFFFF"/>
          <w:lang w:val="en-US"/>
        </w:rPr>
        <w:t>EEE</w:t>
      </w:r>
      <w:r w:rsidR="004444DD" w:rsidRPr="00E03859">
        <w:rPr>
          <w:rFonts w:ascii="Times New Roman" w:hAnsi="Times New Roman" w:cs="Times New Roman"/>
          <w:color w:val="222222"/>
          <w:sz w:val="24"/>
          <w:szCs w:val="24"/>
          <w:shd w:val="clear" w:color="auto" w:fill="FFFFFF"/>
          <w:lang w:val="en-US"/>
        </w:rPr>
        <w:t xml:space="preserve"> Transactions On Signal Processing, 2004.</w:t>
      </w:r>
      <w:proofErr w:type="gramEnd"/>
      <w:r w:rsidR="004444DD" w:rsidRPr="00E03859">
        <w:rPr>
          <w:rFonts w:ascii="Times New Roman" w:hAnsi="Times New Roman" w:cs="Times New Roman"/>
          <w:color w:val="222222"/>
          <w:sz w:val="24"/>
          <w:szCs w:val="24"/>
          <w:shd w:val="clear" w:color="auto" w:fill="FFFFFF"/>
          <w:lang w:val="en-US"/>
        </w:rPr>
        <w:t xml:space="preserve"> </w:t>
      </w:r>
      <w:proofErr w:type="gramStart"/>
      <w:r w:rsidR="004444DD" w:rsidRPr="00E03859">
        <w:rPr>
          <w:rFonts w:ascii="Times New Roman" w:hAnsi="Times New Roman" w:cs="Times New Roman"/>
          <w:color w:val="222222"/>
          <w:sz w:val="24"/>
          <w:szCs w:val="24"/>
          <w:shd w:val="clear" w:color="auto" w:fill="FFFFFF"/>
          <w:lang w:val="en-US"/>
        </w:rPr>
        <w:t>52 v.</w:t>
      </w:r>
      <w:proofErr w:type="gramEnd"/>
    </w:p>
    <w:p w:rsidR="00AC0193" w:rsidRPr="00E03859" w:rsidRDefault="0004795D" w:rsidP="00313356">
      <w:pPr>
        <w:tabs>
          <w:tab w:val="left" w:pos="5010"/>
        </w:tabs>
        <w:spacing w:line="360" w:lineRule="auto"/>
        <w:jc w:val="both"/>
        <w:rPr>
          <w:rFonts w:ascii="Times New Roman" w:eastAsia="Times New Roman" w:hAnsi="Times New Roman" w:cs="Times New Roman"/>
          <w:b/>
          <w:bCs/>
          <w:smallCaps/>
          <w:color w:val="000000"/>
          <w:sz w:val="24"/>
          <w:szCs w:val="24"/>
          <w:lang w:val="en-US" w:eastAsia="pt-BR"/>
        </w:rPr>
      </w:pPr>
      <w:proofErr w:type="gramStart"/>
      <w:r>
        <w:rPr>
          <w:rFonts w:ascii="Times New Roman" w:hAnsi="Times New Roman" w:cs="Times New Roman"/>
          <w:color w:val="222222"/>
          <w:sz w:val="24"/>
          <w:szCs w:val="24"/>
          <w:shd w:val="clear" w:color="auto" w:fill="FFFFFF"/>
          <w:lang w:val="en-US"/>
        </w:rPr>
        <w:t>LEE, J. et al.</w:t>
      </w:r>
      <w:proofErr w:type="gramEnd"/>
      <w:r>
        <w:rPr>
          <w:rFonts w:ascii="Times New Roman" w:hAnsi="Times New Roman" w:cs="Times New Roman"/>
          <w:color w:val="222222"/>
          <w:sz w:val="24"/>
          <w:szCs w:val="24"/>
          <w:shd w:val="clear" w:color="auto" w:fill="FFFFFF"/>
          <w:lang w:val="en-US"/>
        </w:rPr>
        <w:t xml:space="preserve"> </w:t>
      </w:r>
      <w:proofErr w:type="gramStart"/>
      <w:r w:rsidRPr="0004795D">
        <w:rPr>
          <w:rFonts w:ascii="Times New Roman" w:hAnsi="Times New Roman" w:cs="Times New Roman"/>
          <w:b/>
          <w:color w:val="222222"/>
          <w:sz w:val="24"/>
          <w:szCs w:val="24"/>
          <w:shd w:val="clear" w:color="auto" w:fill="FFFFFF"/>
          <w:lang w:val="en-US"/>
        </w:rPr>
        <w:t>A Prediction Model of Traffic Congestion Using Weather Data</w:t>
      </w:r>
      <w:r>
        <w:rPr>
          <w:rFonts w:ascii="Times New Roman" w:hAnsi="Times New Roman" w:cs="Times New Roman"/>
          <w:color w:val="222222"/>
          <w:sz w:val="24"/>
          <w:szCs w:val="24"/>
          <w:shd w:val="clear" w:color="auto" w:fill="FFFFFF"/>
          <w:lang w:val="en-US"/>
        </w:rPr>
        <w:t>.</w:t>
      </w:r>
      <w:proofErr w:type="gramEnd"/>
      <w:r>
        <w:rPr>
          <w:rFonts w:ascii="Times New Roman" w:hAnsi="Times New Roman" w:cs="Times New Roman"/>
          <w:color w:val="222222"/>
          <w:sz w:val="24"/>
          <w:szCs w:val="24"/>
          <w:shd w:val="clear" w:color="auto" w:fill="FFFFFF"/>
          <w:lang w:val="en-US"/>
        </w:rPr>
        <w:t xml:space="preserve"> </w:t>
      </w:r>
      <w:proofErr w:type="gramStart"/>
      <w:r>
        <w:rPr>
          <w:rFonts w:ascii="Times New Roman" w:hAnsi="Times New Roman" w:cs="Times New Roman"/>
          <w:color w:val="222222"/>
          <w:sz w:val="24"/>
          <w:szCs w:val="24"/>
          <w:shd w:val="clear" w:color="auto" w:fill="FFFFFF"/>
          <w:lang w:val="en-US"/>
        </w:rPr>
        <w:t>IEEE International Conference on Data Science and Data Intensive Systems, 2015.</w:t>
      </w:r>
      <w:proofErr w:type="gramEnd"/>
      <w:r w:rsidR="00AC0193" w:rsidRPr="00E03859">
        <w:rPr>
          <w:rFonts w:ascii="Times New Roman" w:eastAsia="Times New Roman" w:hAnsi="Times New Roman" w:cs="Times New Roman"/>
          <w:b/>
          <w:bCs/>
          <w:smallCaps/>
          <w:color w:val="000000"/>
          <w:sz w:val="24"/>
          <w:szCs w:val="24"/>
          <w:lang w:val="en-US" w:eastAsia="pt-BR"/>
        </w:rPr>
        <w:tab/>
      </w:r>
    </w:p>
    <w:p w:rsidR="004444DD" w:rsidRPr="00E03859" w:rsidRDefault="004444DD" w:rsidP="00313356">
      <w:pPr>
        <w:tabs>
          <w:tab w:val="left" w:pos="5010"/>
        </w:tabs>
        <w:spacing w:line="360" w:lineRule="auto"/>
        <w:jc w:val="both"/>
        <w:rPr>
          <w:rFonts w:ascii="Times New Roman" w:eastAsia="Times New Roman" w:hAnsi="Times New Roman" w:cs="Times New Roman"/>
          <w:b/>
          <w:bCs/>
          <w:smallCaps/>
          <w:color w:val="000000"/>
          <w:sz w:val="24"/>
          <w:szCs w:val="24"/>
          <w:lang w:val="en-US" w:eastAsia="pt-BR"/>
        </w:rPr>
      </w:pPr>
      <w:r w:rsidRPr="00E03859">
        <w:rPr>
          <w:rFonts w:ascii="Times New Roman" w:hAnsi="Times New Roman" w:cs="Times New Roman"/>
          <w:color w:val="222222"/>
          <w:sz w:val="24"/>
          <w:szCs w:val="24"/>
          <w:shd w:val="clear" w:color="auto" w:fill="FFFFFF"/>
          <w:lang w:val="en-US"/>
        </w:rPr>
        <w:t>NOVIKOFF, A</w:t>
      </w:r>
      <w:r w:rsidR="00663833">
        <w:rPr>
          <w:rFonts w:ascii="Times New Roman" w:hAnsi="Times New Roman" w:cs="Times New Roman"/>
          <w:color w:val="222222"/>
          <w:sz w:val="24"/>
          <w:szCs w:val="24"/>
          <w:shd w:val="clear" w:color="auto" w:fill="FFFFFF"/>
          <w:lang w:val="en-US"/>
        </w:rPr>
        <w:t>.</w:t>
      </w:r>
      <w:r w:rsidRPr="00E03859">
        <w:rPr>
          <w:rFonts w:ascii="Times New Roman" w:hAnsi="Times New Roman" w:cs="Times New Roman"/>
          <w:color w:val="222222"/>
          <w:sz w:val="24"/>
          <w:szCs w:val="24"/>
          <w:shd w:val="clear" w:color="auto" w:fill="FFFFFF"/>
          <w:lang w:val="en-US"/>
        </w:rPr>
        <w:t xml:space="preserve"> B.</w:t>
      </w:r>
      <w:r w:rsidRPr="00E03859">
        <w:rPr>
          <w:rStyle w:val="apple-converted-space"/>
          <w:rFonts w:ascii="Times New Roman" w:hAnsi="Times New Roman" w:cs="Times New Roman"/>
          <w:color w:val="222222"/>
          <w:sz w:val="24"/>
          <w:szCs w:val="24"/>
          <w:shd w:val="clear" w:color="auto" w:fill="FFFFFF"/>
          <w:lang w:val="en-US"/>
        </w:rPr>
        <w:t> </w:t>
      </w:r>
      <w:proofErr w:type="gramStart"/>
      <w:r w:rsidRPr="00E03859">
        <w:rPr>
          <w:rStyle w:val="Forte"/>
          <w:rFonts w:ascii="Times New Roman" w:hAnsi="Times New Roman" w:cs="Times New Roman"/>
          <w:color w:val="222222"/>
          <w:sz w:val="24"/>
          <w:szCs w:val="24"/>
          <w:shd w:val="clear" w:color="auto" w:fill="FFFFFF"/>
          <w:lang w:val="en-US"/>
        </w:rPr>
        <w:t xml:space="preserve">On convergence proofs for </w:t>
      </w:r>
      <w:proofErr w:type="spellStart"/>
      <w:r w:rsidRPr="00E03859">
        <w:rPr>
          <w:rStyle w:val="Forte"/>
          <w:rFonts w:ascii="Times New Roman" w:hAnsi="Times New Roman" w:cs="Times New Roman"/>
          <w:color w:val="222222"/>
          <w:sz w:val="24"/>
          <w:szCs w:val="24"/>
          <w:shd w:val="clear" w:color="auto" w:fill="FFFFFF"/>
          <w:lang w:val="en-US"/>
        </w:rPr>
        <w:t>perceptrons</w:t>
      </w:r>
      <w:proofErr w:type="spellEnd"/>
      <w:r w:rsidRPr="00E03859">
        <w:rPr>
          <w:rStyle w:val="Forte"/>
          <w:rFonts w:ascii="Times New Roman" w:hAnsi="Times New Roman" w:cs="Times New Roman"/>
          <w:color w:val="222222"/>
          <w:sz w:val="24"/>
          <w:szCs w:val="24"/>
          <w:shd w:val="clear" w:color="auto" w:fill="FFFFFF"/>
          <w:lang w:val="en-US"/>
        </w:rPr>
        <w:t>.</w:t>
      </w:r>
      <w:proofErr w:type="gramEnd"/>
      <w:r w:rsidRPr="00E03859">
        <w:rPr>
          <w:rStyle w:val="apple-converted-space"/>
          <w:rFonts w:ascii="Times New Roman" w:hAnsi="Times New Roman" w:cs="Times New Roman"/>
          <w:b/>
          <w:bCs/>
          <w:color w:val="222222"/>
          <w:sz w:val="24"/>
          <w:szCs w:val="24"/>
          <w:shd w:val="clear" w:color="auto" w:fill="FFFFFF"/>
          <w:lang w:val="en-US"/>
        </w:rPr>
        <w:t> </w:t>
      </w:r>
      <w:r w:rsidRPr="00E03859">
        <w:rPr>
          <w:rFonts w:ascii="Times New Roman" w:hAnsi="Times New Roman" w:cs="Times New Roman"/>
          <w:color w:val="222222"/>
          <w:sz w:val="24"/>
          <w:szCs w:val="24"/>
          <w:shd w:val="clear" w:color="auto" w:fill="FFFFFF"/>
          <w:lang w:val="en-US"/>
        </w:rPr>
        <w:t xml:space="preserve">In: Proceedings of the Symposium on the Mathematical Theory of Automata, 1963. </w:t>
      </w:r>
      <w:proofErr w:type="gramStart"/>
      <w:r w:rsidRPr="00E03859">
        <w:rPr>
          <w:rFonts w:ascii="Times New Roman" w:hAnsi="Times New Roman" w:cs="Times New Roman"/>
          <w:color w:val="222222"/>
          <w:sz w:val="24"/>
          <w:szCs w:val="24"/>
          <w:shd w:val="clear" w:color="auto" w:fill="FFFFFF"/>
          <w:lang w:val="en-US"/>
        </w:rPr>
        <w:t>12 v.</w:t>
      </w:r>
      <w:proofErr w:type="gramEnd"/>
    </w:p>
    <w:p w:rsidR="004444DD" w:rsidRDefault="006C65E5" w:rsidP="00313356">
      <w:pPr>
        <w:tabs>
          <w:tab w:val="left" w:pos="5010"/>
        </w:tabs>
        <w:spacing w:line="360" w:lineRule="auto"/>
        <w:jc w:val="both"/>
        <w:rPr>
          <w:rFonts w:ascii="Times New Roman" w:hAnsi="Times New Roman" w:cs="Times New Roman"/>
          <w:color w:val="222222"/>
          <w:sz w:val="24"/>
          <w:szCs w:val="24"/>
          <w:shd w:val="clear" w:color="auto" w:fill="FFFFFF"/>
        </w:rPr>
      </w:pPr>
      <w:proofErr w:type="gramStart"/>
      <w:r w:rsidRPr="00E03859">
        <w:rPr>
          <w:rFonts w:ascii="Times New Roman" w:hAnsi="Times New Roman" w:cs="Times New Roman"/>
          <w:color w:val="222222"/>
          <w:sz w:val="24"/>
          <w:szCs w:val="24"/>
          <w:shd w:val="clear" w:color="auto" w:fill="FFFFFF"/>
          <w:lang w:val="en-US"/>
        </w:rPr>
        <w:t>SMOLA, A</w:t>
      </w:r>
      <w:r w:rsidR="00663833">
        <w:rPr>
          <w:rFonts w:ascii="Times New Roman" w:hAnsi="Times New Roman" w:cs="Times New Roman"/>
          <w:color w:val="222222"/>
          <w:sz w:val="24"/>
          <w:szCs w:val="24"/>
          <w:shd w:val="clear" w:color="auto" w:fill="FFFFFF"/>
          <w:lang w:val="en-US"/>
        </w:rPr>
        <w:t>.</w:t>
      </w:r>
      <w:r w:rsidRPr="00E03859">
        <w:rPr>
          <w:rFonts w:ascii="Times New Roman" w:hAnsi="Times New Roman" w:cs="Times New Roman"/>
          <w:color w:val="222222"/>
          <w:sz w:val="24"/>
          <w:szCs w:val="24"/>
          <w:shd w:val="clear" w:color="auto" w:fill="FFFFFF"/>
          <w:lang w:val="en-US"/>
        </w:rPr>
        <w:t xml:space="preserve"> J</w:t>
      </w:r>
      <w:r w:rsidR="00663833">
        <w:rPr>
          <w:rFonts w:ascii="Times New Roman" w:hAnsi="Times New Roman" w:cs="Times New Roman"/>
          <w:color w:val="222222"/>
          <w:sz w:val="24"/>
          <w:szCs w:val="24"/>
          <w:shd w:val="clear" w:color="auto" w:fill="FFFFFF"/>
          <w:lang w:val="en-US"/>
        </w:rPr>
        <w:t>.</w:t>
      </w:r>
      <w:r w:rsidRPr="00E03859">
        <w:rPr>
          <w:rFonts w:ascii="Times New Roman" w:hAnsi="Times New Roman" w:cs="Times New Roman"/>
          <w:color w:val="222222"/>
          <w:sz w:val="24"/>
          <w:szCs w:val="24"/>
          <w:shd w:val="clear" w:color="auto" w:fill="FFFFFF"/>
          <w:lang w:val="en-US"/>
        </w:rPr>
        <w:t>; SCHÖLKOPF, B.</w:t>
      </w:r>
      <w:proofErr w:type="gramEnd"/>
      <w:r w:rsidRPr="00E03859">
        <w:rPr>
          <w:rStyle w:val="apple-converted-space"/>
          <w:rFonts w:ascii="Times New Roman" w:hAnsi="Times New Roman" w:cs="Times New Roman"/>
          <w:color w:val="222222"/>
          <w:sz w:val="24"/>
          <w:szCs w:val="24"/>
          <w:shd w:val="clear" w:color="auto" w:fill="FFFFFF"/>
          <w:lang w:val="en-US"/>
        </w:rPr>
        <w:t> </w:t>
      </w:r>
      <w:proofErr w:type="gramStart"/>
      <w:r w:rsidRPr="00E03859">
        <w:rPr>
          <w:rStyle w:val="Forte"/>
          <w:rFonts w:ascii="Times New Roman" w:hAnsi="Times New Roman" w:cs="Times New Roman"/>
          <w:color w:val="222222"/>
          <w:sz w:val="24"/>
          <w:szCs w:val="24"/>
          <w:shd w:val="clear" w:color="auto" w:fill="FFFFFF"/>
          <w:lang w:val="en-US"/>
        </w:rPr>
        <w:t>On a kernel–based method for pattern recognition, regression, approximation and operator inversion.</w:t>
      </w:r>
      <w:proofErr w:type="gramEnd"/>
      <w:r w:rsidRPr="00E03859">
        <w:rPr>
          <w:rStyle w:val="apple-converted-space"/>
          <w:rFonts w:ascii="Times New Roman" w:hAnsi="Times New Roman" w:cs="Times New Roman"/>
          <w:b/>
          <w:bCs/>
          <w:color w:val="222222"/>
          <w:sz w:val="24"/>
          <w:szCs w:val="24"/>
          <w:shd w:val="clear" w:color="auto" w:fill="FFFFFF"/>
          <w:lang w:val="en-US"/>
        </w:rPr>
        <w:t> </w:t>
      </w:r>
      <w:proofErr w:type="spellStart"/>
      <w:r w:rsidRPr="00313356">
        <w:rPr>
          <w:rFonts w:ascii="Times New Roman" w:hAnsi="Times New Roman" w:cs="Times New Roman"/>
          <w:color w:val="222222"/>
          <w:sz w:val="24"/>
          <w:szCs w:val="24"/>
          <w:shd w:val="clear" w:color="auto" w:fill="FFFFFF"/>
        </w:rPr>
        <w:t>Algorithmica</w:t>
      </w:r>
      <w:proofErr w:type="spellEnd"/>
      <w:r w:rsidRPr="00313356">
        <w:rPr>
          <w:rFonts w:ascii="Times New Roman" w:hAnsi="Times New Roman" w:cs="Times New Roman"/>
          <w:color w:val="222222"/>
          <w:sz w:val="24"/>
          <w:szCs w:val="24"/>
          <w:shd w:val="clear" w:color="auto" w:fill="FFFFFF"/>
        </w:rPr>
        <w:t>, 1998.</w:t>
      </w:r>
      <w:r w:rsidR="00663833">
        <w:rPr>
          <w:rFonts w:ascii="Times New Roman" w:hAnsi="Times New Roman" w:cs="Times New Roman"/>
          <w:color w:val="222222"/>
          <w:sz w:val="24"/>
          <w:szCs w:val="24"/>
          <w:shd w:val="clear" w:color="auto" w:fill="FFFFFF"/>
        </w:rPr>
        <w:t xml:space="preserve"> </w:t>
      </w:r>
    </w:p>
    <w:p w:rsidR="00663833" w:rsidRDefault="00663833" w:rsidP="00313356">
      <w:pPr>
        <w:tabs>
          <w:tab w:val="left" w:pos="5010"/>
        </w:tabs>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Suporte Google. 2016. Disponível em: </w:t>
      </w:r>
      <w:r w:rsidR="00A63094">
        <w:rPr>
          <w:rFonts w:ascii="Times New Roman" w:hAnsi="Times New Roman" w:cs="Times New Roman"/>
          <w:color w:val="222222"/>
          <w:sz w:val="24"/>
          <w:szCs w:val="24"/>
          <w:shd w:val="clear" w:color="auto" w:fill="FFFFFF"/>
        </w:rPr>
        <w:t>&lt;</w:t>
      </w:r>
      <w:hyperlink r:id="rId47" w:history="1">
        <w:r w:rsidR="00A63094" w:rsidRPr="005B0F3C">
          <w:rPr>
            <w:rStyle w:val="Hyperlink"/>
            <w:rFonts w:ascii="Times New Roman" w:hAnsi="Times New Roman" w:cs="Times New Roman"/>
            <w:sz w:val="24"/>
            <w:szCs w:val="24"/>
            <w:shd w:val="clear" w:color="auto" w:fill="FFFFFF"/>
          </w:rPr>
          <w:t>https://support.google.com/waze/answer/6078702?hl=pt-BR</w:t>
        </w:r>
      </w:hyperlink>
      <w:r w:rsidR="00A63094">
        <w:rPr>
          <w:rFonts w:ascii="Times New Roman" w:hAnsi="Times New Roman" w:cs="Times New Roman"/>
          <w:color w:val="222222"/>
          <w:sz w:val="24"/>
          <w:szCs w:val="24"/>
          <w:shd w:val="clear" w:color="auto" w:fill="FFFFFF"/>
        </w:rPr>
        <w:t xml:space="preserve">&gt;. Acesso em: </w:t>
      </w:r>
      <w:proofErr w:type="gramStart"/>
      <w:r w:rsidR="00A63094">
        <w:rPr>
          <w:rFonts w:ascii="Times New Roman" w:hAnsi="Times New Roman" w:cs="Times New Roman"/>
          <w:color w:val="222222"/>
          <w:sz w:val="24"/>
          <w:szCs w:val="24"/>
          <w:shd w:val="clear" w:color="auto" w:fill="FFFFFF"/>
        </w:rPr>
        <w:t>23 março 2016</w:t>
      </w:r>
      <w:proofErr w:type="gramEnd"/>
      <w:r w:rsidR="00A63094">
        <w:rPr>
          <w:rFonts w:ascii="Times New Roman" w:hAnsi="Times New Roman" w:cs="Times New Roman"/>
          <w:color w:val="222222"/>
          <w:sz w:val="24"/>
          <w:szCs w:val="24"/>
          <w:shd w:val="clear" w:color="auto" w:fill="FFFFFF"/>
        </w:rPr>
        <w:t>.</w:t>
      </w:r>
    </w:p>
    <w:p w:rsidR="00F46FF4" w:rsidRPr="00E03859" w:rsidRDefault="00F46FF4" w:rsidP="00313356">
      <w:pPr>
        <w:tabs>
          <w:tab w:val="left" w:pos="5010"/>
        </w:tabs>
        <w:spacing w:line="360" w:lineRule="auto"/>
        <w:jc w:val="both"/>
        <w:rPr>
          <w:rFonts w:ascii="Times New Roman" w:hAnsi="Times New Roman" w:cs="Times New Roman"/>
          <w:color w:val="222222"/>
          <w:sz w:val="24"/>
          <w:szCs w:val="24"/>
          <w:shd w:val="clear" w:color="auto" w:fill="FFFFFF"/>
          <w:lang w:val="en-US"/>
        </w:rPr>
      </w:pPr>
      <w:r w:rsidRPr="00313356">
        <w:rPr>
          <w:rFonts w:ascii="Times New Roman" w:hAnsi="Times New Roman" w:cs="Times New Roman"/>
          <w:color w:val="222222"/>
          <w:sz w:val="24"/>
          <w:szCs w:val="24"/>
          <w:shd w:val="clear" w:color="auto" w:fill="FFFFFF"/>
        </w:rPr>
        <w:t xml:space="preserve">TAFNER, </w:t>
      </w:r>
      <w:proofErr w:type="spellStart"/>
      <w:r w:rsidRPr="00313356">
        <w:rPr>
          <w:rFonts w:ascii="Times New Roman" w:hAnsi="Times New Roman" w:cs="Times New Roman"/>
          <w:color w:val="222222"/>
          <w:sz w:val="24"/>
          <w:szCs w:val="24"/>
          <w:shd w:val="clear" w:color="auto" w:fill="FFFFFF"/>
        </w:rPr>
        <w:t>Malcon</w:t>
      </w:r>
      <w:proofErr w:type="spellEnd"/>
      <w:r w:rsidRPr="00313356">
        <w:rPr>
          <w:rFonts w:ascii="Times New Roman" w:hAnsi="Times New Roman" w:cs="Times New Roman"/>
          <w:color w:val="222222"/>
          <w:sz w:val="24"/>
          <w:szCs w:val="24"/>
          <w:shd w:val="clear" w:color="auto" w:fill="FFFFFF"/>
        </w:rPr>
        <w:t xml:space="preserve"> Anderson.</w:t>
      </w:r>
      <w:r w:rsidRPr="00313356">
        <w:rPr>
          <w:rStyle w:val="apple-converted-space"/>
          <w:rFonts w:ascii="Times New Roman" w:hAnsi="Times New Roman" w:cs="Times New Roman"/>
          <w:color w:val="222222"/>
          <w:sz w:val="24"/>
          <w:szCs w:val="24"/>
          <w:shd w:val="clear" w:color="auto" w:fill="FFFFFF"/>
        </w:rPr>
        <w:t> </w:t>
      </w:r>
      <w:r w:rsidRPr="00313356">
        <w:rPr>
          <w:rStyle w:val="Forte"/>
          <w:rFonts w:ascii="Times New Roman" w:hAnsi="Times New Roman" w:cs="Times New Roman"/>
          <w:color w:val="222222"/>
          <w:sz w:val="24"/>
          <w:szCs w:val="24"/>
          <w:shd w:val="clear" w:color="auto" w:fill="FFFFFF"/>
        </w:rPr>
        <w:t>O Que São as Redes Neurais Artificiais.</w:t>
      </w:r>
      <w:r w:rsidRPr="00313356">
        <w:rPr>
          <w:rStyle w:val="apple-converted-space"/>
          <w:rFonts w:ascii="Times New Roman" w:hAnsi="Times New Roman" w:cs="Times New Roman"/>
          <w:b/>
          <w:bCs/>
          <w:color w:val="222222"/>
          <w:sz w:val="24"/>
          <w:szCs w:val="24"/>
          <w:shd w:val="clear" w:color="auto" w:fill="FFFFFF"/>
        </w:rPr>
        <w:t> </w:t>
      </w:r>
      <w:r w:rsidRPr="00313356">
        <w:rPr>
          <w:rFonts w:ascii="Times New Roman" w:hAnsi="Times New Roman" w:cs="Times New Roman"/>
          <w:color w:val="222222"/>
          <w:sz w:val="24"/>
          <w:szCs w:val="24"/>
          <w:shd w:val="clear" w:color="auto" w:fill="FFFFFF"/>
        </w:rPr>
        <w:t xml:space="preserve">1998. Disponível em: &lt;http://www.cerebromente.org.br/n05/tecnologia/rna.htm&gt;. </w:t>
      </w:r>
      <w:proofErr w:type="spellStart"/>
      <w:r w:rsidRPr="00E03859">
        <w:rPr>
          <w:rFonts w:ascii="Times New Roman" w:hAnsi="Times New Roman" w:cs="Times New Roman"/>
          <w:color w:val="222222"/>
          <w:sz w:val="24"/>
          <w:szCs w:val="24"/>
          <w:shd w:val="clear" w:color="auto" w:fill="FFFFFF"/>
          <w:lang w:val="en-US"/>
        </w:rPr>
        <w:t>Acesso</w:t>
      </w:r>
      <w:proofErr w:type="spellEnd"/>
      <w:r w:rsidRPr="00E03859">
        <w:rPr>
          <w:rFonts w:ascii="Times New Roman" w:hAnsi="Times New Roman" w:cs="Times New Roman"/>
          <w:color w:val="222222"/>
          <w:sz w:val="24"/>
          <w:szCs w:val="24"/>
          <w:shd w:val="clear" w:color="auto" w:fill="FFFFFF"/>
          <w:lang w:val="en-US"/>
        </w:rPr>
        <w:t xml:space="preserve"> </w:t>
      </w:r>
      <w:proofErr w:type="spellStart"/>
      <w:r w:rsidRPr="00E03859">
        <w:rPr>
          <w:rFonts w:ascii="Times New Roman" w:hAnsi="Times New Roman" w:cs="Times New Roman"/>
          <w:color w:val="222222"/>
          <w:sz w:val="24"/>
          <w:szCs w:val="24"/>
          <w:shd w:val="clear" w:color="auto" w:fill="FFFFFF"/>
          <w:lang w:val="en-US"/>
        </w:rPr>
        <w:t>em</w:t>
      </w:r>
      <w:proofErr w:type="spellEnd"/>
      <w:r w:rsidRPr="00E03859">
        <w:rPr>
          <w:rFonts w:ascii="Times New Roman" w:hAnsi="Times New Roman" w:cs="Times New Roman"/>
          <w:color w:val="222222"/>
          <w:sz w:val="24"/>
          <w:szCs w:val="24"/>
          <w:shd w:val="clear" w:color="auto" w:fill="FFFFFF"/>
          <w:lang w:val="en-US"/>
        </w:rPr>
        <w:t xml:space="preserve">: 26 </w:t>
      </w:r>
      <w:proofErr w:type="spellStart"/>
      <w:r w:rsidRPr="00E03859">
        <w:rPr>
          <w:rFonts w:ascii="Times New Roman" w:hAnsi="Times New Roman" w:cs="Times New Roman"/>
          <w:color w:val="222222"/>
          <w:sz w:val="24"/>
          <w:szCs w:val="24"/>
          <w:shd w:val="clear" w:color="auto" w:fill="FFFFFF"/>
          <w:lang w:val="en-US"/>
        </w:rPr>
        <w:t>maio</w:t>
      </w:r>
      <w:proofErr w:type="spellEnd"/>
      <w:r w:rsidRPr="00E03859">
        <w:rPr>
          <w:rFonts w:ascii="Times New Roman" w:hAnsi="Times New Roman" w:cs="Times New Roman"/>
          <w:color w:val="222222"/>
          <w:sz w:val="24"/>
          <w:szCs w:val="24"/>
          <w:shd w:val="clear" w:color="auto" w:fill="FFFFFF"/>
          <w:lang w:val="en-US"/>
        </w:rPr>
        <w:t xml:space="preserve"> 2016.</w:t>
      </w:r>
    </w:p>
    <w:p w:rsidR="00B02F6B" w:rsidRPr="00E03859" w:rsidRDefault="00B02F6B" w:rsidP="00313356">
      <w:pPr>
        <w:tabs>
          <w:tab w:val="left" w:pos="5010"/>
        </w:tabs>
        <w:spacing w:line="360" w:lineRule="auto"/>
        <w:jc w:val="both"/>
        <w:rPr>
          <w:rFonts w:ascii="Times New Roman" w:hAnsi="Times New Roman" w:cs="Times New Roman"/>
          <w:color w:val="222222"/>
          <w:sz w:val="24"/>
          <w:szCs w:val="24"/>
          <w:shd w:val="clear" w:color="auto" w:fill="FFFFFF"/>
          <w:lang w:val="en-US"/>
        </w:rPr>
      </w:pPr>
      <w:r w:rsidRPr="00E03859">
        <w:rPr>
          <w:rFonts w:ascii="Times New Roman" w:hAnsi="Times New Roman" w:cs="Times New Roman"/>
          <w:color w:val="222222"/>
          <w:sz w:val="24"/>
          <w:szCs w:val="24"/>
          <w:shd w:val="clear" w:color="auto" w:fill="FFFFFF"/>
          <w:lang w:val="en-US"/>
        </w:rPr>
        <w:t>VAPNIK, V.</w:t>
      </w:r>
      <w:r w:rsidRPr="00E03859">
        <w:rPr>
          <w:rStyle w:val="apple-converted-space"/>
          <w:rFonts w:ascii="Times New Roman" w:hAnsi="Times New Roman" w:cs="Times New Roman"/>
          <w:color w:val="222222"/>
          <w:sz w:val="24"/>
          <w:szCs w:val="24"/>
          <w:shd w:val="clear" w:color="auto" w:fill="FFFFFF"/>
          <w:lang w:val="en-US"/>
        </w:rPr>
        <w:t> </w:t>
      </w:r>
      <w:proofErr w:type="gramStart"/>
      <w:r w:rsidRPr="00E03859">
        <w:rPr>
          <w:rStyle w:val="Forte"/>
          <w:rFonts w:ascii="Times New Roman" w:hAnsi="Times New Roman" w:cs="Times New Roman"/>
          <w:color w:val="222222"/>
          <w:sz w:val="24"/>
          <w:szCs w:val="24"/>
          <w:shd w:val="clear" w:color="auto" w:fill="FFFFFF"/>
          <w:lang w:val="en-US"/>
        </w:rPr>
        <w:t>The Nature of Statistical Learning Theory.</w:t>
      </w:r>
      <w:proofErr w:type="gramEnd"/>
      <w:r w:rsidRPr="00E03859">
        <w:rPr>
          <w:rStyle w:val="apple-converted-space"/>
          <w:rFonts w:ascii="Times New Roman" w:hAnsi="Times New Roman" w:cs="Times New Roman"/>
          <w:b/>
          <w:bCs/>
          <w:color w:val="222222"/>
          <w:sz w:val="24"/>
          <w:szCs w:val="24"/>
          <w:shd w:val="clear" w:color="auto" w:fill="FFFFFF"/>
          <w:lang w:val="en-US"/>
        </w:rPr>
        <w:t> </w:t>
      </w:r>
      <w:r w:rsidRPr="00E03859">
        <w:rPr>
          <w:rFonts w:ascii="Times New Roman" w:hAnsi="Times New Roman" w:cs="Times New Roman"/>
          <w:color w:val="222222"/>
          <w:sz w:val="24"/>
          <w:szCs w:val="24"/>
          <w:shd w:val="clear" w:color="auto" w:fill="FFFFFF"/>
          <w:lang w:val="en-US"/>
        </w:rPr>
        <w:t>New York: Springer, 1995.</w:t>
      </w:r>
    </w:p>
    <w:p w:rsidR="00B02F6B" w:rsidRPr="00E03859" w:rsidRDefault="00B02F6B" w:rsidP="00313356">
      <w:pPr>
        <w:tabs>
          <w:tab w:val="left" w:pos="5010"/>
        </w:tabs>
        <w:spacing w:line="360" w:lineRule="auto"/>
        <w:jc w:val="both"/>
        <w:rPr>
          <w:rFonts w:ascii="Times New Roman" w:eastAsia="Times New Roman" w:hAnsi="Times New Roman" w:cs="Times New Roman"/>
          <w:b/>
          <w:bCs/>
          <w:smallCaps/>
          <w:color w:val="000000"/>
          <w:sz w:val="24"/>
          <w:szCs w:val="24"/>
          <w:lang w:val="en-US" w:eastAsia="pt-BR"/>
        </w:rPr>
      </w:pPr>
      <w:proofErr w:type="gramStart"/>
      <w:r w:rsidRPr="00E03859">
        <w:rPr>
          <w:rFonts w:ascii="Times New Roman" w:hAnsi="Times New Roman" w:cs="Times New Roman"/>
          <w:color w:val="222222"/>
          <w:sz w:val="24"/>
          <w:szCs w:val="24"/>
          <w:shd w:val="clear" w:color="auto" w:fill="FFFFFF"/>
          <w:lang w:val="en-US"/>
        </w:rPr>
        <w:t>VAPNIK, V.</w:t>
      </w:r>
      <w:r w:rsidRPr="00E03859">
        <w:rPr>
          <w:rStyle w:val="apple-converted-space"/>
          <w:rFonts w:ascii="Times New Roman" w:hAnsi="Times New Roman" w:cs="Times New Roman"/>
          <w:color w:val="222222"/>
          <w:sz w:val="24"/>
          <w:szCs w:val="24"/>
          <w:shd w:val="clear" w:color="auto" w:fill="FFFFFF"/>
          <w:lang w:val="en-US"/>
        </w:rPr>
        <w:t> </w:t>
      </w:r>
      <w:r w:rsidRPr="00E03859">
        <w:rPr>
          <w:rStyle w:val="Forte"/>
          <w:rFonts w:ascii="Times New Roman" w:hAnsi="Times New Roman" w:cs="Times New Roman"/>
          <w:color w:val="222222"/>
          <w:sz w:val="24"/>
          <w:szCs w:val="24"/>
          <w:shd w:val="clear" w:color="auto" w:fill="FFFFFF"/>
          <w:lang w:val="en-US"/>
        </w:rPr>
        <w:t>Statistical Learning Theory.</w:t>
      </w:r>
      <w:proofErr w:type="gramEnd"/>
      <w:r w:rsidRPr="00E03859">
        <w:rPr>
          <w:rStyle w:val="apple-converted-space"/>
          <w:rFonts w:ascii="Times New Roman" w:hAnsi="Times New Roman" w:cs="Times New Roman"/>
          <w:b/>
          <w:bCs/>
          <w:color w:val="222222"/>
          <w:sz w:val="24"/>
          <w:szCs w:val="24"/>
          <w:shd w:val="clear" w:color="auto" w:fill="FFFFFF"/>
          <w:lang w:val="en-US"/>
        </w:rPr>
        <w:t> </w:t>
      </w:r>
      <w:r w:rsidRPr="00E03859">
        <w:rPr>
          <w:rFonts w:ascii="Times New Roman" w:hAnsi="Times New Roman" w:cs="Times New Roman"/>
          <w:color w:val="222222"/>
          <w:sz w:val="24"/>
          <w:szCs w:val="24"/>
          <w:shd w:val="clear" w:color="auto" w:fill="FFFFFF"/>
          <w:lang w:val="en-US"/>
        </w:rPr>
        <w:t>New York: Wiley, 1998.</w:t>
      </w:r>
    </w:p>
    <w:p w:rsidR="006240EA" w:rsidRPr="002E0635" w:rsidRDefault="006240EA" w:rsidP="00313356">
      <w:pPr>
        <w:tabs>
          <w:tab w:val="left" w:pos="5010"/>
        </w:tabs>
        <w:spacing w:line="360" w:lineRule="auto"/>
        <w:jc w:val="both"/>
        <w:rPr>
          <w:rFonts w:ascii="Times New Roman" w:hAnsi="Times New Roman" w:cs="Times New Roman"/>
          <w:color w:val="222222"/>
          <w:sz w:val="24"/>
          <w:szCs w:val="24"/>
          <w:shd w:val="clear" w:color="auto" w:fill="FFFFFF"/>
          <w:rPrChange w:id="362" w:author="Flavia Bernardini" w:date="2016-08-17T14:49:00Z">
            <w:rPr>
              <w:rFonts w:ascii="Times New Roman" w:hAnsi="Times New Roman" w:cs="Times New Roman"/>
              <w:color w:val="222222"/>
              <w:sz w:val="24"/>
              <w:szCs w:val="24"/>
              <w:shd w:val="clear" w:color="auto" w:fill="FFFFFF"/>
              <w:lang w:val="en-US"/>
            </w:rPr>
          </w:rPrChange>
        </w:rPr>
      </w:pPr>
      <w:proofErr w:type="gramStart"/>
      <w:r>
        <w:rPr>
          <w:rFonts w:ascii="Times New Roman" w:hAnsi="Times New Roman" w:cs="Times New Roman"/>
          <w:color w:val="222222"/>
          <w:sz w:val="24"/>
          <w:szCs w:val="24"/>
          <w:shd w:val="clear" w:color="auto" w:fill="FFFFFF"/>
          <w:lang w:val="en-US"/>
        </w:rPr>
        <w:t>WENJIAN, W. et al</w:t>
      </w:r>
      <w:r w:rsidR="00AD30DE">
        <w:rPr>
          <w:rFonts w:ascii="Times New Roman" w:hAnsi="Times New Roman" w:cs="Times New Roman"/>
          <w:color w:val="222222"/>
          <w:sz w:val="24"/>
          <w:szCs w:val="24"/>
          <w:shd w:val="clear" w:color="auto" w:fill="FFFFFF"/>
          <w:lang w:val="en-US"/>
        </w:rPr>
        <w:t xml:space="preserve">. </w:t>
      </w:r>
      <w:r w:rsidR="00AD30DE" w:rsidRPr="00AD30DE">
        <w:rPr>
          <w:rFonts w:ascii="Times New Roman" w:hAnsi="Times New Roman" w:cs="Times New Roman"/>
          <w:b/>
          <w:color w:val="222222"/>
          <w:sz w:val="24"/>
          <w:szCs w:val="24"/>
          <w:shd w:val="clear" w:color="auto" w:fill="FFFFFF"/>
          <w:lang w:val="en-US"/>
        </w:rPr>
        <w:t>Online prediction model based on support vector machine</w:t>
      </w:r>
      <w:r w:rsidR="00AD30DE">
        <w:rPr>
          <w:rFonts w:ascii="Times New Roman" w:hAnsi="Times New Roman" w:cs="Times New Roman"/>
          <w:color w:val="222222"/>
          <w:sz w:val="24"/>
          <w:szCs w:val="24"/>
          <w:shd w:val="clear" w:color="auto" w:fill="FFFFFF"/>
          <w:lang w:val="en-US"/>
        </w:rPr>
        <w:t>.</w:t>
      </w:r>
      <w:proofErr w:type="gramEnd"/>
      <w:r w:rsidR="00AD30DE">
        <w:rPr>
          <w:rFonts w:ascii="Times New Roman" w:hAnsi="Times New Roman" w:cs="Times New Roman"/>
          <w:color w:val="222222"/>
          <w:sz w:val="24"/>
          <w:szCs w:val="24"/>
          <w:shd w:val="clear" w:color="auto" w:fill="FFFFFF"/>
          <w:lang w:val="en-US"/>
        </w:rPr>
        <w:t xml:space="preserve"> 2007. </w:t>
      </w:r>
      <w:r w:rsidR="00AD30DE" w:rsidRPr="002E0635">
        <w:rPr>
          <w:rFonts w:ascii="Times New Roman" w:hAnsi="Times New Roman" w:cs="Times New Roman"/>
          <w:color w:val="222222"/>
          <w:sz w:val="24"/>
          <w:szCs w:val="24"/>
          <w:shd w:val="clear" w:color="auto" w:fill="FFFFFF"/>
          <w:rPrChange w:id="363" w:author="Flavia Bernardini" w:date="2016-08-17T14:49:00Z">
            <w:rPr>
              <w:rFonts w:ascii="Times New Roman" w:hAnsi="Times New Roman" w:cs="Times New Roman"/>
              <w:color w:val="222222"/>
              <w:sz w:val="24"/>
              <w:szCs w:val="24"/>
              <w:shd w:val="clear" w:color="auto" w:fill="FFFFFF"/>
              <w:lang w:val="en-US"/>
            </w:rPr>
          </w:rPrChange>
        </w:rPr>
        <w:t>Dispon</w:t>
      </w:r>
      <w:r w:rsidR="004D0FE4" w:rsidRPr="002E0635">
        <w:rPr>
          <w:rFonts w:ascii="Times New Roman" w:hAnsi="Times New Roman" w:cs="Times New Roman"/>
          <w:color w:val="222222"/>
          <w:sz w:val="24"/>
          <w:szCs w:val="24"/>
          <w:shd w:val="clear" w:color="auto" w:fill="FFFFFF"/>
          <w:rPrChange w:id="364" w:author="Flavia Bernardini" w:date="2016-08-17T14:49:00Z">
            <w:rPr>
              <w:rFonts w:ascii="Times New Roman" w:hAnsi="Times New Roman" w:cs="Times New Roman"/>
              <w:color w:val="222222"/>
              <w:sz w:val="24"/>
              <w:szCs w:val="24"/>
              <w:shd w:val="clear" w:color="auto" w:fill="FFFFFF"/>
              <w:lang w:val="en-US"/>
            </w:rPr>
          </w:rPrChange>
        </w:rPr>
        <w:t>ível em &lt;</w:t>
      </w:r>
      <w:r w:rsidR="002E0635">
        <w:fldChar w:fldCharType="begin"/>
      </w:r>
      <w:r w:rsidR="002E0635">
        <w:instrText xml:space="preserve"> HYPERLINK "http://www.sciencedirect.com" </w:instrText>
      </w:r>
      <w:r w:rsidR="002E0635">
        <w:fldChar w:fldCharType="separate"/>
      </w:r>
      <w:r w:rsidR="004D0FE4" w:rsidRPr="002E0635">
        <w:rPr>
          <w:rStyle w:val="Hyperlink"/>
          <w:rFonts w:ascii="Times New Roman" w:hAnsi="Times New Roman" w:cs="Times New Roman"/>
          <w:sz w:val="24"/>
          <w:szCs w:val="24"/>
          <w:shd w:val="clear" w:color="auto" w:fill="FFFFFF"/>
          <w:rPrChange w:id="365" w:author="Flavia Bernardini" w:date="2016-08-17T14:49:00Z">
            <w:rPr>
              <w:rStyle w:val="Hyperlink"/>
              <w:rFonts w:ascii="Times New Roman" w:hAnsi="Times New Roman" w:cs="Times New Roman"/>
              <w:sz w:val="24"/>
              <w:szCs w:val="24"/>
              <w:shd w:val="clear" w:color="auto" w:fill="FFFFFF"/>
              <w:lang w:val="en-US"/>
            </w:rPr>
          </w:rPrChange>
        </w:rPr>
        <w:t>www.sciencedirect.com</w:t>
      </w:r>
      <w:r w:rsidR="002E0635">
        <w:rPr>
          <w:rStyle w:val="Hyperlink"/>
          <w:rFonts w:ascii="Times New Roman" w:hAnsi="Times New Roman" w:cs="Times New Roman"/>
          <w:sz w:val="24"/>
          <w:szCs w:val="24"/>
          <w:shd w:val="clear" w:color="auto" w:fill="FFFFFF"/>
          <w:lang w:val="en-US"/>
        </w:rPr>
        <w:fldChar w:fldCharType="end"/>
      </w:r>
      <w:r w:rsidR="004D0FE4" w:rsidRPr="002E0635">
        <w:rPr>
          <w:rFonts w:ascii="Times New Roman" w:hAnsi="Times New Roman" w:cs="Times New Roman"/>
          <w:color w:val="222222"/>
          <w:sz w:val="24"/>
          <w:szCs w:val="24"/>
          <w:shd w:val="clear" w:color="auto" w:fill="FFFFFF"/>
          <w:rPrChange w:id="366" w:author="Flavia Bernardini" w:date="2016-08-17T14:49:00Z">
            <w:rPr>
              <w:rFonts w:ascii="Times New Roman" w:hAnsi="Times New Roman" w:cs="Times New Roman"/>
              <w:color w:val="222222"/>
              <w:sz w:val="24"/>
              <w:szCs w:val="24"/>
              <w:shd w:val="clear" w:color="auto" w:fill="FFFFFF"/>
              <w:lang w:val="en-US"/>
            </w:rPr>
          </w:rPrChange>
        </w:rPr>
        <w:t xml:space="preserve">&gt;. Acesso em: </w:t>
      </w:r>
      <w:proofErr w:type="gramStart"/>
      <w:r w:rsidR="004D0FE4" w:rsidRPr="002E0635">
        <w:rPr>
          <w:rFonts w:ascii="Times New Roman" w:hAnsi="Times New Roman" w:cs="Times New Roman"/>
          <w:color w:val="222222"/>
          <w:sz w:val="24"/>
          <w:szCs w:val="24"/>
          <w:shd w:val="clear" w:color="auto" w:fill="FFFFFF"/>
          <w:rPrChange w:id="367" w:author="Flavia Bernardini" w:date="2016-08-17T14:49:00Z">
            <w:rPr>
              <w:rFonts w:ascii="Times New Roman" w:hAnsi="Times New Roman" w:cs="Times New Roman"/>
              <w:color w:val="222222"/>
              <w:sz w:val="24"/>
              <w:szCs w:val="24"/>
              <w:shd w:val="clear" w:color="auto" w:fill="FFFFFF"/>
              <w:lang w:val="en-US"/>
            </w:rPr>
          </w:rPrChange>
        </w:rPr>
        <w:t>03 julho 2016</w:t>
      </w:r>
      <w:proofErr w:type="gramEnd"/>
      <w:r w:rsidR="004D0FE4" w:rsidRPr="002E0635">
        <w:rPr>
          <w:rFonts w:ascii="Times New Roman" w:hAnsi="Times New Roman" w:cs="Times New Roman"/>
          <w:color w:val="222222"/>
          <w:sz w:val="24"/>
          <w:szCs w:val="24"/>
          <w:shd w:val="clear" w:color="auto" w:fill="FFFFFF"/>
          <w:rPrChange w:id="368" w:author="Flavia Bernardini" w:date="2016-08-17T14:49:00Z">
            <w:rPr>
              <w:rFonts w:ascii="Times New Roman" w:hAnsi="Times New Roman" w:cs="Times New Roman"/>
              <w:color w:val="222222"/>
              <w:sz w:val="24"/>
              <w:szCs w:val="24"/>
              <w:shd w:val="clear" w:color="auto" w:fill="FFFFFF"/>
              <w:lang w:val="en-US"/>
            </w:rPr>
          </w:rPrChange>
        </w:rPr>
        <w:t>.</w:t>
      </w:r>
    </w:p>
    <w:p w:rsidR="00B02F6B" w:rsidRDefault="00B02F6B" w:rsidP="00313356">
      <w:pPr>
        <w:tabs>
          <w:tab w:val="left" w:pos="5010"/>
        </w:tabs>
        <w:spacing w:line="360" w:lineRule="auto"/>
        <w:jc w:val="both"/>
        <w:rPr>
          <w:rFonts w:ascii="Times New Roman" w:hAnsi="Times New Roman" w:cs="Times New Roman"/>
          <w:color w:val="222222"/>
          <w:sz w:val="24"/>
          <w:szCs w:val="24"/>
          <w:shd w:val="clear" w:color="auto" w:fill="FFFFFF"/>
        </w:rPr>
      </w:pPr>
      <w:r w:rsidRPr="002E0635">
        <w:rPr>
          <w:rFonts w:ascii="Times New Roman" w:hAnsi="Times New Roman" w:cs="Times New Roman"/>
          <w:color w:val="222222"/>
          <w:sz w:val="24"/>
          <w:szCs w:val="24"/>
          <w:shd w:val="clear" w:color="auto" w:fill="FFFFFF"/>
          <w:rPrChange w:id="369" w:author="Flavia Bernardini" w:date="2016-08-17T14:49:00Z">
            <w:rPr>
              <w:rFonts w:ascii="Times New Roman" w:hAnsi="Times New Roman" w:cs="Times New Roman"/>
              <w:color w:val="222222"/>
              <w:sz w:val="24"/>
              <w:szCs w:val="24"/>
              <w:shd w:val="clear" w:color="auto" w:fill="FFFFFF"/>
              <w:lang w:val="en-US"/>
            </w:rPr>
          </w:rPrChange>
        </w:rPr>
        <w:t xml:space="preserve">WIBISONO, Ari </w:t>
      </w:r>
      <w:proofErr w:type="gramStart"/>
      <w:r w:rsidRPr="002E0635">
        <w:rPr>
          <w:rFonts w:ascii="Times New Roman" w:hAnsi="Times New Roman" w:cs="Times New Roman"/>
          <w:color w:val="222222"/>
          <w:sz w:val="24"/>
          <w:szCs w:val="24"/>
          <w:shd w:val="clear" w:color="auto" w:fill="FFFFFF"/>
          <w:rPrChange w:id="370" w:author="Flavia Bernardini" w:date="2016-08-17T14:49:00Z">
            <w:rPr>
              <w:rFonts w:ascii="Times New Roman" w:hAnsi="Times New Roman" w:cs="Times New Roman"/>
              <w:color w:val="222222"/>
              <w:sz w:val="24"/>
              <w:szCs w:val="24"/>
              <w:shd w:val="clear" w:color="auto" w:fill="FFFFFF"/>
              <w:lang w:val="en-US"/>
            </w:rPr>
          </w:rPrChange>
        </w:rPr>
        <w:t>et</w:t>
      </w:r>
      <w:proofErr w:type="gramEnd"/>
      <w:r w:rsidRPr="002E0635">
        <w:rPr>
          <w:rFonts w:ascii="Times New Roman" w:hAnsi="Times New Roman" w:cs="Times New Roman"/>
          <w:color w:val="222222"/>
          <w:sz w:val="24"/>
          <w:szCs w:val="24"/>
          <w:shd w:val="clear" w:color="auto" w:fill="FFFFFF"/>
          <w:rPrChange w:id="371" w:author="Flavia Bernardini" w:date="2016-08-17T14:49:00Z">
            <w:rPr>
              <w:rFonts w:ascii="Times New Roman" w:hAnsi="Times New Roman" w:cs="Times New Roman"/>
              <w:color w:val="222222"/>
              <w:sz w:val="24"/>
              <w:szCs w:val="24"/>
              <w:shd w:val="clear" w:color="auto" w:fill="FFFFFF"/>
              <w:lang w:val="en-US"/>
            </w:rPr>
          </w:rPrChange>
        </w:rPr>
        <w:t xml:space="preserve"> al.</w:t>
      </w:r>
      <w:r w:rsidRPr="002E0635">
        <w:rPr>
          <w:rStyle w:val="apple-converted-space"/>
          <w:rFonts w:ascii="Times New Roman" w:hAnsi="Times New Roman" w:cs="Times New Roman"/>
          <w:color w:val="222222"/>
          <w:sz w:val="24"/>
          <w:szCs w:val="24"/>
          <w:shd w:val="clear" w:color="auto" w:fill="FFFFFF"/>
          <w:rPrChange w:id="372" w:author="Flavia Bernardini" w:date="2016-08-17T14:49:00Z">
            <w:rPr>
              <w:rStyle w:val="apple-converted-space"/>
              <w:rFonts w:ascii="Times New Roman" w:hAnsi="Times New Roman" w:cs="Times New Roman"/>
              <w:color w:val="222222"/>
              <w:sz w:val="24"/>
              <w:szCs w:val="24"/>
              <w:shd w:val="clear" w:color="auto" w:fill="FFFFFF"/>
              <w:lang w:val="en-US"/>
            </w:rPr>
          </w:rPrChange>
        </w:rPr>
        <w:t> </w:t>
      </w:r>
      <w:proofErr w:type="spellStart"/>
      <w:r w:rsidRPr="00E03859">
        <w:rPr>
          <w:rStyle w:val="Forte"/>
          <w:rFonts w:ascii="Times New Roman" w:hAnsi="Times New Roman" w:cs="Times New Roman"/>
          <w:color w:val="222222"/>
          <w:sz w:val="24"/>
          <w:szCs w:val="24"/>
          <w:shd w:val="clear" w:color="auto" w:fill="FFFFFF"/>
          <w:lang w:val="en-US"/>
        </w:rPr>
        <w:t>Tra</w:t>
      </w:r>
      <w:proofErr w:type="spellEnd"/>
      <w:r w:rsidRPr="00313356">
        <w:rPr>
          <w:rStyle w:val="Forte"/>
          <w:rFonts w:ascii="Times New Roman" w:hAnsi="Times New Roman" w:cs="Times New Roman"/>
          <w:color w:val="222222"/>
          <w:sz w:val="24"/>
          <w:szCs w:val="24"/>
          <w:shd w:val="clear" w:color="auto" w:fill="FFFFFF"/>
        </w:rPr>
        <w:t>ﬃ</w:t>
      </w:r>
      <w:r w:rsidRPr="00E03859">
        <w:rPr>
          <w:rStyle w:val="Forte"/>
          <w:rFonts w:ascii="Times New Roman" w:hAnsi="Times New Roman" w:cs="Times New Roman"/>
          <w:color w:val="222222"/>
          <w:sz w:val="24"/>
          <w:szCs w:val="24"/>
          <w:shd w:val="clear" w:color="auto" w:fill="FFFFFF"/>
          <w:lang w:val="en-US"/>
        </w:rPr>
        <w:t xml:space="preserve">c big data prediction and visualization using Fast </w:t>
      </w:r>
      <w:proofErr w:type="spellStart"/>
      <w:r w:rsidRPr="00E03859">
        <w:rPr>
          <w:rStyle w:val="Forte"/>
          <w:rFonts w:ascii="Times New Roman" w:hAnsi="Times New Roman" w:cs="Times New Roman"/>
          <w:color w:val="222222"/>
          <w:sz w:val="24"/>
          <w:szCs w:val="24"/>
          <w:shd w:val="clear" w:color="auto" w:fill="FFFFFF"/>
          <w:lang w:val="en-US"/>
        </w:rPr>
        <w:t>IncrementalModel</w:t>
      </w:r>
      <w:proofErr w:type="spellEnd"/>
      <w:r w:rsidRPr="00E03859">
        <w:rPr>
          <w:rStyle w:val="Forte"/>
          <w:rFonts w:ascii="Times New Roman" w:hAnsi="Times New Roman" w:cs="Times New Roman"/>
          <w:color w:val="222222"/>
          <w:sz w:val="24"/>
          <w:szCs w:val="24"/>
          <w:shd w:val="clear" w:color="auto" w:fill="FFFFFF"/>
          <w:lang w:val="en-US"/>
        </w:rPr>
        <w:t xml:space="preserve"> Trees-Drift Detection (FIMT-DD).</w:t>
      </w:r>
      <w:r w:rsidRPr="00E03859">
        <w:rPr>
          <w:rStyle w:val="apple-converted-space"/>
          <w:rFonts w:ascii="Times New Roman" w:hAnsi="Times New Roman" w:cs="Times New Roman"/>
          <w:b/>
          <w:bCs/>
          <w:color w:val="222222"/>
          <w:sz w:val="24"/>
          <w:szCs w:val="24"/>
          <w:shd w:val="clear" w:color="auto" w:fill="FFFFFF"/>
          <w:lang w:val="en-US"/>
        </w:rPr>
        <w:t> </w:t>
      </w:r>
      <w:r w:rsidRPr="00351AD7">
        <w:rPr>
          <w:rFonts w:ascii="Times New Roman" w:hAnsi="Times New Roman" w:cs="Times New Roman"/>
          <w:color w:val="222222"/>
          <w:sz w:val="24"/>
          <w:szCs w:val="24"/>
          <w:shd w:val="clear" w:color="auto" w:fill="FFFFFF"/>
          <w:lang w:val="en-US"/>
        </w:rPr>
        <w:t xml:space="preserve">2015. </w:t>
      </w:r>
      <w:r w:rsidRPr="00313356">
        <w:rPr>
          <w:rFonts w:ascii="Times New Roman" w:hAnsi="Times New Roman" w:cs="Times New Roman"/>
          <w:color w:val="222222"/>
          <w:sz w:val="24"/>
          <w:szCs w:val="24"/>
          <w:shd w:val="clear" w:color="auto" w:fill="FFFFFF"/>
        </w:rPr>
        <w:t>Disponível em: &lt;https://www.researchgate.net/publication/284121757_Traffic_Big_Data_Prediction_and_Vi</w:t>
      </w:r>
      <w:r w:rsidRPr="00313356">
        <w:rPr>
          <w:rFonts w:ascii="Times New Roman" w:hAnsi="Times New Roman" w:cs="Times New Roman"/>
          <w:color w:val="222222"/>
          <w:sz w:val="24"/>
          <w:szCs w:val="24"/>
          <w:shd w:val="clear" w:color="auto" w:fill="FFFFFF"/>
        </w:rPr>
        <w:lastRenderedPageBreak/>
        <w:t xml:space="preserve">sualization_using_Fast_Incremental_Model_Trees-Drift_Detection_FIMT-DD&gt;. Acesso em: </w:t>
      </w:r>
      <w:proofErr w:type="gramStart"/>
      <w:r w:rsidRPr="00313356">
        <w:rPr>
          <w:rFonts w:ascii="Times New Roman" w:hAnsi="Times New Roman" w:cs="Times New Roman"/>
          <w:color w:val="222222"/>
          <w:sz w:val="24"/>
          <w:szCs w:val="24"/>
          <w:shd w:val="clear" w:color="auto" w:fill="FFFFFF"/>
        </w:rPr>
        <w:t>26 maio 2016</w:t>
      </w:r>
      <w:proofErr w:type="gramEnd"/>
      <w:r w:rsidRPr="00313356">
        <w:rPr>
          <w:rFonts w:ascii="Times New Roman" w:hAnsi="Times New Roman" w:cs="Times New Roman"/>
          <w:color w:val="222222"/>
          <w:sz w:val="24"/>
          <w:szCs w:val="24"/>
          <w:shd w:val="clear" w:color="auto" w:fill="FFFFFF"/>
        </w:rPr>
        <w:t>.</w:t>
      </w:r>
    </w:p>
    <w:p w:rsidR="00AF254B" w:rsidRPr="00313356" w:rsidRDefault="006C65E5" w:rsidP="00313356">
      <w:pPr>
        <w:tabs>
          <w:tab w:val="left" w:pos="5010"/>
        </w:tabs>
        <w:spacing w:line="360" w:lineRule="auto"/>
        <w:jc w:val="both"/>
        <w:rPr>
          <w:rFonts w:ascii="Times New Roman" w:eastAsia="Times New Roman" w:hAnsi="Times New Roman" w:cs="Times New Roman"/>
          <w:b/>
          <w:bCs/>
          <w:smallCaps/>
          <w:color w:val="000000"/>
          <w:sz w:val="24"/>
          <w:szCs w:val="24"/>
          <w:lang w:eastAsia="pt-BR"/>
        </w:rPr>
      </w:pPr>
      <w:r w:rsidRPr="00313356">
        <w:rPr>
          <w:rFonts w:ascii="Times New Roman" w:hAnsi="Times New Roman" w:cs="Times New Roman"/>
          <w:color w:val="222222"/>
          <w:sz w:val="24"/>
          <w:szCs w:val="24"/>
          <w:shd w:val="clear" w:color="auto" w:fill="FFFFFF"/>
        </w:rPr>
        <w:t>WIKIPÉDIA.</w:t>
      </w:r>
      <w:r w:rsidRPr="00313356">
        <w:rPr>
          <w:rStyle w:val="apple-converted-space"/>
          <w:rFonts w:ascii="Times New Roman" w:hAnsi="Times New Roman" w:cs="Times New Roman"/>
          <w:color w:val="222222"/>
          <w:sz w:val="24"/>
          <w:szCs w:val="24"/>
          <w:shd w:val="clear" w:color="auto" w:fill="FFFFFF"/>
        </w:rPr>
        <w:t> </w:t>
      </w:r>
      <w:r w:rsidRPr="00313356">
        <w:rPr>
          <w:rStyle w:val="Forte"/>
          <w:rFonts w:ascii="Times New Roman" w:hAnsi="Times New Roman" w:cs="Times New Roman"/>
          <w:color w:val="222222"/>
          <w:sz w:val="24"/>
          <w:szCs w:val="24"/>
          <w:shd w:val="clear" w:color="auto" w:fill="FFFFFF"/>
        </w:rPr>
        <w:t xml:space="preserve">Google </w:t>
      </w:r>
      <w:proofErr w:type="spellStart"/>
      <w:r w:rsidRPr="00313356">
        <w:rPr>
          <w:rStyle w:val="Forte"/>
          <w:rFonts w:ascii="Times New Roman" w:hAnsi="Times New Roman" w:cs="Times New Roman"/>
          <w:color w:val="222222"/>
          <w:sz w:val="24"/>
          <w:szCs w:val="24"/>
          <w:shd w:val="clear" w:color="auto" w:fill="FFFFFF"/>
        </w:rPr>
        <w:t>Maps</w:t>
      </w:r>
      <w:proofErr w:type="spellEnd"/>
      <w:r w:rsidRPr="00313356">
        <w:rPr>
          <w:rStyle w:val="Forte"/>
          <w:rFonts w:ascii="Times New Roman" w:hAnsi="Times New Roman" w:cs="Times New Roman"/>
          <w:color w:val="222222"/>
          <w:sz w:val="24"/>
          <w:szCs w:val="24"/>
          <w:shd w:val="clear" w:color="auto" w:fill="FFFFFF"/>
        </w:rPr>
        <w:t>.</w:t>
      </w:r>
      <w:r w:rsidRPr="00313356">
        <w:rPr>
          <w:rStyle w:val="apple-converted-space"/>
          <w:rFonts w:ascii="Times New Roman" w:hAnsi="Times New Roman" w:cs="Times New Roman"/>
          <w:b/>
          <w:bCs/>
          <w:color w:val="222222"/>
          <w:sz w:val="24"/>
          <w:szCs w:val="24"/>
          <w:shd w:val="clear" w:color="auto" w:fill="FFFFFF"/>
        </w:rPr>
        <w:t> </w:t>
      </w:r>
      <w:r w:rsidRPr="00313356">
        <w:rPr>
          <w:rFonts w:ascii="Times New Roman" w:hAnsi="Times New Roman" w:cs="Times New Roman"/>
          <w:color w:val="222222"/>
          <w:sz w:val="24"/>
          <w:szCs w:val="24"/>
          <w:shd w:val="clear" w:color="auto" w:fill="FFFFFF"/>
        </w:rPr>
        <w:t>2016. Disponível em: &lt;</w:t>
      </w:r>
      <w:proofErr w:type="gramStart"/>
      <w:r w:rsidRPr="00313356">
        <w:rPr>
          <w:rFonts w:ascii="Times New Roman" w:hAnsi="Times New Roman" w:cs="Times New Roman"/>
          <w:color w:val="222222"/>
          <w:sz w:val="24"/>
          <w:szCs w:val="24"/>
          <w:shd w:val="clear" w:color="auto" w:fill="FFFFFF"/>
        </w:rPr>
        <w:t>https</w:t>
      </w:r>
      <w:proofErr w:type="gramEnd"/>
      <w:r w:rsidRPr="00313356">
        <w:rPr>
          <w:rFonts w:ascii="Times New Roman" w:hAnsi="Times New Roman" w:cs="Times New Roman"/>
          <w:color w:val="222222"/>
          <w:sz w:val="24"/>
          <w:szCs w:val="24"/>
          <w:shd w:val="clear" w:color="auto" w:fill="FFFFFF"/>
        </w:rPr>
        <w:t>://pt.wikipedia.org/wiki/Google_Maps&gt;. Acesso em: 03 jun. 2016.</w:t>
      </w:r>
    </w:p>
    <w:p w:rsidR="00B02F6B" w:rsidRPr="00313356" w:rsidRDefault="00B02F6B" w:rsidP="00313356">
      <w:pPr>
        <w:tabs>
          <w:tab w:val="left" w:pos="5010"/>
        </w:tabs>
        <w:spacing w:after="0" w:line="360" w:lineRule="auto"/>
        <w:jc w:val="both"/>
        <w:rPr>
          <w:rFonts w:ascii="Times New Roman" w:eastAsia="Times New Roman" w:hAnsi="Times New Roman" w:cs="Times New Roman"/>
          <w:b/>
          <w:bCs/>
          <w:smallCaps/>
          <w:color w:val="000000"/>
          <w:sz w:val="24"/>
          <w:szCs w:val="24"/>
          <w:lang w:eastAsia="pt-BR"/>
        </w:rPr>
      </w:pPr>
    </w:p>
    <w:sectPr w:rsidR="00B02F6B" w:rsidRPr="00313356" w:rsidSect="00A20CEE">
      <w:headerReference w:type="default" r:id="rId48"/>
      <w:pgSz w:w="11906" w:h="16838"/>
      <w:pgMar w:top="1701" w:right="1134" w:bottom="1134" w:left="1701"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85C" w:rsidRDefault="0033385C" w:rsidP="00AC0193">
      <w:pPr>
        <w:spacing w:after="0" w:line="240" w:lineRule="auto"/>
      </w:pPr>
      <w:r>
        <w:separator/>
      </w:r>
    </w:p>
  </w:endnote>
  <w:endnote w:type="continuationSeparator" w:id="0">
    <w:p w:rsidR="0033385C" w:rsidRDefault="0033385C" w:rsidP="00AC0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85C" w:rsidRDefault="0033385C" w:rsidP="00AC0193">
      <w:pPr>
        <w:spacing w:after="0" w:line="240" w:lineRule="auto"/>
      </w:pPr>
      <w:r>
        <w:separator/>
      </w:r>
    </w:p>
  </w:footnote>
  <w:footnote w:type="continuationSeparator" w:id="0">
    <w:p w:rsidR="0033385C" w:rsidRDefault="0033385C" w:rsidP="00AC01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2972621"/>
      <w:docPartObj>
        <w:docPartGallery w:val="Page Numbers (Top of Page)"/>
        <w:docPartUnique/>
      </w:docPartObj>
    </w:sdtPr>
    <w:sdtContent>
      <w:p w:rsidR="002E0635" w:rsidRDefault="002E0635">
        <w:pPr>
          <w:pStyle w:val="Cabealho"/>
          <w:jc w:val="right"/>
        </w:pPr>
        <w:r>
          <w:fldChar w:fldCharType="begin"/>
        </w:r>
        <w:r>
          <w:instrText>PAGE   \* MERGEFORMAT</w:instrText>
        </w:r>
        <w:r>
          <w:fldChar w:fldCharType="separate"/>
        </w:r>
        <w:r w:rsidR="00F07817">
          <w:rPr>
            <w:noProof/>
          </w:rPr>
          <w:t>4</w:t>
        </w:r>
        <w:r>
          <w:rPr>
            <w:noProof/>
          </w:rPr>
          <w:fldChar w:fldCharType="end"/>
        </w:r>
      </w:p>
    </w:sdtContent>
  </w:sdt>
  <w:p w:rsidR="002E0635" w:rsidRDefault="002E063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08A9"/>
    <w:multiLevelType w:val="multilevel"/>
    <w:tmpl w:val="EC6CA7A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F570B0"/>
    <w:multiLevelType w:val="multilevel"/>
    <w:tmpl w:val="FC7CC754"/>
    <w:styleLink w:val="Estilo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6486F75"/>
    <w:multiLevelType w:val="multilevel"/>
    <w:tmpl w:val="74A6A1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D207B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39009F7"/>
    <w:multiLevelType w:val="multilevel"/>
    <w:tmpl w:val="E424B4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69F62D5"/>
    <w:multiLevelType w:val="multilevel"/>
    <w:tmpl w:val="FC7CC754"/>
    <w:numStyleLink w:val="Estilo1"/>
  </w:abstractNum>
  <w:abstractNum w:abstractNumId="6">
    <w:nsid w:val="2B5F1132"/>
    <w:multiLevelType w:val="hybridMultilevel"/>
    <w:tmpl w:val="1BF2917A"/>
    <w:lvl w:ilvl="0" w:tplc="069AC2A8">
      <w:start w:val="1"/>
      <w:numFmt w:val="lowerLetter"/>
      <w:lvlText w:val="(%1)"/>
      <w:lvlJc w:val="left"/>
      <w:pPr>
        <w:ind w:left="218" w:hanging="360"/>
      </w:pPr>
      <w:rPr>
        <w:rFonts w:hint="default"/>
        <w:color w:val="000000"/>
      </w:rPr>
    </w:lvl>
    <w:lvl w:ilvl="1" w:tplc="04160019" w:tentative="1">
      <w:start w:val="1"/>
      <w:numFmt w:val="lowerLetter"/>
      <w:lvlText w:val="%2."/>
      <w:lvlJc w:val="left"/>
      <w:pPr>
        <w:ind w:left="938" w:hanging="360"/>
      </w:pPr>
    </w:lvl>
    <w:lvl w:ilvl="2" w:tplc="0416001B" w:tentative="1">
      <w:start w:val="1"/>
      <w:numFmt w:val="lowerRoman"/>
      <w:lvlText w:val="%3."/>
      <w:lvlJc w:val="right"/>
      <w:pPr>
        <w:ind w:left="1658" w:hanging="180"/>
      </w:pPr>
    </w:lvl>
    <w:lvl w:ilvl="3" w:tplc="0416000F" w:tentative="1">
      <w:start w:val="1"/>
      <w:numFmt w:val="decimal"/>
      <w:lvlText w:val="%4."/>
      <w:lvlJc w:val="left"/>
      <w:pPr>
        <w:ind w:left="2378" w:hanging="360"/>
      </w:pPr>
    </w:lvl>
    <w:lvl w:ilvl="4" w:tplc="04160019" w:tentative="1">
      <w:start w:val="1"/>
      <w:numFmt w:val="lowerLetter"/>
      <w:lvlText w:val="%5."/>
      <w:lvlJc w:val="left"/>
      <w:pPr>
        <w:ind w:left="3098" w:hanging="360"/>
      </w:pPr>
    </w:lvl>
    <w:lvl w:ilvl="5" w:tplc="0416001B" w:tentative="1">
      <w:start w:val="1"/>
      <w:numFmt w:val="lowerRoman"/>
      <w:lvlText w:val="%6."/>
      <w:lvlJc w:val="right"/>
      <w:pPr>
        <w:ind w:left="3818" w:hanging="180"/>
      </w:pPr>
    </w:lvl>
    <w:lvl w:ilvl="6" w:tplc="0416000F" w:tentative="1">
      <w:start w:val="1"/>
      <w:numFmt w:val="decimal"/>
      <w:lvlText w:val="%7."/>
      <w:lvlJc w:val="left"/>
      <w:pPr>
        <w:ind w:left="4538" w:hanging="360"/>
      </w:pPr>
    </w:lvl>
    <w:lvl w:ilvl="7" w:tplc="04160019" w:tentative="1">
      <w:start w:val="1"/>
      <w:numFmt w:val="lowerLetter"/>
      <w:lvlText w:val="%8."/>
      <w:lvlJc w:val="left"/>
      <w:pPr>
        <w:ind w:left="5258" w:hanging="360"/>
      </w:pPr>
    </w:lvl>
    <w:lvl w:ilvl="8" w:tplc="0416001B" w:tentative="1">
      <w:start w:val="1"/>
      <w:numFmt w:val="lowerRoman"/>
      <w:lvlText w:val="%9."/>
      <w:lvlJc w:val="right"/>
      <w:pPr>
        <w:ind w:left="5978" w:hanging="180"/>
      </w:pPr>
    </w:lvl>
  </w:abstractNum>
  <w:abstractNum w:abstractNumId="7">
    <w:nsid w:val="34AC6FCC"/>
    <w:multiLevelType w:val="hybridMultilevel"/>
    <w:tmpl w:val="5180F2DA"/>
    <w:lvl w:ilvl="0" w:tplc="5164F4F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77A0AFF"/>
    <w:multiLevelType w:val="multilevel"/>
    <w:tmpl w:val="2836FCB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520B37"/>
    <w:multiLevelType w:val="hybridMultilevel"/>
    <w:tmpl w:val="CAE41D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B6B2608"/>
    <w:multiLevelType w:val="multilevel"/>
    <w:tmpl w:val="0416001F"/>
    <w:styleLink w:val="Estilo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2E503ED"/>
    <w:multiLevelType w:val="hybridMultilevel"/>
    <w:tmpl w:val="1106806C"/>
    <w:lvl w:ilvl="0" w:tplc="00A88AD8">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nsid w:val="450E60A5"/>
    <w:multiLevelType w:val="multilevel"/>
    <w:tmpl w:val="FC7CC7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653314C"/>
    <w:multiLevelType w:val="multilevel"/>
    <w:tmpl w:val="B8007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9A75FA3"/>
    <w:multiLevelType w:val="multilevel"/>
    <w:tmpl w:val="CCE03228"/>
    <w:lvl w:ilvl="0">
      <w:start w:val="1"/>
      <w:numFmt w:val="decimal"/>
      <w:lvlText w:val="%1"/>
      <w:lvlJc w:val="left"/>
      <w:pPr>
        <w:ind w:left="720" w:hanging="360"/>
      </w:pPr>
      <w:rPr>
        <w:rFonts w:hint="default"/>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50964282"/>
    <w:multiLevelType w:val="multilevel"/>
    <w:tmpl w:val="4184C9F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50972C0"/>
    <w:multiLevelType w:val="hybridMultilevel"/>
    <w:tmpl w:val="5BDEB682"/>
    <w:lvl w:ilvl="0" w:tplc="7CFE9BAA">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94B6384"/>
    <w:multiLevelType w:val="multilevel"/>
    <w:tmpl w:val="3A566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9D222C9"/>
    <w:multiLevelType w:val="hybridMultilevel"/>
    <w:tmpl w:val="2A9C1BDA"/>
    <w:lvl w:ilvl="0" w:tplc="9AAA0C9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5EFC425B"/>
    <w:multiLevelType w:val="multilevel"/>
    <w:tmpl w:val="E434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994C04"/>
    <w:multiLevelType w:val="multilevel"/>
    <w:tmpl w:val="FAB0B4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6AD4D4E"/>
    <w:multiLevelType w:val="hybridMultilevel"/>
    <w:tmpl w:val="79984E56"/>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68597D86"/>
    <w:multiLevelType w:val="multilevel"/>
    <w:tmpl w:val="9A543108"/>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9023C9C"/>
    <w:multiLevelType w:val="hybridMultilevel"/>
    <w:tmpl w:val="CEBA5E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718E3759"/>
    <w:multiLevelType w:val="hybridMultilevel"/>
    <w:tmpl w:val="F868680E"/>
    <w:lvl w:ilvl="0" w:tplc="B998B680">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76E32BDA"/>
    <w:multiLevelType w:val="hybridMultilevel"/>
    <w:tmpl w:val="BD3C4356"/>
    <w:lvl w:ilvl="0" w:tplc="DCAC42A2">
      <w:start w:val="1"/>
      <w:numFmt w:val="lowerLetter"/>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7"/>
  </w:num>
  <w:num w:numId="2">
    <w:abstractNumId w:val="2"/>
  </w:num>
  <w:num w:numId="3">
    <w:abstractNumId w:val="0"/>
    <w:lvlOverride w:ilvl="0">
      <w:lvl w:ilvl="0">
        <w:numFmt w:val="decimal"/>
        <w:lvlText w:val=""/>
        <w:lvlJc w:val="left"/>
      </w:lvl>
    </w:lvlOverride>
    <w:lvlOverride w:ilvl="1">
      <w:lvl w:ilvl="1">
        <w:numFmt w:val="decimal"/>
        <w:lvlText w:val="%2."/>
        <w:lvlJc w:val="left"/>
      </w:lvl>
    </w:lvlOverride>
  </w:num>
  <w:num w:numId="4">
    <w:abstractNumId w:val="8"/>
    <w:lvlOverride w:ilvl="0">
      <w:lvl w:ilvl="0">
        <w:numFmt w:val="decimal"/>
        <w:lvlText w:val=""/>
        <w:lvlJc w:val="left"/>
      </w:lvl>
    </w:lvlOverride>
    <w:lvlOverride w:ilvl="1">
      <w:lvl w:ilvl="1">
        <w:numFmt w:val="decimal"/>
        <w:lvlText w:val="%2."/>
        <w:lvlJc w:val="left"/>
      </w:lvl>
    </w:lvlOverride>
  </w:num>
  <w:num w:numId="5">
    <w:abstractNumId w:val="22"/>
    <w:lvlOverride w:ilvl="0">
      <w:lvl w:ilvl="0">
        <w:numFmt w:val="decimal"/>
        <w:lvlText w:val=""/>
        <w:lvlJc w:val="left"/>
      </w:lvl>
    </w:lvlOverride>
    <w:lvlOverride w:ilvl="1">
      <w:lvl w:ilvl="1">
        <w:numFmt w:val="decimal"/>
        <w:lvlText w:val="%2."/>
        <w:lvlJc w:val="left"/>
      </w:lvl>
    </w:lvlOverride>
  </w:num>
  <w:num w:numId="6">
    <w:abstractNumId w:val="13"/>
  </w:num>
  <w:num w:numId="7">
    <w:abstractNumId w:val="19"/>
  </w:num>
  <w:num w:numId="8">
    <w:abstractNumId w:val="20"/>
  </w:num>
  <w:num w:numId="9">
    <w:abstractNumId w:val="14"/>
  </w:num>
  <w:num w:numId="10">
    <w:abstractNumId w:val="12"/>
  </w:num>
  <w:num w:numId="11">
    <w:abstractNumId w:val="1"/>
  </w:num>
  <w:num w:numId="12">
    <w:abstractNumId w:val="5"/>
  </w:num>
  <w:num w:numId="13">
    <w:abstractNumId w:val="16"/>
  </w:num>
  <w:num w:numId="14">
    <w:abstractNumId w:val="6"/>
  </w:num>
  <w:num w:numId="15">
    <w:abstractNumId w:val="25"/>
  </w:num>
  <w:num w:numId="16">
    <w:abstractNumId w:val="4"/>
  </w:num>
  <w:num w:numId="17">
    <w:abstractNumId w:val="15"/>
  </w:num>
  <w:num w:numId="18">
    <w:abstractNumId w:val="10"/>
  </w:num>
  <w:num w:numId="19">
    <w:abstractNumId w:val="3"/>
  </w:num>
  <w:num w:numId="20">
    <w:abstractNumId w:val="15"/>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1">
    <w:abstractNumId w:val="15"/>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2">
    <w:abstractNumId w:val="15"/>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15"/>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4">
    <w:abstractNumId w:val="15"/>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5">
    <w:abstractNumId w:val="15"/>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6">
    <w:abstractNumId w:val="15"/>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7"/>
  </w:num>
  <w:num w:numId="28">
    <w:abstractNumId w:val="9"/>
  </w:num>
  <w:num w:numId="29">
    <w:abstractNumId w:val="11"/>
  </w:num>
  <w:num w:numId="30">
    <w:abstractNumId w:val="23"/>
  </w:num>
  <w:num w:numId="31">
    <w:abstractNumId w:val="18"/>
  </w:num>
  <w:num w:numId="32">
    <w:abstractNumId w:val="24"/>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2A0"/>
    <w:rsid w:val="000004FD"/>
    <w:rsid w:val="00000A07"/>
    <w:rsid w:val="00001E34"/>
    <w:rsid w:val="000028AD"/>
    <w:rsid w:val="0001172E"/>
    <w:rsid w:val="00032E39"/>
    <w:rsid w:val="00042A14"/>
    <w:rsid w:val="00042B8D"/>
    <w:rsid w:val="000459DA"/>
    <w:rsid w:val="0004795D"/>
    <w:rsid w:val="00072FEF"/>
    <w:rsid w:val="00076C88"/>
    <w:rsid w:val="000858AA"/>
    <w:rsid w:val="00091D53"/>
    <w:rsid w:val="00097498"/>
    <w:rsid w:val="00097D6B"/>
    <w:rsid w:val="000A7271"/>
    <w:rsid w:val="000B11D1"/>
    <w:rsid w:val="000B244A"/>
    <w:rsid w:val="000B6D17"/>
    <w:rsid w:val="000B708F"/>
    <w:rsid w:val="000C5AFF"/>
    <w:rsid w:val="000D2C5E"/>
    <w:rsid w:val="000D62A0"/>
    <w:rsid w:val="000E0E2A"/>
    <w:rsid w:val="000F647A"/>
    <w:rsid w:val="001074D9"/>
    <w:rsid w:val="0010792B"/>
    <w:rsid w:val="001119F3"/>
    <w:rsid w:val="00111A11"/>
    <w:rsid w:val="00117AFF"/>
    <w:rsid w:val="00140D71"/>
    <w:rsid w:val="0014356D"/>
    <w:rsid w:val="001701DE"/>
    <w:rsid w:val="001734F1"/>
    <w:rsid w:val="001953EF"/>
    <w:rsid w:val="001A1AB6"/>
    <w:rsid w:val="001A4875"/>
    <w:rsid w:val="001A77FC"/>
    <w:rsid w:val="001B53C4"/>
    <w:rsid w:val="001C3878"/>
    <w:rsid w:val="001D5E67"/>
    <w:rsid w:val="001E1FE5"/>
    <w:rsid w:val="001F6AD2"/>
    <w:rsid w:val="00212FCB"/>
    <w:rsid w:val="00213C56"/>
    <w:rsid w:val="0022704A"/>
    <w:rsid w:val="00233229"/>
    <w:rsid w:val="00234FFB"/>
    <w:rsid w:val="002408DA"/>
    <w:rsid w:val="002558A9"/>
    <w:rsid w:val="00274F64"/>
    <w:rsid w:val="00280F7D"/>
    <w:rsid w:val="002853F9"/>
    <w:rsid w:val="00292120"/>
    <w:rsid w:val="002B696A"/>
    <w:rsid w:val="002B7006"/>
    <w:rsid w:val="002C271D"/>
    <w:rsid w:val="002C2F42"/>
    <w:rsid w:val="002C5F90"/>
    <w:rsid w:val="002E0622"/>
    <w:rsid w:val="002E0635"/>
    <w:rsid w:val="002E1865"/>
    <w:rsid w:val="002F7CEE"/>
    <w:rsid w:val="00306BEE"/>
    <w:rsid w:val="00313356"/>
    <w:rsid w:val="003168BF"/>
    <w:rsid w:val="00317E43"/>
    <w:rsid w:val="00325AF2"/>
    <w:rsid w:val="0033385C"/>
    <w:rsid w:val="00334BE5"/>
    <w:rsid w:val="003432F6"/>
    <w:rsid w:val="00345307"/>
    <w:rsid w:val="0034791E"/>
    <w:rsid w:val="00351AD7"/>
    <w:rsid w:val="00352515"/>
    <w:rsid w:val="003534D8"/>
    <w:rsid w:val="00360C4F"/>
    <w:rsid w:val="003764E3"/>
    <w:rsid w:val="00380794"/>
    <w:rsid w:val="003836A4"/>
    <w:rsid w:val="003875F1"/>
    <w:rsid w:val="00394A64"/>
    <w:rsid w:val="003A18DD"/>
    <w:rsid w:val="003A3F65"/>
    <w:rsid w:val="003B7439"/>
    <w:rsid w:val="003E1249"/>
    <w:rsid w:val="003E2445"/>
    <w:rsid w:val="003F5020"/>
    <w:rsid w:val="003F536D"/>
    <w:rsid w:val="00403356"/>
    <w:rsid w:val="00412D23"/>
    <w:rsid w:val="004212E1"/>
    <w:rsid w:val="00431E4E"/>
    <w:rsid w:val="0043672B"/>
    <w:rsid w:val="004444DD"/>
    <w:rsid w:val="00453D0F"/>
    <w:rsid w:val="004579CB"/>
    <w:rsid w:val="00457C3F"/>
    <w:rsid w:val="00463EEF"/>
    <w:rsid w:val="00465B9C"/>
    <w:rsid w:val="004843BE"/>
    <w:rsid w:val="00493DE6"/>
    <w:rsid w:val="004A32C9"/>
    <w:rsid w:val="004A589E"/>
    <w:rsid w:val="004A5D94"/>
    <w:rsid w:val="004A6C8E"/>
    <w:rsid w:val="004A6EBE"/>
    <w:rsid w:val="004B6888"/>
    <w:rsid w:val="004B6FA8"/>
    <w:rsid w:val="004C31B0"/>
    <w:rsid w:val="004C5045"/>
    <w:rsid w:val="004D0FE4"/>
    <w:rsid w:val="004D219F"/>
    <w:rsid w:val="004E6106"/>
    <w:rsid w:val="004E7DE3"/>
    <w:rsid w:val="004F51A3"/>
    <w:rsid w:val="00501175"/>
    <w:rsid w:val="00511DE8"/>
    <w:rsid w:val="00512130"/>
    <w:rsid w:val="00521160"/>
    <w:rsid w:val="005278EA"/>
    <w:rsid w:val="00530173"/>
    <w:rsid w:val="00531F81"/>
    <w:rsid w:val="005334C1"/>
    <w:rsid w:val="00533B9D"/>
    <w:rsid w:val="00544B13"/>
    <w:rsid w:val="00544E02"/>
    <w:rsid w:val="0054676A"/>
    <w:rsid w:val="00551443"/>
    <w:rsid w:val="00556B53"/>
    <w:rsid w:val="00561F6D"/>
    <w:rsid w:val="0056428F"/>
    <w:rsid w:val="00570E58"/>
    <w:rsid w:val="005773E5"/>
    <w:rsid w:val="00590D6A"/>
    <w:rsid w:val="005B0FF2"/>
    <w:rsid w:val="005B4BFD"/>
    <w:rsid w:val="005B77F8"/>
    <w:rsid w:val="005C1C0B"/>
    <w:rsid w:val="005D1F20"/>
    <w:rsid w:val="005D6CC1"/>
    <w:rsid w:val="005E0727"/>
    <w:rsid w:val="005F7AEE"/>
    <w:rsid w:val="00605D7B"/>
    <w:rsid w:val="00613370"/>
    <w:rsid w:val="006143A7"/>
    <w:rsid w:val="006202BB"/>
    <w:rsid w:val="006240EA"/>
    <w:rsid w:val="00634E0C"/>
    <w:rsid w:val="00635A7D"/>
    <w:rsid w:val="006403B5"/>
    <w:rsid w:val="00644BAC"/>
    <w:rsid w:val="0065302A"/>
    <w:rsid w:val="00654F29"/>
    <w:rsid w:val="006564F9"/>
    <w:rsid w:val="006620C9"/>
    <w:rsid w:val="00663833"/>
    <w:rsid w:val="00667177"/>
    <w:rsid w:val="00673D49"/>
    <w:rsid w:val="0068105C"/>
    <w:rsid w:val="006A2FAB"/>
    <w:rsid w:val="006A4CF8"/>
    <w:rsid w:val="006A6815"/>
    <w:rsid w:val="006A7751"/>
    <w:rsid w:val="006A7B03"/>
    <w:rsid w:val="006C2A1E"/>
    <w:rsid w:val="006C48BD"/>
    <w:rsid w:val="006C65E5"/>
    <w:rsid w:val="006D1C92"/>
    <w:rsid w:val="006D3494"/>
    <w:rsid w:val="006E7F19"/>
    <w:rsid w:val="006F23D4"/>
    <w:rsid w:val="006F327E"/>
    <w:rsid w:val="006F7C6B"/>
    <w:rsid w:val="00715FA7"/>
    <w:rsid w:val="00717A66"/>
    <w:rsid w:val="00737CA0"/>
    <w:rsid w:val="0074212D"/>
    <w:rsid w:val="00752956"/>
    <w:rsid w:val="00785D78"/>
    <w:rsid w:val="007A6CB1"/>
    <w:rsid w:val="007B0BCA"/>
    <w:rsid w:val="007B3465"/>
    <w:rsid w:val="007B3A7A"/>
    <w:rsid w:val="007B574D"/>
    <w:rsid w:val="007D1010"/>
    <w:rsid w:val="007D2EB7"/>
    <w:rsid w:val="007E4333"/>
    <w:rsid w:val="007E6FD8"/>
    <w:rsid w:val="007F5069"/>
    <w:rsid w:val="008256D4"/>
    <w:rsid w:val="00831404"/>
    <w:rsid w:val="00841CBD"/>
    <w:rsid w:val="008477CA"/>
    <w:rsid w:val="00851F72"/>
    <w:rsid w:val="0085421A"/>
    <w:rsid w:val="00866A28"/>
    <w:rsid w:val="00866D8B"/>
    <w:rsid w:val="008901C6"/>
    <w:rsid w:val="00890CF3"/>
    <w:rsid w:val="00894BC2"/>
    <w:rsid w:val="008975D4"/>
    <w:rsid w:val="008A4B88"/>
    <w:rsid w:val="008A53C6"/>
    <w:rsid w:val="008A618E"/>
    <w:rsid w:val="008A6BD0"/>
    <w:rsid w:val="008B1B0F"/>
    <w:rsid w:val="008B7C47"/>
    <w:rsid w:val="008C29F4"/>
    <w:rsid w:val="008D0F7C"/>
    <w:rsid w:val="008D69A2"/>
    <w:rsid w:val="008D798C"/>
    <w:rsid w:val="0091039B"/>
    <w:rsid w:val="00911DB6"/>
    <w:rsid w:val="009149C9"/>
    <w:rsid w:val="00933D4E"/>
    <w:rsid w:val="009340C7"/>
    <w:rsid w:val="00937FEA"/>
    <w:rsid w:val="00942760"/>
    <w:rsid w:val="00952EC2"/>
    <w:rsid w:val="009569FB"/>
    <w:rsid w:val="00967B3D"/>
    <w:rsid w:val="00971D3D"/>
    <w:rsid w:val="0098380C"/>
    <w:rsid w:val="00983DC2"/>
    <w:rsid w:val="009862FE"/>
    <w:rsid w:val="00986CD6"/>
    <w:rsid w:val="00987F77"/>
    <w:rsid w:val="00990222"/>
    <w:rsid w:val="00992B9E"/>
    <w:rsid w:val="00996465"/>
    <w:rsid w:val="009B2FB0"/>
    <w:rsid w:val="009C12CC"/>
    <w:rsid w:val="009C6630"/>
    <w:rsid w:val="009D2E33"/>
    <w:rsid w:val="009D304A"/>
    <w:rsid w:val="009E3F96"/>
    <w:rsid w:val="009F6DED"/>
    <w:rsid w:val="00A01775"/>
    <w:rsid w:val="00A20CEE"/>
    <w:rsid w:val="00A25936"/>
    <w:rsid w:val="00A3134C"/>
    <w:rsid w:val="00A55F9A"/>
    <w:rsid w:val="00A63094"/>
    <w:rsid w:val="00A63B8A"/>
    <w:rsid w:val="00A74012"/>
    <w:rsid w:val="00A84D80"/>
    <w:rsid w:val="00A91564"/>
    <w:rsid w:val="00AA5315"/>
    <w:rsid w:val="00AB171F"/>
    <w:rsid w:val="00AC0193"/>
    <w:rsid w:val="00AC728F"/>
    <w:rsid w:val="00AD2A71"/>
    <w:rsid w:val="00AD30DE"/>
    <w:rsid w:val="00AF254B"/>
    <w:rsid w:val="00B02F6B"/>
    <w:rsid w:val="00B13C3F"/>
    <w:rsid w:val="00B30183"/>
    <w:rsid w:val="00B3317D"/>
    <w:rsid w:val="00B42599"/>
    <w:rsid w:val="00B46D59"/>
    <w:rsid w:val="00B573F0"/>
    <w:rsid w:val="00B575D5"/>
    <w:rsid w:val="00B62090"/>
    <w:rsid w:val="00B765D7"/>
    <w:rsid w:val="00B97961"/>
    <w:rsid w:val="00BB1807"/>
    <w:rsid w:val="00BC4087"/>
    <w:rsid w:val="00BD2CF4"/>
    <w:rsid w:val="00BD37E2"/>
    <w:rsid w:val="00BD47C6"/>
    <w:rsid w:val="00BD58BD"/>
    <w:rsid w:val="00BD66F6"/>
    <w:rsid w:val="00BE6BEA"/>
    <w:rsid w:val="00BE71E1"/>
    <w:rsid w:val="00BF33AD"/>
    <w:rsid w:val="00BF6B47"/>
    <w:rsid w:val="00BF7ED8"/>
    <w:rsid w:val="00C058E1"/>
    <w:rsid w:val="00C06C61"/>
    <w:rsid w:val="00C10091"/>
    <w:rsid w:val="00C21FB7"/>
    <w:rsid w:val="00C25513"/>
    <w:rsid w:val="00C34774"/>
    <w:rsid w:val="00C35AFC"/>
    <w:rsid w:val="00C633D2"/>
    <w:rsid w:val="00C63AC7"/>
    <w:rsid w:val="00C70E21"/>
    <w:rsid w:val="00C71642"/>
    <w:rsid w:val="00C75AED"/>
    <w:rsid w:val="00C80F5C"/>
    <w:rsid w:val="00C90247"/>
    <w:rsid w:val="00C91674"/>
    <w:rsid w:val="00C9737D"/>
    <w:rsid w:val="00CA2D70"/>
    <w:rsid w:val="00CA37D3"/>
    <w:rsid w:val="00CA5BCB"/>
    <w:rsid w:val="00CA7DDF"/>
    <w:rsid w:val="00CB072D"/>
    <w:rsid w:val="00CB166B"/>
    <w:rsid w:val="00CC1BB4"/>
    <w:rsid w:val="00CD2EDC"/>
    <w:rsid w:val="00CD3F33"/>
    <w:rsid w:val="00CD4CFB"/>
    <w:rsid w:val="00CE1E95"/>
    <w:rsid w:val="00D10318"/>
    <w:rsid w:val="00D1485B"/>
    <w:rsid w:val="00D208F4"/>
    <w:rsid w:val="00D334FA"/>
    <w:rsid w:val="00D4258D"/>
    <w:rsid w:val="00D437D9"/>
    <w:rsid w:val="00D4703B"/>
    <w:rsid w:val="00D50211"/>
    <w:rsid w:val="00D708F6"/>
    <w:rsid w:val="00D82551"/>
    <w:rsid w:val="00D83607"/>
    <w:rsid w:val="00D94EC3"/>
    <w:rsid w:val="00D97857"/>
    <w:rsid w:val="00DB0B41"/>
    <w:rsid w:val="00DB0D58"/>
    <w:rsid w:val="00DC7C5F"/>
    <w:rsid w:val="00DD6C08"/>
    <w:rsid w:val="00DD730A"/>
    <w:rsid w:val="00DE40D8"/>
    <w:rsid w:val="00DF2408"/>
    <w:rsid w:val="00DF52ED"/>
    <w:rsid w:val="00DF5AE2"/>
    <w:rsid w:val="00DF5F53"/>
    <w:rsid w:val="00DF709D"/>
    <w:rsid w:val="00E03859"/>
    <w:rsid w:val="00E03F08"/>
    <w:rsid w:val="00E0755D"/>
    <w:rsid w:val="00E17490"/>
    <w:rsid w:val="00E2610E"/>
    <w:rsid w:val="00E2726D"/>
    <w:rsid w:val="00E34265"/>
    <w:rsid w:val="00E63E28"/>
    <w:rsid w:val="00E77F4D"/>
    <w:rsid w:val="00E8682A"/>
    <w:rsid w:val="00E86A22"/>
    <w:rsid w:val="00E91666"/>
    <w:rsid w:val="00EC2ED4"/>
    <w:rsid w:val="00EC3A47"/>
    <w:rsid w:val="00ED1A18"/>
    <w:rsid w:val="00ED2597"/>
    <w:rsid w:val="00ED7F6E"/>
    <w:rsid w:val="00EE1CBB"/>
    <w:rsid w:val="00EE2718"/>
    <w:rsid w:val="00EF1DCE"/>
    <w:rsid w:val="00EF3127"/>
    <w:rsid w:val="00F0145D"/>
    <w:rsid w:val="00F0543D"/>
    <w:rsid w:val="00F06A3F"/>
    <w:rsid w:val="00F07817"/>
    <w:rsid w:val="00F27DBE"/>
    <w:rsid w:val="00F323F5"/>
    <w:rsid w:val="00F35DB5"/>
    <w:rsid w:val="00F46FF4"/>
    <w:rsid w:val="00F47E3B"/>
    <w:rsid w:val="00F658A0"/>
    <w:rsid w:val="00F65B24"/>
    <w:rsid w:val="00F719C2"/>
    <w:rsid w:val="00F724F6"/>
    <w:rsid w:val="00F82372"/>
    <w:rsid w:val="00F83888"/>
    <w:rsid w:val="00F84769"/>
    <w:rsid w:val="00FB2485"/>
    <w:rsid w:val="00FC3F34"/>
    <w:rsid w:val="00FC4D80"/>
    <w:rsid w:val="00FC7188"/>
    <w:rsid w:val="00FE6403"/>
    <w:rsid w:val="00FF0373"/>
    <w:rsid w:val="00FF1D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BAC"/>
  </w:style>
  <w:style w:type="paragraph" w:styleId="Ttulo1">
    <w:name w:val="heading 1"/>
    <w:basedOn w:val="Normal"/>
    <w:link w:val="Ttulo1Char"/>
    <w:uiPriority w:val="9"/>
    <w:qFormat/>
    <w:rsid w:val="000D62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0D62A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0D62A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0D62A0"/>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D62A0"/>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0D62A0"/>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0D62A0"/>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0D62A0"/>
    <w:rPr>
      <w:rFonts w:ascii="Times New Roman" w:eastAsia="Times New Roman" w:hAnsi="Times New Roman" w:cs="Times New Roman"/>
      <w:b/>
      <w:bCs/>
      <w:sz w:val="24"/>
      <w:szCs w:val="24"/>
      <w:lang w:eastAsia="pt-BR"/>
    </w:rPr>
  </w:style>
  <w:style w:type="paragraph" w:styleId="NormalWeb">
    <w:name w:val="Normal (Web)"/>
    <w:basedOn w:val="Normal"/>
    <w:uiPriority w:val="99"/>
    <w:unhideWhenUsed/>
    <w:rsid w:val="000D62A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0D62A0"/>
    <w:rPr>
      <w:color w:val="0000FF"/>
      <w:u w:val="single"/>
    </w:rPr>
  </w:style>
  <w:style w:type="character" w:customStyle="1" w:styleId="apple-tab-span">
    <w:name w:val="apple-tab-span"/>
    <w:basedOn w:val="Fontepargpadro"/>
    <w:rsid w:val="000D62A0"/>
  </w:style>
  <w:style w:type="paragraph" w:styleId="Textodebalo">
    <w:name w:val="Balloon Text"/>
    <w:basedOn w:val="Normal"/>
    <w:link w:val="TextodebaloChar"/>
    <w:uiPriority w:val="99"/>
    <w:semiHidden/>
    <w:unhideWhenUsed/>
    <w:rsid w:val="000D62A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D62A0"/>
    <w:rPr>
      <w:rFonts w:ascii="Tahoma" w:hAnsi="Tahoma" w:cs="Tahoma"/>
      <w:sz w:val="16"/>
      <w:szCs w:val="16"/>
    </w:rPr>
  </w:style>
  <w:style w:type="paragraph" w:styleId="PargrafodaLista">
    <w:name w:val="List Paragraph"/>
    <w:basedOn w:val="Normal"/>
    <w:uiPriority w:val="34"/>
    <w:qFormat/>
    <w:rsid w:val="00BF33AD"/>
    <w:pPr>
      <w:ind w:left="720"/>
      <w:contextualSpacing/>
    </w:pPr>
  </w:style>
  <w:style w:type="numbering" w:customStyle="1" w:styleId="Estilo1">
    <w:name w:val="Estilo1"/>
    <w:uiPriority w:val="99"/>
    <w:rsid w:val="000B244A"/>
    <w:pPr>
      <w:numPr>
        <w:numId w:val="11"/>
      </w:numPr>
    </w:pPr>
  </w:style>
  <w:style w:type="character" w:styleId="TextodoEspaoReservado">
    <w:name w:val="Placeholder Text"/>
    <w:basedOn w:val="Fontepargpadro"/>
    <w:uiPriority w:val="99"/>
    <w:semiHidden/>
    <w:rsid w:val="004A6C8E"/>
    <w:rPr>
      <w:color w:val="808080"/>
    </w:rPr>
  </w:style>
  <w:style w:type="paragraph" w:styleId="Cabealho">
    <w:name w:val="header"/>
    <w:basedOn w:val="Normal"/>
    <w:link w:val="CabealhoChar"/>
    <w:uiPriority w:val="99"/>
    <w:unhideWhenUsed/>
    <w:rsid w:val="00AC019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C0193"/>
  </w:style>
  <w:style w:type="paragraph" w:styleId="Rodap">
    <w:name w:val="footer"/>
    <w:basedOn w:val="Normal"/>
    <w:link w:val="RodapChar"/>
    <w:uiPriority w:val="99"/>
    <w:unhideWhenUsed/>
    <w:rsid w:val="00AC0193"/>
    <w:pPr>
      <w:tabs>
        <w:tab w:val="center" w:pos="4252"/>
        <w:tab w:val="right" w:pos="8504"/>
      </w:tabs>
      <w:spacing w:after="0" w:line="240" w:lineRule="auto"/>
    </w:pPr>
  </w:style>
  <w:style w:type="character" w:customStyle="1" w:styleId="RodapChar">
    <w:name w:val="Rodapé Char"/>
    <w:basedOn w:val="Fontepargpadro"/>
    <w:link w:val="Rodap"/>
    <w:uiPriority w:val="99"/>
    <w:rsid w:val="00AC0193"/>
  </w:style>
  <w:style w:type="character" w:customStyle="1" w:styleId="apple-converted-space">
    <w:name w:val="apple-converted-space"/>
    <w:basedOn w:val="Fontepargpadro"/>
    <w:rsid w:val="00AC0193"/>
  </w:style>
  <w:style w:type="character" w:styleId="Forte">
    <w:name w:val="Strong"/>
    <w:basedOn w:val="Fontepargpadro"/>
    <w:uiPriority w:val="22"/>
    <w:qFormat/>
    <w:rsid w:val="00AC0193"/>
    <w:rPr>
      <w:b/>
      <w:bCs/>
    </w:rPr>
  </w:style>
  <w:style w:type="paragraph" w:styleId="Legenda">
    <w:name w:val="caption"/>
    <w:basedOn w:val="Normal"/>
    <w:next w:val="Normal"/>
    <w:uiPriority w:val="35"/>
    <w:unhideWhenUsed/>
    <w:qFormat/>
    <w:rsid w:val="00F46FF4"/>
    <w:pPr>
      <w:spacing w:line="240" w:lineRule="auto"/>
    </w:pPr>
    <w:rPr>
      <w:b/>
      <w:bCs/>
      <w:color w:val="4F81BD" w:themeColor="accent1"/>
      <w:sz w:val="18"/>
      <w:szCs w:val="18"/>
    </w:rPr>
  </w:style>
  <w:style w:type="paragraph" w:styleId="CabealhodoSumrio">
    <w:name w:val="TOC Heading"/>
    <w:basedOn w:val="Ttulo1"/>
    <w:next w:val="Normal"/>
    <w:uiPriority w:val="39"/>
    <w:unhideWhenUsed/>
    <w:qFormat/>
    <w:rsid w:val="00313356"/>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Sumrio1">
    <w:name w:val="toc 1"/>
    <w:basedOn w:val="Normal"/>
    <w:next w:val="Normal"/>
    <w:autoRedefine/>
    <w:uiPriority w:val="39"/>
    <w:unhideWhenUsed/>
    <w:rsid w:val="00313356"/>
    <w:pPr>
      <w:spacing w:after="100"/>
    </w:pPr>
  </w:style>
  <w:style w:type="numbering" w:customStyle="1" w:styleId="Estilo2">
    <w:name w:val="Estilo2"/>
    <w:uiPriority w:val="99"/>
    <w:rsid w:val="006202BB"/>
    <w:pPr>
      <w:numPr>
        <w:numId w:val="18"/>
      </w:numPr>
    </w:pPr>
  </w:style>
  <w:style w:type="table" w:styleId="Tabelacomgrade">
    <w:name w:val="Table Grid"/>
    <w:basedOn w:val="Tabelanormal"/>
    <w:uiPriority w:val="59"/>
    <w:rsid w:val="00325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2">
    <w:name w:val="toc 2"/>
    <w:basedOn w:val="Normal"/>
    <w:next w:val="Normal"/>
    <w:autoRedefine/>
    <w:uiPriority w:val="39"/>
    <w:unhideWhenUsed/>
    <w:rsid w:val="00D334FA"/>
    <w:pPr>
      <w:spacing w:after="100" w:line="259" w:lineRule="auto"/>
      <w:ind w:left="220"/>
    </w:pPr>
    <w:rPr>
      <w:rFonts w:eastAsiaTheme="minorEastAsia" w:cs="Times New Roman"/>
      <w:lang w:eastAsia="pt-BR"/>
    </w:rPr>
  </w:style>
  <w:style w:type="paragraph" w:styleId="Sumrio3">
    <w:name w:val="toc 3"/>
    <w:basedOn w:val="Normal"/>
    <w:next w:val="Normal"/>
    <w:autoRedefine/>
    <w:uiPriority w:val="39"/>
    <w:unhideWhenUsed/>
    <w:rsid w:val="00D334FA"/>
    <w:pPr>
      <w:spacing w:after="100" w:line="259" w:lineRule="auto"/>
      <w:ind w:left="440"/>
    </w:pPr>
    <w:rPr>
      <w:rFonts w:eastAsiaTheme="minorEastAsia" w:cs="Times New Roman"/>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BAC"/>
  </w:style>
  <w:style w:type="paragraph" w:styleId="Ttulo1">
    <w:name w:val="heading 1"/>
    <w:basedOn w:val="Normal"/>
    <w:link w:val="Ttulo1Char"/>
    <w:uiPriority w:val="9"/>
    <w:qFormat/>
    <w:rsid w:val="000D62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0D62A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0D62A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0D62A0"/>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D62A0"/>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0D62A0"/>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0D62A0"/>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0D62A0"/>
    <w:rPr>
      <w:rFonts w:ascii="Times New Roman" w:eastAsia="Times New Roman" w:hAnsi="Times New Roman" w:cs="Times New Roman"/>
      <w:b/>
      <w:bCs/>
      <w:sz w:val="24"/>
      <w:szCs w:val="24"/>
      <w:lang w:eastAsia="pt-BR"/>
    </w:rPr>
  </w:style>
  <w:style w:type="paragraph" w:styleId="NormalWeb">
    <w:name w:val="Normal (Web)"/>
    <w:basedOn w:val="Normal"/>
    <w:uiPriority w:val="99"/>
    <w:unhideWhenUsed/>
    <w:rsid w:val="000D62A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0D62A0"/>
    <w:rPr>
      <w:color w:val="0000FF"/>
      <w:u w:val="single"/>
    </w:rPr>
  </w:style>
  <w:style w:type="character" w:customStyle="1" w:styleId="apple-tab-span">
    <w:name w:val="apple-tab-span"/>
    <w:basedOn w:val="Fontepargpadro"/>
    <w:rsid w:val="000D62A0"/>
  </w:style>
  <w:style w:type="paragraph" w:styleId="Textodebalo">
    <w:name w:val="Balloon Text"/>
    <w:basedOn w:val="Normal"/>
    <w:link w:val="TextodebaloChar"/>
    <w:uiPriority w:val="99"/>
    <w:semiHidden/>
    <w:unhideWhenUsed/>
    <w:rsid w:val="000D62A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D62A0"/>
    <w:rPr>
      <w:rFonts w:ascii="Tahoma" w:hAnsi="Tahoma" w:cs="Tahoma"/>
      <w:sz w:val="16"/>
      <w:szCs w:val="16"/>
    </w:rPr>
  </w:style>
  <w:style w:type="paragraph" w:styleId="PargrafodaLista">
    <w:name w:val="List Paragraph"/>
    <w:basedOn w:val="Normal"/>
    <w:uiPriority w:val="34"/>
    <w:qFormat/>
    <w:rsid w:val="00BF33AD"/>
    <w:pPr>
      <w:ind w:left="720"/>
      <w:contextualSpacing/>
    </w:pPr>
  </w:style>
  <w:style w:type="numbering" w:customStyle="1" w:styleId="Estilo1">
    <w:name w:val="Estilo1"/>
    <w:uiPriority w:val="99"/>
    <w:rsid w:val="000B244A"/>
    <w:pPr>
      <w:numPr>
        <w:numId w:val="11"/>
      </w:numPr>
    </w:pPr>
  </w:style>
  <w:style w:type="character" w:styleId="TextodoEspaoReservado">
    <w:name w:val="Placeholder Text"/>
    <w:basedOn w:val="Fontepargpadro"/>
    <w:uiPriority w:val="99"/>
    <w:semiHidden/>
    <w:rsid w:val="004A6C8E"/>
    <w:rPr>
      <w:color w:val="808080"/>
    </w:rPr>
  </w:style>
  <w:style w:type="paragraph" w:styleId="Cabealho">
    <w:name w:val="header"/>
    <w:basedOn w:val="Normal"/>
    <w:link w:val="CabealhoChar"/>
    <w:uiPriority w:val="99"/>
    <w:unhideWhenUsed/>
    <w:rsid w:val="00AC019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C0193"/>
  </w:style>
  <w:style w:type="paragraph" w:styleId="Rodap">
    <w:name w:val="footer"/>
    <w:basedOn w:val="Normal"/>
    <w:link w:val="RodapChar"/>
    <w:uiPriority w:val="99"/>
    <w:unhideWhenUsed/>
    <w:rsid w:val="00AC0193"/>
    <w:pPr>
      <w:tabs>
        <w:tab w:val="center" w:pos="4252"/>
        <w:tab w:val="right" w:pos="8504"/>
      </w:tabs>
      <w:spacing w:after="0" w:line="240" w:lineRule="auto"/>
    </w:pPr>
  </w:style>
  <w:style w:type="character" w:customStyle="1" w:styleId="RodapChar">
    <w:name w:val="Rodapé Char"/>
    <w:basedOn w:val="Fontepargpadro"/>
    <w:link w:val="Rodap"/>
    <w:uiPriority w:val="99"/>
    <w:rsid w:val="00AC0193"/>
  </w:style>
  <w:style w:type="character" w:customStyle="1" w:styleId="apple-converted-space">
    <w:name w:val="apple-converted-space"/>
    <w:basedOn w:val="Fontepargpadro"/>
    <w:rsid w:val="00AC0193"/>
  </w:style>
  <w:style w:type="character" w:styleId="Forte">
    <w:name w:val="Strong"/>
    <w:basedOn w:val="Fontepargpadro"/>
    <w:uiPriority w:val="22"/>
    <w:qFormat/>
    <w:rsid w:val="00AC0193"/>
    <w:rPr>
      <w:b/>
      <w:bCs/>
    </w:rPr>
  </w:style>
  <w:style w:type="paragraph" w:styleId="Legenda">
    <w:name w:val="caption"/>
    <w:basedOn w:val="Normal"/>
    <w:next w:val="Normal"/>
    <w:uiPriority w:val="35"/>
    <w:unhideWhenUsed/>
    <w:qFormat/>
    <w:rsid w:val="00F46FF4"/>
    <w:pPr>
      <w:spacing w:line="240" w:lineRule="auto"/>
    </w:pPr>
    <w:rPr>
      <w:b/>
      <w:bCs/>
      <w:color w:val="4F81BD" w:themeColor="accent1"/>
      <w:sz w:val="18"/>
      <w:szCs w:val="18"/>
    </w:rPr>
  </w:style>
  <w:style w:type="paragraph" w:styleId="CabealhodoSumrio">
    <w:name w:val="TOC Heading"/>
    <w:basedOn w:val="Ttulo1"/>
    <w:next w:val="Normal"/>
    <w:uiPriority w:val="39"/>
    <w:unhideWhenUsed/>
    <w:qFormat/>
    <w:rsid w:val="00313356"/>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Sumrio1">
    <w:name w:val="toc 1"/>
    <w:basedOn w:val="Normal"/>
    <w:next w:val="Normal"/>
    <w:autoRedefine/>
    <w:uiPriority w:val="39"/>
    <w:unhideWhenUsed/>
    <w:rsid w:val="00313356"/>
    <w:pPr>
      <w:spacing w:after="100"/>
    </w:pPr>
  </w:style>
  <w:style w:type="numbering" w:customStyle="1" w:styleId="Estilo2">
    <w:name w:val="Estilo2"/>
    <w:uiPriority w:val="99"/>
    <w:rsid w:val="006202BB"/>
    <w:pPr>
      <w:numPr>
        <w:numId w:val="18"/>
      </w:numPr>
    </w:pPr>
  </w:style>
  <w:style w:type="table" w:styleId="Tabelacomgrade">
    <w:name w:val="Table Grid"/>
    <w:basedOn w:val="Tabelanormal"/>
    <w:uiPriority w:val="59"/>
    <w:rsid w:val="00325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2">
    <w:name w:val="toc 2"/>
    <w:basedOn w:val="Normal"/>
    <w:next w:val="Normal"/>
    <w:autoRedefine/>
    <w:uiPriority w:val="39"/>
    <w:unhideWhenUsed/>
    <w:rsid w:val="00D334FA"/>
    <w:pPr>
      <w:spacing w:after="100" w:line="259" w:lineRule="auto"/>
      <w:ind w:left="220"/>
    </w:pPr>
    <w:rPr>
      <w:rFonts w:eastAsiaTheme="minorEastAsia" w:cs="Times New Roman"/>
      <w:lang w:eastAsia="pt-BR"/>
    </w:rPr>
  </w:style>
  <w:style w:type="paragraph" w:styleId="Sumrio3">
    <w:name w:val="toc 3"/>
    <w:basedOn w:val="Normal"/>
    <w:next w:val="Normal"/>
    <w:autoRedefine/>
    <w:uiPriority w:val="39"/>
    <w:unhideWhenUsed/>
    <w:rsid w:val="00D334FA"/>
    <w:pPr>
      <w:spacing w:after="100" w:line="259" w:lineRule="auto"/>
      <w:ind w:left="440"/>
    </w:pPr>
    <w:rPr>
      <w:rFonts w:eastAsiaTheme="minorEastAsia"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012115">
      <w:bodyDiv w:val="1"/>
      <w:marLeft w:val="0"/>
      <w:marRight w:val="0"/>
      <w:marTop w:val="0"/>
      <w:marBottom w:val="0"/>
      <w:divBdr>
        <w:top w:val="none" w:sz="0" w:space="0" w:color="auto"/>
        <w:left w:val="none" w:sz="0" w:space="0" w:color="auto"/>
        <w:bottom w:val="none" w:sz="0" w:space="0" w:color="auto"/>
        <w:right w:val="none" w:sz="0" w:space="0" w:color="auto"/>
      </w:divBdr>
      <w:divsChild>
        <w:div w:id="28458488">
          <w:marLeft w:val="-60"/>
          <w:marRight w:val="0"/>
          <w:marTop w:val="0"/>
          <w:marBottom w:val="0"/>
          <w:divBdr>
            <w:top w:val="none" w:sz="0" w:space="0" w:color="auto"/>
            <w:left w:val="none" w:sz="0" w:space="0" w:color="auto"/>
            <w:bottom w:val="none" w:sz="0" w:space="0" w:color="auto"/>
            <w:right w:val="none" w:sz="0" w:space="0" w:color="auto"/>
          </w:divBdr>
        </w:div>
        <w:div w:id="1897692618">
          <w:marLeft w:val="0"/>
          <w:marRight w:val="0"/>
          <w:marTop w:val="0"/>
          <w:marBottom w:val="0"/>
          <w:divBdr>
            <w:top w:val="none" w:sz="0" w:space="0" w:color="auto"/>
            <w:left w:val="none" w:sz="0" w:space="0" w:color="auto"/>
            <w:bottom w:val="none" w:sz="0" w:space="0" w:color="auto"/>
            <w:right w:val="none" w:sz="0" w:space="0" w:color="auto"/>
          </w:divBdr>
        </w:div>
      </w:divsChild>
    </w:div>
    <w:div w:id="819031325">
      <w:bodyDiv w:val="1"/>
      <w:marLeft w:val="0"/>
      <w:marRight w:val="0"/>
      <w:marTop w:val="0"/>
      <w:marBottom w:val="0"/>
      <w:divBdr>
        <w:top w:val="none" w:sz="0" w:space="0" w:color="auto"/>
        <w:left w:val="none" w:sz="0" w:space="0" w:color="auto"/>
        <w:bottom w:val="none" w:sz="0" w:space="0" w:color="auto"/>
        <w:right w:val="none" w:sz="0" w:space="0" w:color="auto"/>
      </w:divBdr>
      <w:divsChild>
        <w:div w:id="1210141959">
          <w:marLeft w:val="0"/>
          <w:marRight w:val="0"/>
          <w:marTop w:val="0"/>
          <w:marBottom w:val="0"/>
          <w:divBdr>
            <w:top w:val="none" w:sz="0" w:space="0" w:color="auto"/>
            <w:left w:val="none" w:sz="0" w:space="0" w:color="auto"/>
            <w:bottom w:val="none" w:sz="0" w:space="0" w:color="auto"/>
            <w:right w:val="none" w:sz="0" w:space="0" w:color="auto"/>
          </w:divBdr>
        </w:div>
      </w:divsChild>
    </w:div>
    <w:div w:id="1143884348">
      <w:bodyDiv w:val="1"/>
      <w:marLeft w:val="0"/>
      <w:marRight w:val="0"/>
      <w:marTop w:val="0"/>
      <w:marBottom w:val="0"/>
      <w:divBdr>
        <w:top w:val="none" w:sz="0" w:space="0" w:color="auto"/>
        <w:left w:val="none" w:sz="0" w:space="0" w:color="auto"/>
        <w:bottom w:val="none" w:sz="0" w:space="0" w:color="auto"/>
        <w:right w:val="none" w:sz="0" w:space="0" w:color="auto"/>
      </w:divBdr>
    </w:div>
    <w:div w:id="214180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t.wikipedia.org/wiki/Mapa" TargetMode="External"/><Relationship Id="rId18" Type="http://schemas.openxmlformats.org/officeDocument/2006/relationships/hyperlink" Target="https://pt.wikipedia.org/wiki/Zoom" TargetMode="External"/><Relationship Id="rId26" Type="http://schemas.openxmlformats.org/officeDocument/2006/relationships/oleObject" Target="embeddings/oleObject5.bin"/><Relationship Id="rId39" Type="http://schemas.openxmlformats.org/officeDocument/2006/relationships/oleObject" Target="embeddings/oleObject18.bin"/><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oleObject" Target="embeddings/oleObject13.bin"/><Relationship Id="rId42" Type="http://schemas.openxmlformats.org/officeDocument/2006/relationships/oleObject" Target="embeddings/oleObject21.bin"/><Relationship Id="rId47" Type="http://schemas.openxmlformats.org/officeDocument/2006/relationships/hyperlink" Target="https://support.google.com/waze/answer/6078702?hl=pt-BR"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pt.wikipedia.org/wiki/Estados_Unidos" TargetMode="External"/><Relationship Id="rId25"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oleObject" Target="embeddings/oleObject17.bin"/><Relationship Id="rId46" Type="http://schemas.openxmlformats.org/officeDocument/2006/relationships/oleObject" Target="embeddings/oleObject25.bin"/><Relationship Id="rId2" Type="http://schemas.openxmlformats.org/officeDocument/2006/relationships/numbering" Target="numbering.xml"/><Relationship Id="rId16" Type="http://schemas.openxmlformats.org/officeDocument/2006/relationships/hyperlink" Target="https://pt.wikipedia.org/wiki/Web" TargetMode="External"/><Relationship Id="rId20" Type="http://schemas.openxmlformats.org/officeDocument/2006/relationships/image" Target="media/image5.jpeg"/><Relationship Id="rId29" Type="http://schemas.openxmlformats.org/officeDocument/2006/relationships/oleObject" Target="embeddings/oleObject8.bin"/><Relationship Id="rId41" Type="http://schemas.openxmlformats.org/officeDocument/2006/relationships/oleObject" Target="embeddings/oleObject20.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oleObject" Target="embeddings/oleObject3.bin"/><Relationship Id="rId32" Type="http://schemas.openxmlformats.org/officeDocument/2006/relationships/oleObject" Target="embeddings/oleObject11.bin"/><Relationship Id="rId37" Type="http://schemas.openxmlformats.org/officeDocument/2006/relationships/oleObject" Target="embeddings/oleObject16.bin"/><Relationship Id="rId40" Type="http://schemas.openxmlformats.org/officeDocument/2006/relationships/oleObject" Target="embeddings/oleObject19.bin"/><Relationship Id="rId45" Type="http://schemas.openxmlformats.org/officeDocument/2006/relationships/oleObject" Target="embeddings/oleObject24.bin"/><Relationship Id="rId5" Type="http://schemas.openxmlformats.org/officeDocument/2006/relationships/settings" Target="settings.xml"/><Relationship Id="rId15" Type="http://schemas.openxmlformats.org/officeDocument/2006/relationships/hyperlink" Target="https://pt.wikipedia.org/wiki/Terra" TargetMode="External"/><Relationship Id="rId23" Type="http://schemas.openxmlformats.org/officeDocument/2006/relationships/oleObject" Target="embeddings/oleObject2.bin"/><Relationship Id="rId28" Type="http://schemas.openxmlformats.org/officeDocument/2006/relationships/oleObject" Target="embeddings/oleObject7.bin"/><Relationship Id="rId36" Type="http://schemas.openxmlformats.org/officeDocument/2006/relationships/oleObject" Target="embeddings/oleObject15.bin"/><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pt.wikipedia.org/wiki/Nova_Iorque" TargetMode="External"/><Relationship Id="rId31" Type="http://schemas.openxmlformats.org/officeDocument/2006/relationships/oleObject" Target="embeddings/oleObject10.bin"/><Relationship Id="rId44" Type="http://schemas.openxmlformats.org/officeDocument/2006/relationships/oleObject" Target="embeddings/oleObject23.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pt.wikipedia.org/wiki/Imagem_de_sat%C3%A9lite" TargetMode="External"/><Relationship Id="rId22" Type="http://schemas.openxmlformats.org/officeDocument/2006/relationships/oleObject" Target="embeddings/oleObject1.bin"/><Relationship Id="rId27" Type="http://schemas.openxmlformats.org/officeDocument/2006/relationships/oleObject" Target="embeddings/oleObject6.bin"/><Relationship Id="rId30" Type="http://schemas.openxmlformats.org/officeDocument/2006/relationships/oleObject" Target="embeddings/oleObject9.bin"/><Relationship Id="rId35" Type="http://schemas.openxmlformats.org/officeDocument/2006/relationships/oleObject" Target="embeddings/oleObject14.bin"/><Relationship Id="rId43" Type="http://schemas.openxmlformats.org/officeDocument/2006/relationships/oleObject" Target="embeddings/oleObject22.bin"/><Relationship Id="rId48"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26C82-02A6-4F7E-A63D-834A00EF7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18592</TotalTime>
  <Pages>21</Pages>
  <Words>5810</Words>
  <Characters>31376</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Thaís de Assis do Carmo</dc:creator>
  <cp:keywords/>
  <dc:description/>
  <cp:lastModifiedBy>Flavia Bernardini</cp:lastModifiedBy>
  <cp:revision>121</cp:revision>
  <cp:lastPrinted>2016-08-16T01:41:00Z</cp:lastPrinted>
  <dcterms:created xsi:type="dcterms:W3CDTF">2016-07-30T13:56:00Z</dcterms:created>
  <dcterms:modified xsi:type="dcterms:W3CDTF">2016-08-17T18:49:00Z</dcterms:modified>
</cp:coreProperties>
</file>